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3B5" w:rsidRPr="00B60B81" w:rsidRDefault="001D53B5" w:rsidP="0074092E">
      <w:pPr>
        <w:pStyle w:val="Frontpagenumber"/>
      </w:pPr>
      <w:r w:rsidRPr="00B60B81">
        <w:t>TECH</w:t>
      </w:r>
      <w:r w:rsidR="00FC0B10" w:rsidRPr="00B60B81">
        <w:t> 3293</w:t>
      </w:r>
    </w:p>
    <w:p w:rsidR="001D53B5" w:rsidRPr="00B60B81" w:rsidRDefault="00FC0B10" w:rsidP="0074092E">
      <w:pPr>
        <w:pStyle w:val="Frontpagetitle"/>
        <w:rPr>
          <w:rFonts w:eastAsia="Arial Unicode MS"/>
        </w:rPr>
      </w:pPr>
      <w:r w:rsidRPr="00B60B81">
        <w:t>EBU CORE METADATA SET</w:t>
      </w:r>
      <w:r w:rsidR="005504DF">
        <w:br/>
      </w:r>
      <w:r w:rsidRPr="00B60B81">
        <w:t>(EBUCore)</w:t>
      </w:r>
      <w:r w:rsidR="001D53B5" w:rsidRPr="00B60B81">
        <w:br/>
      </w:r>
      <w:r w:rsidRPr="00B60B81">
        <w:br/>
      </w:r>
      <w:r w:rsidRPr="00B60B81">
        <w:br/>
      </w:r>
    </w:p>
    <w:p w:rsidR="001D53B5" w:rsidRPr="00B60B81" w:rsidRDefault="00FC0B10" w:rsidP="0074092E">
      <w:pPr>
        <w:pStyle w:val="Frontpageinfo"/>
      </w:pPr>
      <w:r w:rsidRPr="00B60B81">
        <w:t>SPECIFICATION v. 1.</w:t>
      </w:r>
      <w:r w:rsidR="006568D3">
        <w:t>9</w:t>
      </w:r>
      <w:r w:rsidRPr="00B60B81">
        <w:t xml:space="preserve"> </w:t>
      </w:r>
      <w:r w:rsidR="0093761D" w:rsidRPr="00B60B81">
        <w:br/>
      </w:r>
      <w:r w:rsidRPr="00B60B81">
        <w:br/>
        <w:t>Source: MIM</w:t>
      </w:r>
      <w:r w:rsidR="00194639">
        <w:t>-AI</w:t>
      </w:r>
    </w:p>
    <w:p w:rsidR="001D53B5" w:rsidRPr="00B60B81" w:rsidRDefault="00FC0B10" w:rsidP="0074092E">
      <w:pPr>
        <w:pStyle w:val="Frontpagedateplace"/>
        <w:rPr>
          <w:lang w:val="en-GB"/>
        </w:rPr>
      </w:pPr>
      <w:r w:rsidRPr="00B60B81">
        <w:rPr>
          <w:lang w:val="en-GB"/>
        </w:rPr>
        <w:br/>
      </w:r>
      <w:r w:rsidRPr="00B60B81">
        <w:rPr>
          <w:lang w:val="en-GB"/>
        </w:rPr>
        <w:br/>
      </w:r>
      <w:r w:rsidRPr="00B60B81">
        <w:rPr>
          <w:lang w:val="en-GB"/>
        </w:rPr>
        <w:br/>
      </w:r>
      <w:r w:rsidRPr="00B60B81">
        <w:rPr>
          <w:lang w:val="en-GB"/>
        </w:rPr>
        <w:br/>
      </w:r>
      <w:r w:rsidR="00E9667F" w:rsidRPr="00B60B81">
        <w:rPr>
          <w:lang w:val="en-GB"/>
        </w:rPr>
        <w:br/>
      </w:r>
      <w:r w:rsidR="0093761D" w:rsidRPr="00B60B81">
        <w:rPr>
          <w:lang w:val="en-GB"/>
        </w:rPr>
        <w:br/>
      </w:r>
      <w:r w:rsidR="001D53B5" w:rsidRPr="00B60B81">
        <w:rPr>
          <w:lang w:val="en-GB"/>
        </w:rPr>
        <w:t>Geneva</w:t>
      </w:r>
      <w:r w:rsidR="001D53B5" w:rsidRPr="00B60B81">
        <w:rPr>
          <w:lang w:val="en-GB"/>
        </w:rPr>
        <w:br/>
      </w:r>
      <w:r w:rsidR="00AE021C">
        <w:rPr>
          <w:lang w:val="en-GB"/>
        </w:rPr>
        <w:t>January</w:t>
      </w:r>
      <w:r w:rsidR="00EA1CA2" w:rsidRPr="00B60B81">
        <w:rPr>
          <w:lang w:val="en-GB"/>
        </w:rPr>
        <w:t> </w:t>
      </w:r>
      <w:r w:rsidR="001D53B5" w:rsidRPr="00B60B81">
        <w:rPr>
          <w:lang w:val="en-GB"/>
        </w:rPr>
        <w:t>20</w:t>
      </w:r>
      <w:r w:rsidR="004A221B" w:rsidRPr="00B60B81">
        <w:rPr>
          <w:lang w:val="en-GB"/>
        </w:rPr>
        <w:t>1</w:t>
      </w:r>
      <w:r w:rsidR="00AE021C">
        <w:rPr>
          <w:lang w:val="en-GB"/>
        </w:rPr>
        <w:t>9</w:t>
      </w:r>
    </w:p>
    <w:p w:rsidR="001D53B5" w:rsidRPr="00B60B81" w:rsidRDefault="001D53B5">
      <w:pPr>
        <w:rPr>
          <w:vanish/>
        </w:rPr>
      </w:pPr>
      <w:r w:rsidRPr="00B60B81">
        <w:br w:type="page"/>
      </w:r>
      <w:r w:rsidR="00703A63" w:rsidRPr="00B60B81">
        <w:rPr>
          <w:rStyle w:val="FootnoteReference"/>
          <w:vanish/>
        </w:rPr>
        <w:lastRenderedPageBreak/>
        <w:footnoteReference w:customMarkFollows="1" w:id="1"/>
        <w:t>*</w:t>
      </w:r>
    </w:p>
    <w:p w:rsidR="001D53B5" w:rsidRPr="00B60B81" w:rsidRDefault="001D53B5"/>
    <w:p w:rsidR="001D53B5" w:rsidRPr="00B60B81" w:rsidRDefault="001D53B5">
      <w:pPr>
        <w:pStyle w:val="Header"/>
        <w:sectPr w:rsidR="001D53B5" w:rsidRPr="00B60B81" w:rsidSect="00CD4FC0">
          <w:footerReference w:type="even" r:id="rId7"/>
          <w:footerReference w:type="default" r:id="rId8"/>
          <w:headerReference w:type="first" r:id="rId9"/>
          <w:footerReference w:type="first" r:id="rId10"/>
          <w:footnotePr>
            <w:numRestart w:val="eachPage"/>
          </w:footnotePr>
          <w:pgSz w:w="11906" w:h="16838" w:code="9"/>
          <w:pgMar w:top="0" w:right="0" w:bottom="0" w:left="0" w:header="0" w:footer="0" w:gutter="0"/>
          <w:cols w:space="708"/>
          <w:titlePg/>
          <w:docGrid w:linePitch="360"/>
        </w:sectPr>
      </w:pPr>
    </w:p>
    <w:p w:rsidR="00CB251A" w:rsidRPr="00B60B81" w:rsidRDefault="00CB251A" w:rsidP="00CB251A">
      <w:pPr>
        <w:pStyle w:val="Heading1"/>
      </w:pPr>
      <w:bookmarkStart w:id="0" w:name="_Toc530476150"/>
      <w:r w:rsidRPr="00B60B81">
        <w:lastRenderedPageBreak/>
        <w:t>Introduction</w:t>
      </w:r>
      <w:bookmarkEnd w:id="0"/>
    </w:p>
    <w:p w:rsidR="00CB251A" w:rsidRPr="00B60B81" w:rsidRDefault="00CB251A" w:rsidP="00CB251A">
      <w:r w:rsidRPr="00B60B81">
        <w:t>'The EBUCore is a metadata specification designed for users with different needs'.</w:t>
      </w:r>
    </w:p>
    <w:p w:rsidR="00CB251A" w:rsidRPr="00B60B81" w:rsidRDefault="00CB251A" w:rsidP="00CB251A">
      <w:r w:rsidRPr="00B60B81">
        <w:t xml:space="preserve">This is version </w:t>
      </w:r>
      <w:r w:rsidR="006568D3">
        <w:t>1.9</w:t>
      </w:r>
      <w:r w:rsidRPr="00B60B81">
        <w:t xml:space="preserve"> of the “EBUCore” metadata set. </w:t>
      </w:r>
    </w:p>
    <w:p w:rsidR="00CB251A" w:rsidRPr="00B60B81" w:rsidRDefault="00CB251A" w:rsidP="00CB251A">
      <w:r w:rsidRPr="00B60B81">
        <w:t>EBUCore has been designed to describe audio</w:t>
      </w:r>
      <w:r w:rsidR="00632C05">
        <w:t>,</w:t>
      </w:r>
      <w:r w:rsidRPr="00B60B81">
        <w:t xml:space="preserve"> video</w:t>
      </w:r>
      <w:r w:rsidR="00632C05">
        <w:t xml:space="preserve"> and other</w:t>
      </w:r>
      <w:r w:rsidRPr="00B60B81">
        <w:t xml:space="preserve"> resources for a wide range of broadcasting applications including archives, exchange and production in the context of a Service Oriented Architecture.</w:t>
      </w:r>
      <w:r w:rsidR="000D0638" w:rsidRPr="00B60B81" w:rsidDel="000D0638">
        <w:t xml:space="preserve"> </w:t>
      </w:r>
      <w:r w:rsidRPr="00B60B81">
        <w:t xml:space="preserve">EBUCore is based on the Dublin Core to maximise interoperability with the community of Dublin Core users such as the European Digital Library 'Europeana'. </w:t>
      </w:r>
    </w:p>
    <w:p w:rsidR="00CB251A" w:rsidRPr="00B60B81" w:rsidRDefault="00CB251A" w:rsidP="00CB251A">
      <w:r w:rsidRPr="00B60B81">
        <w:t xml:space="preserve">EBUCore </w:t>
      </w:r>
      <w:r w:rsidR="006568D3">
        <w:t>1.9</w:t>
      </w:r>
      <w:r w:rsidRPr="00B60B81">
        <w:t xml:space="preserve"> </w:t>
      </w:r>
      <w:proofErr w:type="gramStart"/>
      <w:r w:rsidRPr="00B60B81">
        <w:t>takes into account</w:t>
      </w:r>
      <w:proofErr w:type="gramEnd"/>
      <w:r w:rsidRPr="00B60B81">
        <w:t xml:space="preserve"> latest developments in the Semantic Web and Linked Open Data communities. A link to </w:t>
      </w:r>
      <w:r w:rsidR="00A944DF">
        <w:t>EBUCore</w:t>
      </w:r>
      <w:r w:rsidR="00A944DF" w:rsidRPr="00B60B81">
        <w:t xml:space="preserve"> </w:t>
      </w:r>
      <w:r w:rsidRPr="00B60B81">
        <w:t xml:space="preserve">RDF ontology and its documentation is provided in </w:t>
      </w:r>
      <w:r w:rsidR="007A3BA9">
        <w:t>the "download zone"</w:t>
      </w:r>
      <w:r w:rsidRPr="00B60B81">
        <w:t xml:space="preserve">. The EBUCore </w:t>
      </w:r>
      <w:r w:rsidR="007A3BA9">
        <w:t xml:space="preserve">RDF </w:t>
      </w:r>
      <w:r w:rsidRPr="00B60B81">
        <w:t xml:space="preserve">ontology has been updated to </w:t>
      </w:r>
      <w:r w:rsidR="007A3BA9">
        <w:t>match</w:t>
      </w:r>
      <w:r w:rsidR="007A3BA9" w:rsidRPr="00B60B81">
        <w:t xml:space="preserve"> </w:t>
      </w:r>
      <w:r w:rsidRPr="00B60B81">
        <w:t>EBU's CCDM (Tech 3351)</w:t>
      </w:r>
      <w:r w:rsidR="007A3BA9">
        <w:t xml:space="preserve"> needs</w:t>
      </w:r>
      <w:r w:rsidRPr="00B60B81">
        <w:t xml:space="preserve"> and improve mapping with other ontologies. EBUCore RDF is listed as Linked Open Vocabulary as well as RDF-Vocab for Ruby developers.</w:t>
      </w:r>
    </w:p>
    <w:p w:rsidR="00A944DF" w:rsidRDefault="00A944DF" w:rsidP="00CB251A">
      <w:r>
        <w:t xml:space="preserve">What's new in EBUCore </w:t>
      </w:r>
      <w:r w:rsidR="006568D3">
        <w:t>1.9</w:t>
      </w:r>
      <w:r>
        <w:t>?</w:t>
      </w:r>
    </w:p>
    <w:p w:rsidR="00571780" w:rsidRPr="00B60B81" w:rsidRDefault="00571780" w:rsidP="00CB251A">
      <w:r>
        <w:t xml:space="preserve">EBUCore </w:t>
      </w:r>
      <w:r w:rsidR="006568D3">
        <w:t>1.9</w:t>
      </w:r>
      <w:r>
        <w:t xml:space="preserve"> provides a solution for dynamic acquisition metadata, a unique representation of the ITU BS2076 Audio Data Model (ADM). Now 'props', 'costumes', </w:t>
      </w:r>
      <w:r w:rsidR="00733CFB">
        <w:t>'timed text, '</w:t>
      </w:r>
      <w:r>
        <w:t>'actions and ''emotions' (among others) can be associated to scenes and persons or character. High Dynmamic Range static technical metadata and Virtual Reality flags has been added to the videoFormat element.</w:t>
      </w:r>
    </w:p>
    <w:p w:rsidR="00CB251A" w:rsidRPr="00B60B81" w:rsidRDefault="00CB251A" w:rsidP="00CB251A">
      <w:r w:rsidRPr="00B60B81">
        <w:t>This document provides links to the EBUCore schema and it</w:t>
      </w:r>
      <w:r w:rsidR="00571780">
        <w:t>s</w:t>
      </w:r>
      <w:r w:rsidRPr="00B60B81">
        <w:t xml:space="preserve"> HTML documentation. It also provides guidelines on how to use EBUCore to implement a variety of features.</w:t>
      </w:r>
    </w:p>
    <w:p w:rsidR="00CB251A" w:rsidRPr="00B60B81" w:rsidRDefault="00CB251A" w:rsidP="00CB251A">
      <w:r w:rsidRPr="00B60B81">
        <w:t>More information on EBU metadata activities is provided on the EBU TECHNICAL website (</w:t>
      </w:r>
      <w:hyperlink r:id="rId11" w:history="1">
        <w:r w:rsidRPr="00B60B81">
          <w:rPr>
            <w:rStyle w:val="Hyperlink"/>
          </w:rPr>
          <w:t>http://tech.ebu.ch/metadata</w:t>
        </w:r>
      </w:hyperlink>
      <w:r w:rsidRPr="00B60B81">
        <w:t>).</w:t>
      </w:r>
    </w:p>
    <w:p w:rsidR="00CB251A" w:rsidRPr="00B60B81" w:rsidRDefault="00CB251A" w:rsidP="00CB251A">
      <w:pPr>
        <w:rPr>
          <w:b/>
          <w:u w:val="single"/>
        </w:rPr>
      </w:pPr>
      <w:r w:rsidRPr="00B60B81">
        <w:rPr>
          <w:b/>
          <w:u w:val="single"/>
        </w:rPr>
        <w:t>Terms and Conditions of Use</w:t>
      </w:r>
    </w:p>
    <w:p w:rsidR="00CB251A" w:rsidRPr="00B60B81" w:rsidRDefault="00CB251A" w:rsidP="00CB251A">
      <w:r w:rsidRPr="00B60B81">
        <w:t>This EBUCore is freely available for all to use, but you should take note of the following:</w:t>
      </w:r>
    </w:p>
    <w:p w:rsidR="00CB251A" w:rsidRPr="00B60B81" w:rsidRDefault="00CB251A" w:rsidP="00CB251A">
      <w:r w:rsidRPr="00B60B81">
        <w:t>© EBU 201</w:t>
      </w:r>
      <w:r w:rsidR="007A3BA9">
        <w:t>7</w:t>
      </w:r>
      <w:r w:rsidRPr="00B60B81">
        <w:t>.</w:t>
      </w:r>
    </w:p>
    <w:p w:rsidR="00CB251A" w:rsidRPr="00B60B81" w:rsidRDefault="00CB251A" w:rsidP="00CB251A">
      <w:pPr>
        <w:rPr>
          <w:sz w:val="20"/>
        </w:rPr>
      </w:pPr>
      <w:r w:rsidRPr="00B60B81">
        <w:rPr>
          <w:sz w:val="20"/>
        </w:rPr>
        <w:t>REDISTRIBUTION AND USE OF THIS SPECIFICATION AND ASSOCIATED RESOURCES IS PERMITTED PROVIDED THAT THE FOLLOWING CONDITIONS ARE MET:</w:t>
      </w:r>
    </w:p>
    <w:p w:rsidR="00CB251A" w:rsidRPr="00B60B81" w:rsidRDefault="00CB251A" w:rsidP="00CB251A">
      <w:pPr>
        <w:rPr>
          <w:sz w:val="20"/>
        </w:rPr>
      </w:pPr>
      <w:r w:rsidRPr="00B60B81">
        <w:rPr>
          <w:sz w:val="20"/>
        </w:rPr>
        <w:t>REDISTRIBUTIONS MUST RETAIN THE ABOVE COPYRIGHT NOTICE, THIS LIST OF CONDITIONS AND THE FOLLOWING DISCLAIMER IN THE DOCUMENTATION AND/OR OTHER MATERIALS PROVIDED WITH THE DISTRIBUTION;</w:t>
      </w:r>
    </w:p>
    <w:p w:rsidR="00CB251A" w:rsidRPr="00B60B81" w:rsidRDefault="00CB251A" w:rsidP="00CB251A">
      <w:pPr>
        <w:rPr>
          <w:sz w:val="20"/>
        </w:rPr>
      </w:pPr>
      <w:r w:rsidRPr="00B60B81">
        <w:rPr>
          <w:sz w:val="20"/>
        </w:rPr>
        <w:t>NEITHER THE NAME OF THE EBU NOR THE NAMES OF ITS CONTRIBUTOR(S) MAY BE USED TO ENDORSE OR PROMOTE PRODUCTS DERIVED FROM THIS SPECIFICATION AND ASSOCIATED RESOURCES WITHOUT SPECIFIC PRIOR WRITTEN PERMISSION.</w:t>
      </w:r>
    </w:p>
    <w:p w:rsidR="00CB251A" w:rsidRPr="00B60B81" w:rsidRDefault="00CB251A" w:rsidP="00CB251A">
      <w:pPr>
        <w:rPr>
          <w:sz w:val="20"/>
        </w:rPr>
      </w:pPr>
      <w:r w:rsidRPr="00B60B81">
        <w:rPr>
          <w:sz w:val="20"/>
        </w:rPr>
        <w:t>DISCLAIMER: THIS SPECIFICATION AND ASSOCIATED RESOURCES IS PROVIDED BY THE COPYRIGHT OWNER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130C5A" w:rsidRPr="00B60B81" w:rsidRDefault="00130C5A" w:rsidP="00130C5A">
      <w:r w:rsidRPr="00B60B81">
        <w:rPr>
          <w:b/>
        </w:rPr>
        <w:br w:type="page"/>
      </w:r>
      <w:r w:rsidRPr="00B60B81">
        <w:rPr>
          <w:b/>
        </w:rPr>
        <w:lastRenderedPageBreak/>
        <w:br w:type="page"/>
      </w:r>
    </w:p>
    <w:p w:rsidR="001D53B5" w:rsidRPr="00B60B81" w:rsidRDefault="001D53B5">
      <w:pPr>
        <w:pStyle w:val="Contents"/>
      </w:pPr>
      <w:r w:rsidRPr="00B60B81">
        <w:lastRenderedPageBreak/>
        <w:t>Contents</w:t>
      </w:r>
    </w:p>
    <w:p w:rsidR="00453CF2" w:rsidRPr="00453115" w:rsidRDefault="00885564">
      <w:pPr>
        <w:pStyle w:val="TOC1"/>
        <w:rPr>
          <w:rFonts w:ascii="Calibri" w:eastAsia="Yu Mincho" w:hAnsi="Calibri"/>
          <w:b w:val="0"/>
          <w:sz w:val="22"/>
          <w:szCs w:val="22"/>
          <w:lang w:val="fr-CH" w:eastAsia="ja-JP"/>
        </w:rPr>
      </w:pPr>
      <w:r>
        <w:fldChar w:fldCharType="begin"/>
      </w:r>
      <w:r>
        <w:instrText xml:space="preserve"> TOC \o "1-3" \h \z \u </w:instrText>
      </w:r>
      <w:r>
        <w:fldChar w:fldCharType="separate"/>
      </w:r>
      <w:hyperlink w:anchor="_Toc530476150" w:history="1">
        <w:r w:rsidR="00453CF2" w:rsidRPr="0087208F">
          <w:rPr>
            <w:rStyle w:val="Hyperlink"/>
          </w:rPr>
          <w:t>Introduction</w:t>
        </w:r>
        <w:r w:rsidR="00453CF2">
          <w:rPr>
            <w:webHidden/>
          </w:rPr>
          <w:tab/>
        </w:r>
        <w:r w:rsidR="00453CF2">
          <w:rPr>
            <w:webHidden/>
          </w:rPr>
          <w:fldChar w:fldCharType="begin"/>
        </w:r>
        <w:r w:rsidR="00453CF2">
          <w:rPr>
            <w:webHidden/>
          </w:rPr>
          <w:instrText xml:space="preserve"> PAGEREF _Toc530476150 \h </w:instrText>
        </w:r>
        <w:r w:rsidR="00453CF2">
          <w:rPr>
            <w:webHidden/>
          </w:rPr>
        </w:r>
        <w:r w:rsidR="00453CF2">
          <w:rPr>
            <w:webHidden/>
          </w:rPr>
          <w:fldChar w:fldCharType="separate"/>
        </w:r>
        <w:r w:rsidR="00453CF2">
          <w:rPr>
            <w:webHidden/>
          </w:rPr>
          <w:t>3</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151" w:history="1">
        <w:r w:rsidR="00453CF2" w:rsidRPr="0087208F">
          <w:rPr>
            <w:rStyle w:val="Hyperlink"/>
          </w:rPr>
          <w:t>1.</w:t>
        </w:r>
        <w:r w:rsidR="00453CF2" w:rsidRPr="00453115">
          <w:rPr>
            <w:rFonts w:ascii="Calibri" w:eastAsia="Yu Mincho" w:hAnsi="Calibri"/>
            <w:b w:val="0"/>
            <w:sz w:val="22"/>
            <w:szCs w:val="22"/>
            <w:lang w:val="fr-CH" w:eastAsia="ja-JP"/>
          </w:rPr>
          <w:tab/>
        </w:r>
        <w:r w:rsidR="00453CF2" w:rsidRPr="0087208F">
          <w:rPr>
            <w:rStyle w:val="Hyperlink"/>
          </w:rPr>
          <w:t>Scope</w:t>
        </w:r>
        <w:r w:rsidR="00453CF2">
          <w:rPr>
            <w:webHidden/>
          </w:rPr>
          <w:tab/>
        </w:r>
        <w:r w:rsidR="00453CF2">
          <w:rPr>
            <w:webHidden/>
          </w:rPr>
          <w:fldChar w:fldCharType="begin"/>
        </w:r>
        <w:r w:rsidR="00453CF2">
          <w:rPr>
            <w:webHidden/>
          </w:rPr>
          <w:instrText xml:space="preserve"> PAGEREF _Toc530476151 \h </w:instrText>
        </w:r>
        <w:r w:rsidR="00453CF2">
          <w:rPr>
            <w:webHidden/>
          </w:rPr>
        </w:r>
        <w:r w:rsidR="00453CF2">
          <w:rPr>
            <w:webHidden/>
          </w:rPr>
          <w:fldChar w:fldCharType="separate"/>
        </w:r>
        <w:r w:rsidR="00453CF2">
          <w:rPr>
            <w:webHidden/>
          </w:rPr>
          <w:t>7</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152" w:history="1">
        <w:r w:rsidR="00453CF2" w:rsidRPr="0087208F">
          <w:rPr>
            <w:rStyle w:val="Hyperlink"/>
          </w:rPr>
          <w:t>2.</w:t>
        </w:r>
        <w:r w:rsidR="00453CF2" w:rsidRPr="00453115">
          <w:rPr>
            <w:rFonts w:ascii="Calibri" w:eastAsia="Yu Mincho" w:hAnsi="Calibri"/>
            <w:b w:val="0"/>
            <w:sz w:val="22"/>
            <w:szCs w:val="22"/>
            <w:lang w:val="fr-CH" w:eastAsia="ja-JP"/>
          </w:rPr>
          <w:tab/>
        </w:r>
        <w:r w:rsidR="00453CF2" w:rsidRPr="0087208F">
          <w:rPr>
            <w:rStyle w:val="Hyperlink"/>
          </w:rPr>
          <w:t>Core Metadata Set</w:t>
        </w:r>
        <w:r w:rsidR="00453CF2">
          <w:rPr>
            <w:webHidden/>
          </w:rPr>
          <w:tab/>
        </w:r>
        <w:r w:rsidR="00453CF2">
          <w:rPr>
            <w:webHidden/>
          </w:rPr>
          <w:fldChar w:fldCharType="begin"/>
        </w:r>
        <w:r w:rsidR="00453CF2">
          <w:rPr>
            <w:webHidden/>
          </w:rPr>
          <w:instrText xml:space="preserve"> PAGEREF _Toc530476152 \h </w:instrText>
        </w:r>
        <w:r w:rsidR="00453CF2">
          <w:rPr>
            <w:webHidden/>
          </w:rPr>
        </w:r>
        <w:r w:rsidR="00453CF2">
          <w:rPr>
            <w:webHidden/>
          </w:rPr>
          <w:fldChar w:fldCharType="separate"/>
        </w:r>
        <w:r w:rsidR="00453CF2">
          <w:rPr>
            <w:webHidden/>
          </w:rPr>
          <w:t>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53" w:history="1">
        <w:r w:rsidR="00453CF2" w:rsidRPr="0087208F">
          <w:rPr>
            <w:rStyle w:val="Hyperlink"/>
          </w:rPr>
          <w:t>2.1</w:t>
        </w:r>
        <w:r w:rsidR="00453CF2" w:rsidRPr="00453115">
          <w:rPr>
            <w:rFonts w:ascii="Calibri" w:eastAsia="Yu Mincho" w:hAnsi="Calibri"/>
            <w:i w:val="0"/>
            <w:color w:val="auto"/>
            <w:sz w:val="22"/>
            <w:szCs w:val="22"/>
            <w:lang w:val="fr-CH" w:eastAsia="ja-JP"/>
          </w:rPr>
          <w:tab/>
        </w:r>
        <w:r w:rsidR="00453CF2" w:rsidRPr="0087208F">
          <w:rPr>
            <w:rStyle w:val="Hyperlink"/>
          </w:rPr>
          <w:t>Introduction</w:t>
        </w:r>
        <w:r w:rsidR="00453CF2">
          <w:rPr>
            <w:webHidden/>
          </w:rPr>
          <w:tab/>
        </w:r>
        <w:r w:rsidR="00453CF2">
          <w:rPr>
            <w:webHidden/>
          </w:rPr>
          <w:fldChar w:fldCharType="begin"/>
        </w:r>
        <w:r w:rsidR="00453CF2">
          <w:rPr>
            <w:webHidden/>
          </w:rPr>
          <w:instrText xml:space="preserve"> PAGEREF _Toc530476153 \h </w:instrText>
        </w:r>
        <w:r w:rsidR="00453CF2">
          <w:rPr>
            <w:webHidden/>
          </w:rPr>
        </w:r>
        <w:r w:rsidR="00453CF2">
          <w:rPr>
            <w:webHidden/>
          </w:rPr>
          <w:fldChar w:fldCharType="separate"/>
        </w:r>
        <w:r w:rsidR="00453CF2">
          <w:rPr>
            <w:webHidden/>
          </w:rPr>
          <w:t>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54" w:history="1">
        <w:r w:rsidR="00453CF2" w:rsidRPr="0087208F">
          <w:rPr>
            <w:rStyle w:val="Hyperlink"/>
          </w:rPr>
          <w:t>2.2</w:t>
        </w:r>
        <w:r w:rsidR="00453CF2" w:rsidRPr="00453115">
          <w:rPr>
            <w:rFonts w:ascii="Calibri" w:eastAsia="Yu Mincho" w:hAnsi="Calibri"/>
            <w:i w:val="0"/>
            <w:color w:val="auto"/>
            <w:sz w:val="22"/>
            <w:szCs w:val="22"/>
            <w:lang w:val="fr-CH" w:eastAsia="ja-JP"/>
          </w:rPr>
          <w:tab/>
        </w:r>
        <w:r w:rsidR="00453CF2" w:rsidRPr="0087208F">
          <w:rPr>
            <w:rStyle w:val="Hyperlink"/>
          </w:rPr>
          <w:t>Documentation</w:t>
        </w:r>
        <w:r w:rsidR="00453CF2">
          <w:rPr>
            <w:webHidden/>
          </w:rPr>
          <w:tab/>
        </w:r>
        <w:r w:rsidR="00453CF2">
          <w:rPr>
            <w:webHidden/>
          </w:rPr>
          <w:fldChar w:fldCharType="begin"/>
        </w:r>
        <w:r w:rsidR="00453CF2">
          <w:rPr>
            <w:webHidden/>
          </w:rPr>
          <w:instrText xml:space="preserve"> PAGEREF _Toc530476154 \h </w:instrText>
        </w:r>
        <w:r w:rsidR="00453CF2">
          <w:rPr>
            <w:webHidden/>
          </w:rPr>
        </w:r>
        <w:r w:rsidR="00453CF2">
          <w:rPr>
            <w:webHidden/>
          </w:rPr>
          <w:fldChar w:fldCharType="separate"/>
        </w:r>
        <w:r w:rsidR="00453CF2">
          <w:rPr>
            <w:webHidden/>
          </w:rPr>
          <w:t>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55" w:history="1">
        <w:r w:rsidR="00453CF2" w:rsidRPr="0087208F">
          <w:rPr>
            <w:rStyle w:val="Hyperlink"/>
          </w:rPr>
          <w:t>2.3</w:t>
        </w:r>
        <w:r w:rsidR="00453CF2" w:rsidRPr="00453115">
          <w:rPr>
            <w:rFonts w:ascii="Calibri" w:eastAsia="Yu Mincho" w:hAnsi="Calibri"/>
            <w:i w:val="0"/>
            <w:color w:val="auto"/>
            <w:sz w:val="22"/>
            <w:szCs w:val="22"/>
            <w:lang w:val="fr-CH" w:eastAsia="ja-JP"/>
          </w:rPr>
          <w:tab/>
        </w:r>
        <w:r w:rsidR="00453CF2" w:rsidRPr="0087208F">
          <w:rPr>
            <w:rStyle w:val="Hyperlink"/>
          </w:rPr>
          <w:t>What is new in EBUCore 1.9</w:t>
        </w:r>
        <w:r w:rsidR="00453CF2">
          <w:rPr>
            <w:webHidden/>
          </w:rPr>
          <w:tab/>
        </w:r>
        <w:r w:rsidR="00453CF2">
          <w:rPr>
            <w:webHidden/>
          </w:rPr>
          <w:fldChar w:fldCharType="begin"/>
        </w:r>
        <w:r w:rsidR="00453CF2">
          <w:rPr>
            <w:webHidden/>
          </w:rPr>
          <w:instrText xml:space="preserve"> PAGEREF _Toc530476155 \h </w:instrText>
        </w:r>
        <w:r w:rsidR="00453CF2">
          <w:rPr>
            <w:webHidden/>
          </w:rPr>
        </w:r>
        <w:r w:rsidR="00453CF2">
          <w:rPr>
            <w:webHidden/>
          </w:rPr>
          <w:fldChar w:fldCharType="separate"/>
        </w:r>
        <w:r w:rsidR="00453CF2">
          <w:rPr>
            <w:webHidden/>
          </w:rPr>
          <w:t>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56" w:history="1">
        <w:r w:rsidR="00453CF2" w:rsidRPr="0087208F">
          <w:rPr>
            <w:rStyle w:val="Hyperlink"/>
          </w:rPr>
          <w:t>2.4</w:t>
        </w:r>
        <w:r w:rsidR="00453CF2" w:rsidRPr="00453115">
          <w:rPr>
            <w:rFonts w:ascii="Calibri" w:eastAsia="Yu Mincho" w:hAnsi="Calibri"/>
            <w:i w:val="0"/>
            <w:color w:val="auto"/>
            <w:sz w:val="22"/>
            <w:szCs w:val="22"/>
            <w:lang w:val="fr-CH" w:eastAsia="ja-JP"/>
          </w:rPr>
          <w:tab/>
        </w:r>
        <w:r w:rsidR="00453CF2" w:rsidRPr="0087208F">
          <w:rPr>
            <w:rStyle w:val="Hyperlink"/>
          </w:rPr>
          <w:t>Tech. 3364 - Audio Definition Model (ADM)</w:t>
        </w:r>
        <w:r w:rsidR="00453CF2">
          <w:rPr>
            <w:webHidden/>
          </w:rPr>
          <w:tab/>
        </w:r>
        <w:r w:rsidR="00453CF2">
          <w:rPr>
            <w:webHidden/>
          </w:rPr>
          <w:fldChar w:fldCharType="begin"/>
        </w:r>
        <w:r w:rsidR="00453CF2">
          <w:rPr>
            <w:webHidden/>
          </w:rPr>
          <w:instrText xml:space="preserve"> PAGEREF _Toc530476156 \h </w:instrText>
        </w:r>
        <w:r w:rsidR="00453CF2">
          <w:rPr>
            <w:webHidden/>
          </w:rPr>
        </w:r>
        <w:r w:rsidR="00453CF2">
          <w:rPr>
            <w:webHidden/>
          </w:rPr>
          <w:fldChar w:fldCharType="separate"/>
        </w:r>
        <w:r w:rsidR="00453CF2">
          <w:rPr>
            <w:webHidden/>
          </w:rPr>
          <w:t>9</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157" w:history="1">
        <w:r w:rsidR="00453CF2" w:rsidRPr="0087208F">
          <w:rPr>
            <w:rStyle w:val="Hyperlink"/>
          </w:rPr>
          <w:t>3.</w:t>
        </w:r>
        <w:r w:rsidR="00453CF2" w:rsidRPr="00453115">
          <w:rPr>
            <w:rFonts w:ascii="Calibri" w:eastAsia="Yu Mincho" w:hAnsi="Calibri"/>
            <w:b w:val="0"/>
            <w:sz w:val="22"/>
            <w:szCs w:val="22"/>
            <w:lang w:val="fr-CH" w:eastAsia="ja-JP"/>
          </w:rPr>
          <w:tab/>
        </w:r>
        <w:r w:rsidR="00453CF2" w:rsidRPr="0087208F">
          <w:rPr>
            <w:rStyle w:val="Hyperlink"/>
          </w:rPr>
          <w:t>Implementation Guidelines / Questions &amp; Answers</w:t>
        </w:r>
        <w:r w:rsidR="00453CF2">
          <w:rPr>
            <w:webHidden/>
          </w:rPr>
          <w:tab/>
        </w:r>
        <w:r w:rsidR="00453CF2">
          <w:rPr>
            <w:webHidden/>
          </w:rPr>
          <w:fldChar w:fldCharType="begin"/>
        </w:r>
        <w:r w:rsidR="00453CF2">
          <w:rPr>
            <w:webHidden/>
          </w:rPr>
          <w:instrText xml:space="preserve"> PAGEREF _Toc530476157 \h </w:instrText>
        </w:r>
        <w:r w:rsidR="00453CF2">
          <w:rPr>
            <w:webHidden/>
          </w:rPr>
        </w:r>
        <w:r w:rsidR="00453CF2">
          <w:rPr>
            <w:webHidden/>
          </w:rPr>
          <w:fldChar w:fldCharType="separate"/>
        </w:r>
        <w:r w:rsidR="00453CF2">
          <w:rPr>
            <w:webHidden/>
          </w:rPr>
          <w:t>11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58" w:history="1">
        <w:r w:rsidR="00453CF2" w:rsidRPr="0087208F">
          <w:rPr>
            <w:rStyle w:val="Hyperlink"/>
          </w:rPr>
          <w:t>3.1</w:t>
        </w:r>
        <w:r w:rsidR="00453CF2" w:rsidRPr="00453115">
          <w:rPr>
            <w:rFonts w:ascii="Calibri" w:eastAsia="Yu Mincho" w:hAnsi="Calibri"/>
            <w:i w:val="0"/>
            <w:color w:val="auto"/>
            <w:sz w:val="22"/>
            <w:szCs w:val="22"/>
            <w:lang w:val="fr-CH" w:eastAsia="ja-JP"/>
          </w:rPr>
          <w:tab/>
        </w:r>
        <w:r w:rsidR="00453CF2" w:rsidRPr="0087208F">
          <w:rPr>
            <w:rStyle w:val="Hyperlink"/>
          </w:rPr>
          <w:t>How do I express titles of a custom type in different languages?</w:t>
        </w:r>
        <w:r w:rsidR="00453CF2">
          <w:rPr>
            <w:webHidden/>
          </w:rPr>
          <w:tab/>
        </w:r>
        <w:r w:rsidR="00453CF2">
          <w:rPr>
            <w:webHidden/>
          </w:rPr>
          <w:fldChar w:fldCharType="begin"/>
        </w:r>
        <w:r w:rsidR="00453CF2">
          <w:rPr>
            <w:webHidden/>
          </w:rPr>
          <w:instrText xml:space="preserve"> PAGEREF _Toc530476158 \h </w:instrText>
        </w:r>
        <w:r w:rsidR="00453CF2">
          <w:rPr>
            <w:webHidden/>
          </w:rPr>
        </w:r>
        <w:r w:rsidR="00453CF2">
          <w:rPr>
            <w:webHidden/>
          </w:rPr>
          <w:fldChar w:fldCharType="separate"/>
        </w:r>
        <w:r w:rsidR="00453CF2">
          <w:rPr>
            <w:webHidden/>
          </w:rPr>
          <w:t>11</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59" w:history="1">
        <w:r w:rsidR="00453CF2" w:rsidRPr="0087208F">
          <w:rPr>
            <w:rStyle w:val="Hyperlink"/>
          </w:rPr>
          <w:t>3.1.1</w:t>
        </w:r>
        <w:r w:rsidR="00453CF2" w:rsidRPr="00453115">
          <w:rPr>
            <w:rFonts w:ascii="Calibri" w:eastAsia="Yu Mincho" w:hAnsi="Calibri"/>
            <w:color w:val="auto"/>
            <w:sz w:val="22"/>
            <w:szCs w:val="22"/>
            <w:lang w:val="fr-CH" w:eastAsia="ja-JP"/>
          </w:rPr>
          <w:tab/>
        </w:r>
        <w:r w:rsidR="00453CF2" w:rsidRPr="0087208F">
          <w:rPr>
            <w:rStyle w:val="Hyperlink"/>
          </w:rPr>
          <w:t>Title</w:t>
        </w:r>
        <w:r w:rsidR="00453CF2">
          <w:rPr>
            <w:webHidden/>
          </w:rPr>
          <w:tab/>
        </w:r>
        <w:r w:rsidR="00453CF2">
          <w:rPr>
            <w:webHidden/>
          </w:rPr>
          <w:fldChar w:fldCharType="begin"/>
        </w:r>
        <w:r w:rsidR="00453CF2">
          <w:rPr>
            <w:webHidden/>
          </w:rPr>
          <w:instrText xml:space="preserve"> PAGEREF _Toc530476159 \h </w:instrText>
        </w:r>
        <w:r w:rsidR="00453CF2">
          <w:rPr>
            <w:webHidden/>
          </w:rPr>
        </w:r>
        <w:r w:rsidR="00453CF2">
          <w:rPr>
            <w:webHidden/>
          </w:rPr>
          <w:fldChar w:fldCharType="separate"/>
        </w:r>
        <w:r w:rsidR="00453CF2">
          <w:rPr>
            <w:webHidden/>
          </w:rPr>
          <w:t>11</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0" w:history="1">
        <w:r w:rsidR="00453CF2" w:rsidRPr="0087208F">
          <w:rPr>
            <w:rStyle w:val="Hyperlink"/>
          </w:rPr>
          <w:t>3.1.2</w:t>
        </w:r>
        <w:r w:rsidR="00453CF2" w:rsidRPr="00453115">
          <w:rPr>
            <w:rFonts w:ascii="Calibri" w:eastAsia="Yu Mincho" w:hAnsi="Calibri"/>
            <w:color w:val="auto"/>
            <w:sz w:val="22"/>
            <w:szCs w:val="22"/>
            <w:lang w:val="fr-CH" w:eastAsia="ja-JP"/>
          </w:rPr>
          <w:tab/>
        </w:r>
        <w:r w:rsidR="00453CF2" w:rsidRPr="0087208F">
          <w:rPr>
            <w:rStyle w:val="Hyperlink"/>
          </w:rPr>
          <w:t>Alternative Title</w:t>
        </w:r>
        <w:r w:rsidR="00453CF2">
          <w:rPr>
            <w:webHidden/>
          </w:rPr>
          <w:tab/>
        </w:r>
        <w:r w:rsidR="00453CF2">
          <w:rPr>
            <w:webHidden/>
          </w:rPr>
          <w:fldChar w:fldCharType="begin"/>
        </w:r>
        <w:r w:rsidR="00453CF2">
          <w:rPr>
            <w:webHidden/>
          </w:rPr>
          <w:instrText xml:space="preserve"> PAGEREF _Toc530476160 \h </w:instrText>
        </w:r>
        <w:r w:rsidR="00453CF2">
          <w:rPr>
            <w:webHidden/>
          </w:rPr>
        </w:r>
        <w:r w:rsidR="00453CF2">
          <w:rPr>
            <w:webHidden/>
          </w:rPr>
          <w:fldChar w:fldCharType="separate"/>
        </w:r>
        <w:r w:rsidR="00453CF2">
          <w:rPr>
            <w:webHidden/>
          </w:rPr>
          <w:t>12</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61" w:history="1">
        <w:r w:rsidR="00453CF2" w:rsidRPr="0087208F">
          <w:rPr>
            <w:rStyle w:val="Hyperlink"/>
          </w:rPr>
          <w:t>3.2</w:t>
        </w:r>
        <w:r w:rsidR="00453CF2" w:rsidRPr="00453115">
          <w:rPr>
            <w:rFonts w:ascii="Calibri" w:eastAsia="Yu Mincho" w:hAnsi="Calibri"/>
            <w:i w:val="0"/>
            <w:color w:val="auto"/>
            <w:sz w:val="22"/>
            <w:szCs w:val="22"/>
            <w:lang w:val="fr-CH" w:eastAsia="ja-JP"/>
          </w:rPr>
          <w:tab/>
        </w:r>
        <w:r w:rsidR="00453CF2" w:rsidRPr="0087208F">
          <w:rPr>
            <w:rStyle w:val="Hyperlink"/>
          </w:rPr>
          <w:t>What controlled vocabularies and reference data can I use?</w:t>
        </w:r>
        <w:r w:rsidR="00453CF2">
          <w:rPr>
            <w:webHidden/>
          </w:rPr>
          <w:tab/>
        </w:r>
        <w:r w:rsidR="00453CF2">
          <w:rPr>
            <w:webHidden/>
          </w:rPr>
          <w:fldChar w:fldCharType="begin"/>
        </w:r>
        <w:r w:rsidR="00453CF2">
          <w:rPr>
            <w:webHidden/>
          </w:rPr>
          <w:instrText xml:space="preserve"> PAGEREF _Toc530476161 \h </w:instrText>
        </w:r>
        <w:r w:rsidR="00453CF2">
          <w:rPr>
            <w:webHidden/>
          </w:rPr>
        </w:r>
        <w:r w:rsidR="00453CF2">
          <w:rPr>
            <w:webHidden/>
          </w:rPr>
          <w:fldChar w:fldCharType="separate"/>
        </w:r>
        <w:r w:rsidR="00453CF2">
          <w:rPr>
            <w:webHidden/>
          </w:rPr>
          <w:t>12</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62" w:history="1">
        <w:r w:rsidR="00453CF2" w:rsidRPr="0087208F">
          <w:rPr>
            <w:rStyle w:val="Hyperlink"/>
          </w:rPr>
          <w:t>3.3</w:t>
        </w:r>
        <w:r w:rsidR="00453CF2" w:rsidRPr="00453115">
          <w:rPr>
            <w:rFonts w:ascii="Calibri" w:eastAsia="Yu Mincho" w:hAnsi="Calibri"/>
            <w:i w:val="0"/>
            <w:color w:val="auto"/>
            <w:sz w:val="22"/>
            <w:szCs w:val="22"/>
            <w:lang w:val="fr-CH" w:eastAsia="ja-JP"/>
          </w:rPr>
          <w:tab/>
        </w:r>
        <w:r w:rsidR="00453CF2" w:rsidRPr="0087208F">
          <w:rPr>
            <w:rStyle w:val="Hyperlink"/>
          </w:rPr>
          <w:t>Video and Audio time point references: anything fixed?</w:t>
        </w:r>
        <w:r w:rsidR="00453CF2">
          <w:rPr>
            <w:webHidden/>
          </w:rPr>
          <w:tab/>
        </w:r>
        <w:r w:rsidR="00453CF2">
          <w:rPr>
            <w:webHidden/>
          </w:rPr>
          <w:fldChar w:fldCharType="begin"/>
        </w:r>
        <w:r w:rsidR="00453CF2">
          <w:rPr>
            <w:webHidden/>
          </w:rPr>
          <w:instrText xml:space="preserve"> PAGEREF _Toc530476162 \h </w:instrText>
        </w:r>
        <w:r w:rsidR="00453CF2">
          <w:rPr>
            <w:webHidden/>
          </w:rPr>
        </w:r>
        <w:r w:rsidR="00453CF2">
          <w:rPr>
            <w:webHidden/>
          </w:rPr>
          <w:fldChar w:fldCharType="separate"/>
        </w:r>
        <w:r w:rsidR="00453CF2">
          <w:rPr>
            <w:webHidden/>
          </w:rPr>
          <w:t>13</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63" w:history="1">
        <w:r w:rsidR="00453CF2" w:rsidRPr="0087208F">
          <w:rPr>
            <w:rStyle w:val="Hyperlink"/>
          </w:rPr>
          <w:t>3.4</w:t>
        </w:r>
        <w:r w:rsidR="00453CF2" w:rsidRPr="00453115">
          <w:rPr>
            <w:rFonts w:ascii="Calibri" w:eastAsia="Yu Mincho" w:hAnsi="Calibri"/>
            <w:i w:val="0"/>
            <w:color w:val="auto"/>
            <w:sz w:val="22"/>
            <w:szCs w:val="22"/>
            <w:lang w:val="fr-CH" w:eastAsia="ja-JP"/>
          </w:rPr>
          <w:tab/>
        </w:r>
        <w:r w:rsidR="00453CF2" w:rsidRPr="0087208F">
          <w:rPr>
            <w:rStyle w:val="Hyperlink"/>
          </w:rPr>
          <w:t>What is the 'part' element? How can I use it?</w:t>
        </w:r>
        <w:r w:rsidR="00453CF2">
          <w:rPr>
            <w:webHidden/>
          </w:rPr>
          <w:tab/>
        </w:r>
        <w:r w:rsidR="00453CF2">
          <w:rPr>
            <w:webHidden/>
          </w:rPr>
          <w:fldChar w:fldCharType="begin"/>
        </w:r>
        <w:r w:rsidR="00453CF2">
          <w:rPr>
            <w:webHidden/>
          </w:rPr>
          <w:instrText xml:space="preserve"> PAGEREF _Toc530476163 \h </w:instrText>
        </w:r>
        <w:r w:rsidR="00453CF2">
          <w:rPr>
            <w:webHidden/>
          </w:rPr>
        </w:r>
        <w:r w:rsidR="00453CF2">
          <w:rPr>
            <w:webHidden/>
          </w:rPr>
          <w:fldChar w:fldCharType="separate"/>
        </w:r>
        <w:r w:rsidR="00453CF2">
          <w:rPr>
            <w:webHidden/>
          </w:rPr>
          <w:t>14</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4" w:history="1">
        <w:r w:rsidR="00453CF2" w:rsidRPr="0087208F">
          <w:rPr>
            <w:rStyle w:val="Hyperlink"/>
          </w:rPr>
          <w:t>3.4.1</w:t>
        </w:r>
        <w:r w:rsidR="00453CF2" w:rsidRPr="00453115">
          <w:rPr>
            <w:rFonts w:ascii="Calibri" w:eastAsia="Yu Mincho" w:hAnsi="Calibri"/>
            <w:color w:val="auto"/>
            <w:sz w:val="22"/>
            <w:szCs w:val="22"/>
            <w:lang w:val="fr-CH" w:eastAsia="ja-JP"/>
          </w:rPr>
          <w:tab/>
        </w:r>
        <w:r w:rsidR="00453CF2" w:rsidRPr="0087208F">
          <w:rPr>
            <w:rStyle w:val="Hyperlink"/>
          </w:rPr>
          <w:t>How can I define editorial 'parts' of a media resource?</w:t>
        </w:r>
        <w:r w:rsidR="00453CF2">
          <w:rPr>
            <w:webHidden/>
          </w:rPr>
          <w:tab/>
        </w:r>
        <w:r w:rsidR="00453CF2">
          <w:rPr>
            <w:webHidden/>
          </w:rPr>
          <w:fldChar w:fldCharType="begin"/>
        </w:r>
        <w:r w:rsidR="00453CF2">
          <w:rPr>
            <w:webHidden/>
          </w:rPr>
          <w:instrText xml:space="preserve"> PAGEREF _Toc530476164 \h </w:instrText>
        </w:r>
        <w:r w:rsidR="00453CF2">
          <w:rPr>
            <w:webHidden/>
          </w:rPr>
        </w:r>
        <w:r w:rsidR="00453CF2">
          <w:rPr>
            <w:webHidden/>
          </w:rPr>
          <w:fldChar w:fldCharType="separate"/>
        </w:r>
        <w:r w:rsidR="00453CF2">
          <w:rPr>
            <w:webHidden/>
          </w:rPr>
          <w:t>15</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5" w:history="1">
        <w:r w:rsidR="00453CF2" w:rsidRPr="0087208F">
          <w:rPr>
            <w:rStyle w:val="Hyperlink"/>
          </w:rPr>
          <w:t>3.4.2</w:t>
        </w:r>
        <w:r w:rsidR="00453CF2" w:rsidRPr="00453115">
          <w:rPr>
            <w:rFonts w:ascii="Calibri" w:eastAsia="Yu Mincho" w:hAnsi="Calibri"/>
            <w:color w:val="auto"/>
            <w:sz w:val="22"/>
            <w:szCs w:val="22"/>
            <w:lang w:val="fr-CH" w:eastAsia="ja-JP"/>
          </w:rPr>
          <w:tab/>
        </w:r>
        <w:r w:rsidR="00453CF2" w:rsidRPr="0087208F">
          <w:rPr>
            <w:rStyle w:val="Hyperlink"/>
          </w:rPr>
          <w:t>How can I use the 'part' element for dynamic (technical) metadata?</w:t>
        </w:r>
        <w:r w:rsidR="00453CF2">
          <w:rPr>
            <w:webHidden/>
          </w:rPr>
          <w:tab/>
        </w:r>
        <w:r w:rsidR="00453CF2">
          <w:rPr>
            <w:webHidden/>
          </w:rPr>
          <w:fldChar w:fldCharType="begin"/>
        </w:r>
        <w:r w:rsidR="00453CF2">
          <w:rPr>
            <w:webHidden/>
          </w:rPr>
          <w:instrText xml:space="preserve"> PAGEREF _Toc530476165 \h </w:instrText>
        </w:r>
        <w:r w:rsidR="00453CF2">
          <w:rPr>
            <w:webHidden/>
          </w:rPr>
        </w:r>
        <w:r w:rsidR="00453CF2">
          <w:rPr>
            <w:webHidden/>
          </w:rPr>
          <w:fldChar w:fldCharType="separate"/>
        </w:r>
        <w:r w:rsidR="00453CF2">
          <w:rPr>
            <w:webHidden/>
          </w:rPr>
          <w:t>15</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6" w:history="1">
        <w:r w:rsidR="00453CF2" w:rsidRPr="0087208F">
          <w:rPr>
            <w:rStyle w:val="Hyperlink"/>
          </w:rPr>
          <w:t>3.4.3</w:t>
        </w:r>
        <w:r w:rsidR="00453CF2" w:rsidRPr="00453115">
          <w:rPr>
            <w:rFonts w:ascii="Calibri" w:eastAsia="Yu Mincho" w:hAnsi="Calibri"/>
            <w:color w:val="auto"/>
            <w:sz w:val="22"/>
            <w:szCs w:val="22"/>
            <w:lang w:val="fr-CH" w:eastAsia="ja-JP"/>
          </w:rPr>
          <w:tab/>
        </w:r>
        <w:r w:rsidR="00453CF2" w:rsidRPr="0087208F">
          <w:rPr>
            <w:rStyle w:val="Hyperlink"/>
          </w:rPr>
          <w:t>How can I use parts to describe (programme) groups?</w:t>
        </w:r>
        <w:r w:rsidR="00453CF2">
          <w:rPr>
            <w:webHidden/>
          </w:rPr>
          <w:tab/>
        </w:r>
        <w:r w:rsidR="00453CF2">
          <w:rPr>
            <w:webHidden/>
          </w:rPr>
          <w:fldChar w:fldCharType="begin"/>
        </w:r>
        <w:r w:rsidR="00453CF2">
          <w:rPr>
            <w:webHidden/>
          </w:rPr>
          <w:instrText xml:space="preserve"> PAGEREF _Toc530476166 \h </w:instrText>
        </w:r>
        <w:r w:rsidR="00453CF2">
          <w:rPr>
            <w:webHidden/>
          </w:rPr>
        </w:r>
        <w:r w:rsidR="00453CF2">
          <w:rPr>
            <w:webHidden/>
          </w:rPr>
          <w:fldChar w:fldCharType="separate"/>
        </w:r>
        <w:r w:rsidR="00453CF2">
          <w:rPr>
            <w:webHidden/>
          </w:rPr>
          <w:t>16</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7" w:history="1">
        <w:r w:rsidR="00453CF2" w:rsidRPr="0087208F">
          <w:rPr>
            <w:rStyle w:val="Hyperlink"/>
          </w:rPr>
          <w:t>3.4.4</w:t>
        </w:r>
        <w:r w:rsidR="00453CF2" w:rsidRPr="00453115">
          <w:rPr>
            <w:rFonts w:ascii="Calibri" w:eastAsia="Yu Mincho" w:hAnsi="Calibri"/>
            <w:color w:val="auto"/>
            <w:sz w:val="22"/>
            <w:szCs w:val="22"/>
            <w:lang w:val="fr-CH" w:eastAsia="ja-JP"/>
          </w:rPr>
          <w:tab/>
        </w:r>
        <w:r w:rsidR="00453CF2" w:rsidRPr="0087208F">
          <w:rPr>
            <w:rStyle w:val="Hyperlink"/>
          </w:rPr>
          <w:t>Distributed storage of media resources: where and in which format?</w:t>
        </w:r>
        <w:r w:rsidR="00453CF2">
          <w:rPr>
            <w:webHidden/>
          </w:rPr>
          <w:tab/>
        </w:r>
        <w:r w:rsidR="00453CF2">
          <w:rPr>
            <w:webHidden/>
          </w:rPr>
          <w:fldChar w:fldCharType="begin"/>
        </w:r>
        <w:r w:rsidR="00453CF2">
          <w:rPr>
            <w:webHidden/>
          </w:rPr>
          <w:instrText xml:space="preserve"> PAGEREF _Toc530476167 \h </w:instrText>
        </w:r>
        <w:r w:rsidR="00453CF2">
          <w:rPr>
            <w:webHidden/>
          </w:rPr>
        </w:r>
        <w:r w:rsidR="00453CF2">
          <w:rPr>
            <w:webHidden/>
          </w:rPr>
          <w:fldChar w:fldCharType="separate"/>
        </w:r>
        <w:r w:rsidR="00453CF2">
          <w:rPr>
            <w:webHidden/>
          </w:rPr>
          <w:t>16</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8" w:history="1">
        <w:r w:rsidR="00453CF2" w:rsidRPr="0087208F">
          <w:rPr>
            <w:rStyle w:val="Hyperlink"/>
          </w:rPr>
          <w:t>3.4.5</w:t>
        </w:r>
        <w:r w:rsidR="00453CF2" w:rsidRPr="00453115">
          <w:rPr>
            <w:rFonts w:ascii="Calibri" w:eastAsia="Yu Mincho" w:hAnsi="Calibri"/>
            <w:color w:val="auto"/>
            <w:sz w:val="22"/>
            <w:szCs w:val="22"/>
            <w:lang w:val="fr-CH" w:eastAsia="ja-JP"/>
          </w:rPr>
          <w:tab/>
        </w:r>
        <w:r w:rsidR="00453CF2" w:rsidRPr="0087208F">
          <w:rPr>
            <w:rStyle w:val="Hyperlink"/>
          </w:rPr>
          <w:t>Can I use the 'part' element to fragment my data?</w:t>
        </w:r>
        <w:r w:rsidR="00453CF2">
          <w:rPr>
            <w:webHidden/>
          </w:rPr>
          <w:tab/>
        </w:r>
        <w:r w:rsidR="00453CF2">
          <w:rPr>
            <w:webHidden/>
          </w:rPr>
          <w:fldChar w:fldCharType="begin"/>
        </w:r>
        <w:r w:rsidR="00453CF2">
          <w:rPr>
            <w:webHidden/>
          </w:rPr>
          <w:instrText xml:space="preserve"> PAGEREF _Toc530476168 \h </w:instrText>
        </w:r>
        <w:r w:rsidR="00453CF2">
          <w:rPr>
            <w:webHidden/>
          </w:rPr>
        </w:r>
        <w:r w:rsidR="00453CF2">
          <w:rPr>
            <w:webHidden/>
          </w:rPr>
          <w:fldChar w:fldCharType="separate"/>
        </w:r>
        <w:r w:rsidR="00453CF2">
          <w:rPr>
            <w:webHidden/>
          </w:rPr>
          <w:t>17</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69" w:history="1">
        <w:r w:rsidR="00453CF2" w:rsidRPr="0087208F">
          <w:rPr>
            <w:rStyle w:val="Hyperlink"/>
          </w:rPr>
          <w:t>3.4.6</w:t>
        </w:r>
        <w:r w:rsidR="00453CF2" w:rsidRPr="00453115">
          <w:rPr>
            <w:rFonts w:ascii="Calibri" w:eastAsia="Yu Mincho" w:hAnsi="Calibri"/>
            <w:color w:val="auto"/>
            <w:sz w:val="22"/>
            <w:szCs w:val="22"/>
            <w:lang w:val="fr-CH" w:eastAsia="ja-JP"/>
          </w:rPr>
          <w:tab/>
        </w:r>
        <w:r w:rsidR="00453CF2" w:rsidRPr="0087208F">
          <w:rPr>
            <w:rStyle w:val="Hyperlink"/>
          </w:rPr>
          <w:t>Can I use the 'part' element to localise props and artefacts?</w:t>
        </w:r>
        <w:r w:rsidR="00453CF2">
          <w:rPr>
            <w:webHidden/>
          </w:rPr>
          <w:tab/>
        </w:r>
        <w:r w:rsidR="00453CF2">
          <w:rPr>
            <w:webHidden/>
          </w:rPr>
          <w:fldChar w:fldCharType="begin"/>
        </w:r>
        <w:r w:rsidR="00453CF2">
          <w:rPr>
            <w:webHidden/>
          </w:rPr>
          <w:instrText xml:space="preserve"> PAGEREF _Toc530476169 \h </w:instrText>
        </w:r>
        <w:r w:rsidR="00453CF2">
          <w:rPr>
            <w:webHidden/>
          </w:rPr>
        </w:r>
        <w:r w:rsidR="00453CF2">
          <w:rPr>
            <w:webHidden/>
          </w:rPr>
          <w:fldChar w:fldCharType="separate"/>
        </w:r>
        <w:r w:rsidR="00453CF2">
          <w:rPr>
            <w:webHidden/>
          </w:rPr>
          <w:t>18</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70" w:history="1">
        <w:r w:rsidR="00453CF2" w:rsidRPr="0087208F">
          <w:rPr>
            <w:rStyle w:val="Hyperlink"/>
          </w:rPr>
          <w:t>3.4.7</w:t>
        </w:r>
        <w:r w:rsidR="00453CF2" w:rsidRPr="00453115">
          <w:rPr>
            <w:rFonts w:ascii="Calibri" w:eastAsia="Yu Mincho" w:hAnsi="Calibri"/>
            <w:color w:val="auto"/>
            <w:sz w:val="22"/>
            <w:szCs w:val="22"/>
            <w:lang w:val="fr-CH" w:eastAsia="ja-JP"/>
          </w:rPr>
          <w:tab/>
        </w:r>
        <w:r w:rsidR="00453CF2" w:rsidRPr="0087208F">
          <w:rPr>
            <w:rStyle w:val="Hyperlink"/>
          </w:rPr>
          <w:t>Can I use the 'part' element to localise agents/contributors?</w:t>
        </w:r>
        <w:r w:rsidR="00453CF2">
          <w:rPr>
            <w:webHidden/>
          </w:rPr>
          <w:tab/>
        </w:r>
        <w:r w:rsidR="00453CF2">
          <w:rPr>
            <w:webHidden/>
          </w:rPr>
          <w:fldChar w:fldCharType="begin"/>
        </w:r>
        <w:r w:rsidR="00453CF2">
          <w:rPr>
            <w:webHidden/>
          </w:rPr>
          <w:instrText xml:space="preserve"> PAGEREF _Toc530476170 \h </w:instrText>
        </w:r>
        <w:r w:rsidR="00453CF2">
          <w:rPr>
            <w:webHidden/>
          </w:rPr>
        </w:r>
        <w:r w:rsidR="00453CF2">
          <w:rPr>
            <w:webHidden/>
          </w:rPr>
          <w:fldChar w:fldCharType="separate"/>
        </w:r>
        <w:r w:rsidR="00453CF2">
          <w:rPr>
            <w:webHidden/>
          </w:rPr>
          <w:t>18</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71" w:history="1">
        <w:r w:rsidR="00453CF2" w:rsidRPr="0087208F">
          <w:rPr>
            <w:rStyle w:val="Hyperlink"/>
          </w:rPr>
          <w:t>3.4.8</w:t>
        </w:r>
        <w:r w:rsidR="00453CF2" w:rsidRPr="00453115">
          <w:rPr>
            <w:rFonts w:ascii="Calibri" w:eastAsia="Yu Mincho" w:hAnsi="Calibri"/>
            <w:color w:val="auto"/>
            <w:sz w:val="22"/>
            <w:szCs w:val="22"/>
            <w:lang w:val="fr-CH" w:eastAsia="ja-JP"/>
          </w:rPr>
          <w:tab/>
        </w:r>
        <w:r w:rsidR="00453CF2" w:rsidRPr="0087208F">
          <w:rPr>
            <w:rStyle w:val="Hyperlink"/>
          </w:rPr>
          <w:t>Can I use the 'part' element to localise text?</w:t>
        </w:r>
        <w:r w:rsidR="00453CF2">
          <w:rPr>
            <w:webHidden/>
          </w:rPr>
          <w:tab/>
        </w:r>
        <w:r w:rsidR="00453CF2">
          <w:rPr>
            <w:webHidden/>
          </w:rPr>
          <w:fldChar w:fldCharType="begin"/>
        </w:r>
        <w:r w:rsidR="00453CF2">
          <w:rPr>
            <w:webHidden/>
          </w:rPr>
          <w:instrText xml:space="preserve"> PAGEREF _Toc530476171 \h </w:instrText>
        </w:r>
        <w:r w:rsidR="00453CF2">
          <w:rPr>
            <w:webHidden/>
          </w:rPr>
        </w:r>
        <w:r w:rsidR="00453CF2">
          <w:rPr>
            <w:webHidden/>
          </w:rPr>
          <w:fldChar w:fldCharType="separate"/>
        </w:r>
        <w:r w:rsidR="00453CF2">
          <w:rPr>
            <w:webHidden/>
          </w:rPr>
          <w:t>18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2" w:history="1">
        <w:r w:rsidR="00453CF2" w:rsidRPr="0087208F">
          <w:rPr>
            <w:rStyle w:val="Hyperlink"/>
          </w:rPr>
          <w:t>3.5</w:t>
        </w:r>
        <w:r w:rsidR="00453CF2" w:rsidRPr="00453115">
          <w:rPr>
            <w:rFonts w:ascii="Calibri" w:eastAsia="Yu Mincho" w:hAnsi="Calibri"/>
            <w:i w:val="0"/>
            <w:color w:val="auto"/>
            <w:sz w:val="22"/>
            <w:szCs w:val="22"/>
            <w:lang w:val="fr-CH" w:eastAsia="ja-JP"/>
          </w:rPr>
          <w:tab/>
        </w:r>
        <w:r w:rsidR="00453CF2" w:rsidRPr="0087208F">
          <w:rPr>
            <w:rStyle w:val="Hyperlink"/>
          </w:rPr>
          <w:t>How can I describe versions of programmes?</w:t>
        </w:r>
        <w:r w:rsidR="00453CF2">
          <w:rPr>
            <w:webHidden/>
          </w:rPr>
          <w:tab/>
        </w:r>
        <w:r w:rsidR="00453CF2">
          <w:rPr>
            <w:webHidden/>
          </w:rPr>
          <w:fldChar w:fldCharType="begin"/>
        </w:r>
        <w:r w:rsidR="00453CF2">
          <w:rPr>
            <w:webHidden/>
          </w:rPr>
          <w:instrText xml:space="preserve"> PAGEREF _Toc530476172 \h </w:instrText>
        </w:r>
        <w:r w:rsidR="00453CF2">
          <w:rPr>
            <w:webHidden/>
          </w:rPr>
        </w:r>
        <w:r w:rsidR="00453CF2">
          <w:rPr>
            <w:webHidden/>
          </w:rPr>
          <w:fldChar w:fldCharType="separate"/>
        </w:r>
        <w:r w:rsidR="00453CF2">
          <w:rPr>
            <w:webHidden/>
          </w:rPr>
          <w:t>18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3" w:history="1">
        <w:r w:rsidR="00453CF2" w:rsidRPr="0087208F">
          <w:rPr>
            <w:rStyle w:val="Hyperlink"/>
          </w:rPr>
          <w:t>3.6</w:t>
        </w:r>
        <w:r w:rsidR="00453CF2" w:rsidRPr="00453115">
          <w:rPr>
            <w:rFonts w:ascii="Calibri" w:eastAsia="Yu Mincho" w:hAnsi="Calibri"/>
            <w:i w:val="0"/>
            <w:color w:val="auto"/>
            <w:sz w:val="22"/>
            <w:szCs w:val="22"/>
            <w:lang w:val="fr-CH" w:eastAsia="ja-JP"/>
          </w:rPr>
          <w:tab/>
        </w:r>
        <w:r w:rsidR="00453CF2" w:rsidRPr="0087208F">
          <w:rPr>
            <w:rStyle w:val="Hyperlink"/>
          </w:rPr>
          <w:t>How can I use my own technical attributes?</w:t>
        </w:r>
        <w:r w:rsidR="00453CF2">
          <w:rPr>
            <w:webHidden/>
          </w:rPr>
          <w:tab/>
        </w:r>
        <w:r w:rsidR="00453CF2">
          <w:rPr>
            <w:webHidden/>
          </w:rPr>
          <w:fldChar w:fldCharType="begin"/>
        </w:r>
        <w:r w:rsidR="00453CF2">
          <w:rPr>
            <w:webHidden/>
          </w:rPr>
          <w:instrText xml:space="preserve"> PAGEREF _Toc530476173 \h </w:instrText>
        </w:r>
        <w:r w:rsidR="00453CF2">
          <w:rPr>
            <w:webHidden/>
          </w:rPr>
        </w:r>
        <w:r w:rsidR="00453CF2">
          <w:rPr>
            <w:webHidden/>
          </w:rPr>
          <w:fldChar w:fldCharType="separate"/>
        </w:r>
        <w:r w:rsidR="00453CF2">
          <w:rPr>
            <w:webHidden/>
          </w:rPr>
          <w:t>18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4" w:history="1">
        <w:r w:rsidR="00453CF2" w:rsidRPr="0087208F">
          <w:rPr>
            <w:rStyle w:val="Hyperlink"/>
          </w:rPr>
          <w:t>3.7</w:t>
        </w:r>
        <w:r w:rsidR="00453CF2" w:rsidRPr="00453115">
          <w:rPr>
            <w:rFonts w:ascii="Calibri" w:eastAsia="Yu Mincho" w:hAnsi="Calibri"/>
            <w:i w:val="0"/>
            <w:color w:val="auto"/>
            <w:sz w:val="22"/>
            <w:szCs w:val="22"/>
            <w:lang w:val="fr-CH" w:eastAsia="ja-JP"/>
          </w:rPr>
          <w:tab/>
        </w:r>
        <w:r w:rsidR="00453CF2" w:rsidRPr="0087208F">
          <w:rPr>
            <w:rStyle w:val="Hyperlink"/>
          </w:rPr>
          <w:t>How do I apply loudness?</w:t>
        </w:r>
        <w:r w:rsidR="00453CF2">
          <w:rPr>
            <w:webHidden/>
          </w:rPr>
          <w:tab/>
        </w:r>
        <w:r w:rsidR="00453CF2">
          <w:rPr>
            <w:webHidden/>
          </w:rPr>
          <w:fldChar w:fldCharType="begin"/>
        </w:r>
        <w:r w:rsidR="00453CF2">
          <w:rPr>
            <w:webHidden/>
          </w:rPr>
          <w:instrText xml:space="preserve"> PAGEREF _Toc530476174 \h </w:instrText>
        </w:r>
        <w:r w:rsidR="00453CF2">
          <w:rPr>
            <w:webHidden/>
          </w:rPr>
        </w:r>
        <w:r w:rsidR="00453CF2">
          <w:rPr>
            <w:webHidden/>
          </w:rPr>
          <w:fldChar w:fldCharType="separate"/>
        </w:r>
        <w:r w:rsidR="00453CF2">
          <w:rPr>
            <w:webHidden/>
          </w:rPr>
          <w:t>19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5" w:history="1">
        <w:r w:rsidR="00453CF2" w:rsidRPr="0087208F">
          <w:rPr>
            <w:rStyle w:val="Hyperlink"/>
          </w:rPr>
          <w:t>3.8</w:t>
        </w:r>
        <w:r w:rsidR="00453CF2" w:rsidRPr="00453115">
          <w:rPr>
            <w:rFonts w:ascii="Calibri" w:eastAsia="Yu Mincho" w:hAnsi="Calibri"/>
            <w:i w:val="0"/>
            <w:color w:val="auto"/>
            <w:sz w:val="22"/>
            <w:szCs w:val="22"/>
            <w:lang w:val="fr-CH" w:eastAsia="ja-JP"/>
          </w:rPr>
          <w:tab/>
        </w:r>
        <w:r w:rsidR="00453CF2" w:rsidRPr="0087208F">
          <w:rPr>
            <w:rStyle w:val="Hyperlink"/>
          </w:rPr>
          <w:t>How can I tag content in EBUCore?</w:t>
        </w:r>
        <w:r w:rsidR="00453CF2">
          <w:rPr>
            <w:webHidden/>
          </w:rPr>
          <w:tab/>
        </w:r>
        <w:r w:rsidR="00453CF2">
          <w:rPr>
            <w:webHidden/>
          </w:rPr>
          <w:fldChar w:fldCharType="begin"/>
        </w:r>
        <w:r w:rsidR="00453CF2">
          <w:rPr>
            <w:webHidden/>
          </w:rPr>
          <w:instrText xml:space="preserve"> PAGEREF _Toc530476175 \h </w:instrText>
        </w:r>
        <w:r w:rsidR="00453CF2">
          <w:rPr>
            <w:webHidden/>
          </w:rPr>
        </w:r>
        <w:r w:rsidR="00453CF2">
          <w:rPr>
            <w:webHidden/>
          </w:rPr>
          <w:fldChar w:fldCharType="separate"/>
        </w:r>
        <w:r w:rsidR="00453CF2">
          <w:rPr>
            <w:webHidden/>
          </w:rPr>
          <w:t>19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6" w:history="1">
        <w:r w:rsidR="00453CF2" w:rsidRPr="0087208F">
          <w:rPr>
            <w:rStyle w:val="Hyperlink"/>
          </w:rPr>
          <w:t>3.9</w:t>
        </w:r>
        <w:r w:rsidR="00453CF2" w:rsidRPr="00453115">
          <w:rPr>
            <w:rFonts w:ascii="Calibri" w:eastAsia="Yu Mincho" w:hAnsi="Calibri"/>
            <w:i w:val="0"/>
            <w:color w:val="auto"/>
            <w:sz w:val="22"/>
            <w:szCs w:val="22"/>
            <w:lang w:val="fr-CH" w:eastAsia="ja-JP"/>
          </w:rPr>
          <w:tab/>
        </w:r>
        <w:r w:rsidR="00453CF2" w:rsidRPr="0087208F">
          <w:rPr>
            <w:rStyle w:val="Hyperlink"/>
          </w:rPr>
          <w:t>How can I differentiate locators?</w:t>
        </w:r>
        <w:r w:rsidR="00453CF2">
          <w:rPr>
            <w:webHidden/>
          </w:rPr>
          <w:tab/>
        </w:r>
        <w:r w:rsidR="00453CF2">
          <w:rPr>
            <w:webHidden/>
          </w:rPr>
          <w:fldChar w:fldCharType="begin"/>
        </w:r>
        <w:r w:rsidR="00453CF2">
          <w:rPr>
            <w:webHidden/>
          </w:rPr>
          <w:instrText xml:space="preserve"> PAGEREF _Toc530476176 \h </w:instrText>
        </w:r>
        <w:r w:rsidR="00453CF2">
          <w:rPr>
            <w:webHidden/>
          </w:rPr>
        </w:r>
        <w:r w:rsidR="00453CF2">
          <w:rPr>
            <w:webHidden/>
          </w:rPr>
          <w:fldChar w:fldCharType="separate"/>
        </w:r>
        <w:r w:rsidR="00453CF2">
          <w:rPr>
            <w:webHidden/>
          </w:rPr>
          <w:t>19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7" w:history="1">
        <w:r w:rsidR="00453CF2" w:rsidRPr="0087208F">
          <w:rPr>
            <w:rStyle w:val="Hyperlink"/>
          </w:rPr>
          <w:t>3.10</w:t>
        </w:r>
        <w:r w:rsidR="00453CF2" w:rsidRPr="00453115">
          <w:rPr>
            <w:rFonts w:ascii="Calibri" w:eastAsia="Yu Mincho" w:hAnsi="Calibri"/>
            <w:i w:val="0"/>
            <w:color w:val="auto"/>
            <w:sz w:val="22"/>
            <w:szCs w:val="22"/>
            <w:lang w:val="fr-CH" w:eastAsia="ja-JP"/>
          </w:rPr>
          <w:tab/>
        </w:r>
        <w:r w:rsidR="00453CF2" w:rsidRPr="0087208F">
          <w:rPr>
            <w:rStyle w:val="Hyperlink"/>
          </w:rPr>
          <w:t>How can I associate a format and rights to a publication event?</w:t>
        </w:r>
        <w:r w:rsidR="00453CF2">
          <w:rPr>
            <w:webHidden/>
          </w:rPr>
          <w:tab/>
        </w:r>
        <w:r w:rsidR="00453CF2">
          <w:rPr>
            <w:webHidden/>
          </w:rPr>
          <w:fldChar w:fldCharType="begin"/>
        </w:r>
        <w:r w:rsidR="00453CF2">
          <w:rPr>
            <w:webHidden/>
          </w:rPr>
          <w:instrText xml:space="preserve"> PAGEREF _Toc530476177 \h </w:instrText>
        </w:r>
        <w:r w:rsidR="00453CF2">
          <w:rPr>
            <w:webHidden/>
          </w:rPr>
        </w:r>
        <w:r w:rsidR="00453CF2">
          <w:rPr>
            <w:webHidden/>
          </w:rPr>
          <w:fldChar w:fldCharType="separate"/>
        </w:r>
        <w:r w:rsidR="00453CF2">
          <w:rPr>
            <w:webHidden/>
          </w:rPr>
          <w:t>19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8" w:history="1">
        <w:r w:rsidR="00453CF2" w:rsidRPr="0087208F">
          <w:rPr>
            <w:rStyle w:val="Hyperlink"/>
          </w:rPr>
          <w:t>3.11</w:t>
        </w:r>
        <w:r w:rsidR="00453CF2" w:rsidRPr="00453115">
          <w:rPr>
            <w:rFonts w:ascii="Calibri" w:eastAsia="Yu Mincho" w:hAnsi="Calibri"/>
            <w:i w:val="0"/>
            <w:color w:val="auto"/>
            <w:sz w:val="22"/>
            <w:szCs w:val="22"/>
            <w:lang w:val="fr-CH" w:eastAsia="ja-JP"/>
          </w:rPr>
          <w:tab/>
        </w:r>
        <w:r w:rsidR="00453CF2" w:rsidRPr="0087208F">
          <w:rPr>
            <w:rStyle w:val="Hyperlink"/>
          </w:rPr>
          <w:t>When do I use labels and/or links in type/format/status ?</w:t>
        </w:r>
        <w:r w:rsidR="00453CF2">
          <w:rPr>
            <w:webHidden/>
          </w:rPr>
          <w:tab/>
        </w:r>
        <w:r w:rsidR="00453CF2">
          <w:rPr>
            <w:webHidden/>
          </w:rPr>
          <w:fldChar w:fldCharType="begin"/>
        </w:r>
        <w:r w:rsidR="00453CF2">
          <w:rPr>
            <w:webHidden/>
          </w:rPr>
          <w:instrText xml:space="preserve"> PAGEREF _Toc530476178 \h </w:instrText>
        </w:r>
        <w:r w:rsidR="00453CF2">
          <w:rPr>
            <w:webHidden/>
          </w:rPr>
        </w:r>
        <w:r w:rsidR="00453CF2">
          <w:rPr>
            <w:webHidden/>
          </w:rPr>
          <w:fldChar w:fldCharType="separate"/>
        </w:r>
        <w:r w:rsidR="00453CF2">
          <w:rPr>
            <w:webHidden/>
          </w:rPr>
          <w:t>19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79" w:history="1">
        <w:r w:rsidR="00453CF2" w:rsidRPr="0087208F">
          <w:rPr>
            <w:rStyle w:val="Hyperlink"/>
          </w:rPr>
          <w:t>3.12</w:t>
        </w:r>
        <w:r w:rsidR="00453CF2" w:rsidRPr="00453115">
          <w:rPr>
            <w:rFonts w:ascii="Calibri" w:eastAsia="Yu Mincho" w:hAnsi="Calibri"/>
            <w:i w:val="0"/>
            <w:color w:val="auto"/>
            <w:sz w:val="22"/>
            <w:szCs w:val="22"/>
            <w:lang w:val="fr-CH" w:eastAsia="ja-JP"/>
          </w:rPr>
          <w:tab/>
        </w:r>
        <w:r w:rsidR="00453CF2" w:rsidRPr="0087208F">
          <w:rPr>
            <w:rStyle w:val="Hyperlink"/>
          </w:rPr>
          <w:t>Can I provide e.g. a display or print name in contactDetails?</w:t>
        </w:r>
        <w:r w:rsidR="00453CF2">
          <w:rPr>
            <w:webHidden/>
          </w:rPr>
          <w:tab/>
        </w:r>
        <w:r w:rsidR="00453CF2">
          <w:rPr>
            <w:webHidden/>
          </w:rPr>
          <w:fldChar w:fldCharType="begin"/>
        </w:r>
        <w:r w:rsidR="00453CF2">
          <w:rPr>
            <w:webHidden/>
          </w:rPr>
          <w:instrText xml:space="preserve"> PAGEREF _Toc530476179 \h </w:instrText>
        </w:r>
        <w:r w:rsidR="00453CF2">
          <w:rPr>
            <w:webHidden/>
          </w:rPr>
        </w:r>
        <w:r w:rsidR="00453CF2">
          <w:rPr>
            <w:webHidden/>
          </w:rPr>
          <w:fldChar w:fldCharType="separate"/>
        </w:r>
        <w:r w:rsidR="00453CF2">
          <w:rPr>
            <w:webHidden/>
          </w:rPr>
          <w:t>20</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0" w:history="1">
        <w:r w:rsidR="00453CF2" w:rsidRPr="0087208F">
          <w:rPr>
            <w:rStyle w:val="Hyperlink"/>
          </w:rPr>
          <w:t>3.13</w:t>
        </w:r>
        <w:r w:rsidR="00453CF2" w:rsidRPr="00453115">
          <w:rPr>
            <w:rFonts w:ascii="Calibri" w:eastAsia="Yu Mincho" w:hAnsi="Calibri"/>
            <w:i w:val="0"/>
            <w:color w:val="auto"/>
            <w:sz w:val="22"/>
            <w:szCs w:val="22"/>
            <w:lang w:val="fr-CH" w:eastAsia="ja-JP"/>
          </w:rPr>
          <w:tab/>
        </w:r>
        <w:r w:rsidR="00453CF2" w:rsidRPr="0087208F">
          <w:rPr>
            <w:rStyle w:val="Hyperlink"/>
          </w:rPr>
          <w:t>Can I provide contactDetails for a group or ensemble?</w:t>
        </w:r>
        <w:r w:rsidR="00453CF2">
          <w:rPr>
            <w:webHidden/>
          </w:rPr>
          <w:tab/>
        </w:r>
        <w:r w:rsidR="00453CF2">
          <w:rPr>
            <w:webHidden/>
          </w:rPr>
          <w:fldChar w:fldCharType="begin"/>
        </w:r>
        <w:r w:rsidR="00453CF2">
          <w:rPr>
            <w:webHidden/>
          </w:rPr>
          <w:instrText xml:space="preserve"> PAGEREF _Toc530476180 \h </w:instrText>
        </w:r>
        <w:r w:rsidR="00453CF2">
          <w:rPr>
            <w:webHidden/>
          </w:rPr>
        </w:r>
        <w:r w:rsidR="00453CF2">
          <w:rPr>
            <w:webHidden/>
          </w:rPr>
          <w:fldChar w:fldCharType="separate"/>
        </w:r>
        <w:r w:rsidR="00453CF2">
          <w:rPr>
            <w:webHidden/>
          </w:rPr>
          <w:t>20</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1" w:history="1">
        <w:r w:rsidR="00453CF2" w:rsidRPr="0087208F">
          <w:rPr>
            <w:rStyle w:val="Hyperlink"/>
          </w:rPr>
          <w:t>3.14</w:t>
        </w:r>
        <w:r w:rsidR="00453CF2" w:rsidRPr="00453115">
          <w:rPr>
            <w:rFonts w:ascii="Calibri" w:eastAsia="Yu Mincho" w:hAnsi="Calibri"/>
            <w:i w:val="0"/>
            <w:color w:val="auto"/>
            <w:sz w:val="22"/>
            <w:szCs w:val="22"/>
            <w:lang w:val="fr-CH" w:eastAsia="ja-JP"/>
          </w:rPr>
          <w:tab/>
        </w:r>
        <w:r w:rsidR="00453CF2" w:rsidRPr="0087208F">
          <w:rPr>
            <w:rStyle w:val="Hyperlink"/>
          </w:rPr>
          <w:t>Are there examples of implementation of the new audio model?</w:t>
        </w:r>
        <w:r w:rsidR="00453CF2">
          <w:rPr>
            <w:webHidden/>
          </w:rPr>
          <w:tab/>
        </w:r>
        <w:r w:rsidR="00453CF2">
          <w:rPr>
            <w:webHidden/>
          </w:rPr>
          <w:fldChar w:fldCharType="begin"/>
        </w:r>
        <w:r w:rsidR="00453CF2">
          <w:rPr>
            <w:webHidden/>
          </w:rPr>
          <w:instrText xml:space="preserve"> PAGEREF _Toc530476181 \h </w:instrText>
        </w:r>
        <w:r w:rsidR="00453CF2">
          <w:rPr>
            <w:webHidden/>
          </w:rPr>
        </w:r>
        <w:r w:rsidR="00453CF2">
          <w:rPr>
            <w:webHidden/>
          </w:rPr>
          <w:fldChar w:fldCharType="separate"/>
        </w:r>
        <w:r w:rsidR="00453CF2">
          <w:rPr>
            <w:webHidden/>
          </w:rPr>
          <w:t>20</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2" w:history="1">
        <w:r w:rsidR="00453CF2" w:rsidRPr="0087208F">
          <w:rPr>
            <w:rStyle w:val="Hyperlink"/>
          </w:rPr>
          <w:t>3.15</w:t>
        </w:r>
        <w:r w:rsidR="00453CF2" w:rsidRPr="00453115">
          <w:rPr>
            <w:rFonts w:ascii="Calibri" w:eastAsia="Yu Mincho" w:hAnsi="Calibri"/>
            <w:i w:val="0"/>
            <w:color w:val="auto"/>
            <w:sz w:val="22"/>
            <w:szCs w:val="22"/>
            <w:lang w:val="fr-CH" w:eastAsia="ja-JP"/>
          </w:rPr>
          <w:tab/>
        </w:r>
        <w:r w:rsidR="00453CF2" w:rsidRPr="0087208F">
          <w:rPr>
            <w:rStyle w:val="Hyperlink"/>
          </w:rPr>
          <w:t>How can I extend a schedule beyond midnight?</w:t>
        </w:r>
        <w:r w:rsidR="00453CF2">
          <w:rPr>
            <w:webHidden/>
          </w:rPr>
          <w:tab/>
        </w:r>
        <w:r w:rsidR="00453CF2">
          <w:rPr>
            <w:webHidden/>
          </w:rPr>
          <w:fldChar w:fldCharType="begin"/>
        </w:r>
        <w:r w:rsidR="00453CF2">
          <w:rPr>
            <w:webHidden/>
          </w:rPr>
          <w:instrText xml:space="preserve"> PAGEREF _Toc530476182 \h </w:instrText>
        </w:r>
        <w:r w:rsidR="00453CF2">
          <w:rPr>
            <w:webHidden/>
          </w:rPr>
        </w:r>
        <w:r w:rsidR="00453CF2">
          <w:rPr>
            <w:webHidden/>
          </w:rPr>
          <w:fldChar w:fldCharType="separate"/>
        </w:r>
        <w:r w:rsidR="00453CF2">
          <w:rPr>
            <w:webHidden/>
          </w:rPr>
          <w:t>21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3" w:history="1">
        <w:r w:rsidR="00453CF2" w:rsidRPr="0087208F">
          <w:rPr>
            <w:rStyle w:val="Hyperlink"/>
          </w:rPr>
          <w:t>3.16</w:t>
        </w:r>
        <w:r w:rsidR="00453CF2" w:rsidRPr="00453115">
          <w:rPr>
            <w:rFonts w:ascii="Calibri" w:eastAsia="Yu Mincho" w:hAnsi="Calibri"/>
            <w:i w:val="0"/>
            <w:color w:val="auto"/>
            <w:sz w:val="22"/>
            <w:szCs w:val="22"/>
            <w:lang w:val="fr-CH" w:eastAsia="ja-JP"/>
          </w:rPr>
          <w:tab/>
        </w:r>
        <w:r w:rsidR="00453CF2" w:rsidRPr="0087208F">
          <w:rPr>
            <w:rStyle w:val="Hyperlink"/>
          </w:rPr>
          <w:t>targetAudience, audienceLevel and audienceRating?</w:t>
        </w:r>
        <w:r w:rsidR="00453CF2">
          <w:rPr>
            <w:webHidden/>
          </w:rPr>
          <w:tab/>
        </w:r>
        <w:r w:rsidR="00453CF2">
          <w:rPr>
            <w:webHidden/>
          </w:rPr>
          <w:fldChar w:fldCharType="begin"/>
        </w:r>
        <w:r w:rsidR="00453CF2">
          <w:rPr>
            <w:webHidden/>
          </w:rPr>
          <w:instrText xml:space="preserve"> PAGEREF _Toc530476183 \h </w:instrText>
        </w:r>
        <w:r w:rsidR="00453CF2">
          <w:rPr>
            <w:webHidden/>
          </w:rPr>
        </w:r>
        <w:r w:rsidR="00453CF2">
          <w:rPr>
            <w:webHidden/>
          </w:rPr>
          <w:fldChar w:fldCharType="separate"/>
        </w:r>
        <w:r w:rsidR="00453CF2">
          <w:rPr>
            <w:webHidden/>
          </w:rPr>
          <w:t>21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4" w:history="1">
        <w:r w:rsidR="00453CF2" w:rsidRPr="0087208F">
          <w:rPr>
            <w:rStyle w:val="Hyperlink"/>
          </w:rPr>
          <w:t>3.17</w:t>
        </w:r>
        <w:r w:rsidR="00453CF2" w:rsidRPr="00453115">
          <w:rPr>
            <w:rFonts w:ascii="Calibri" w:eastAsia="Yu Mincho" w:hAnsi="Calibri"/>
            <w:i w:val="0"/>
            <w:color w:val="auto"/>
            <w:sz w:val="22"/>
            <w:szCs w:val="22"/>
            <w:lang w:val="fr-CH" w:eastAsia="ja-JP"/>
          </w:rPr>
          <w:tab/>
        </w:r>
        <w:r w:rsidR="00453CF2" w:rsidRPr="0087208F">
          <w:rPr>
            <w:rStyle w:val="Hyperlink"/>
          </w:rPr>
          <w:t>When should I use rating?</w:t>
        </w:r>
        <w:r w:rsidR="00453CF2">
          <w:rPr>
            <w:webHidden/>
          </w:rPr>
          <w:tab/>
        </w:r>
        <w:r w:rsidR="00453CF2">
          <w:rPr>
            <w:webHidden/>
          </w:rPr>
          <w:fldChar w:fldCharType="begin"/>
        </w:r>
        <w:r w:rsidR="00453CF2">
          <w:rPr>
            <w:webHidden/>
          </w:rPr>
          <w:instrText xml:space="preserve"> PAGEREF _Toc530476184 \h </w:instrText>
        </w:r>
        <w:r w:rsidR="00453CF2">
          <w:rPr>
            <w:webHidden/>
          </w:rPr>
        </w:r>
        <w:r w:rsidR="00453CF2">
          <w:rPr>
            <w:webHidden/>
          </w:rPr>
          <w:fldChar w:fldCharType="separate"/>
        </w:r>
        <w:r w:rsidR="00453CF2">
          <w:rPr>
            <w:webHidden/>
          </w:rPr>
          <w:t>21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5" w:history="1">
        <w:r w:rsidR="00453CF2" w:rsidRPr="0087208F">
          <w:rPr>
            <w:rStyle w:val="Hyperlink"/>
          </w:rPr>
          <w:t>3.18</w:t>
        </w:r>
        <w:r w:rsidR="00453CF2" w:rsidRPr="00453115">
          <w:rPr>
            <w:rFonts w:ascii="Calibri" w:eastAsia="Yu Mincho" w:hAnsi="Calibri"/>
            <w:i w:val="0"/>
            <w:color w:val="auto"/>
            <w:sz w:val="22"/>
            <w:szCs w:val="22"/>
            <w:lang w:val="fr-CH" w:eastAsia="ja-JP"/>
          </w:rPr>
          <w:tab/>
        </w:r>
        <w:r w:rsidR="00453CF2" w:rsidRPr="0087208F">
          <w:rPr>
            <w:rStyle w:val="Hyperlink"/>
          </w:rPr>
          <w:t>How do I provide annotation along a timeline?</w:t>
        </w:r>
        <w:r w:rsidR="00453CF2">
          <w:rPr>
            <w:webHidden/>
          </w:rPr>
          <w:tab/>
        </w:r>
        <w:r w:rsidR="00453CF2">
          <w:rPr>
            <w:webHidden/>
          </w:rPr>
          <w:fldChar w:fldCharType="begin"/>
        </w:r>
        <w:r w:rsidR="00453CF2">
          <w:rPr>
            <w:webHidden/>
          </w:rPr>
          <w:instrText xml:space="preserve"> PAGEREF _Toc530476185 \h </w:instrText>
        </w:r>
        <w:r w:rsidR="00453CF2">
          <w:rPr>
            <w:webHidden/>
          </w:rPr>
        </w:r>
        <w:r w:rsidR="00453CF2">
          <w:rPr>
            <w:webHidden/>
          </w:rPr>
          <w:fldChar w:fldCharType="separate"/>
        </w:r>
        <w:r w:rsidR="00453CF2">
          <w:rPr>
            <w:webHidden/>
          </w:rPr>
          <w:t>21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6" w:history="1">
        <w:r w:rsidR="00453CF2" w:rsidRPr="0087208F">
          <w:rPr>
            <w:rStyle w:val="Hyperlink"/>
          </w:rPr>
          <w:t>3.19</w:t>
        </w:r>
        <w:r w:rsidR="00453CF2" w:rsidRPr="00453115">
          <w:rPr>
            <w:rFonts w:ascii="Calibri" w:eastAsia="Yu Mincho" w:hAnsi="Calibri"/>
            <w:i w:val="0"/>
            <w:color w:val="auto"/>
            <w:sz w:val="22"/>
            <w:szCs w:val="22"/>
            <w:lang w:val="fr-CH" w:eastAsia="ja-JP"/>
          </w:rPr>
          <w:tab/>
        </w:r>
        <w:r w:rsidR="00453CF2" w:rsidRPr="0087208F">
          <w:rPr>
            <w:rStyle w:val="Hyperlink"/>
          </w:rPr>
          <w:t>How do I map mxf video and audio tracks to EBUCore?</w:t>
        </w:r>
        <w:r w:rsidR="00453CF2">
          <w:rPr>
            <w:webHidden/>
          </w:rPr>
          <w:tab/>
        </w:r>
        <w:r w:rsidR="00453CF2">
          <w:rPr>
            <w:webHidden/>
          </w:rPr>
          <w:fldChar w:fldCharType="begin"/>
        </w:r>
        <w:r w:rsidR="00453CF2">
          <w:rPr>
            <w:webHidden/>
          </w:rPr>
          <w:instrText xml:space="preserve"> PAGEREF _Toc530476186 \h </w:instrText>
        </w:r>
        <w:r w:rsidR="00453CF2">
          <w:rPr>
            <w:webHidden/>
          </w:rPr>
        </w:r>
        <w:r w:rsidR="00453CF2">
          <w:rPr>
            <w:webHidden/>
          </w:rPr>
          <w:fldChar w:fldCharType="separate"/>
        </w:r>
        <w:r w:rsidR="00453CF2">
          <w:rPr>
            <w:webHidden/>
          </w:rPr>
          <w:t>21</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7" w:history="1">
        <w:r w:rsidR="00453CF2" w:rsidRPr="0087208F">
          <w:rPr>
            <w:rStyle w:val="Hyperlink"/>
          </w:rPr>
          <w:t>3.20</w:t>
        </w:r>
        <w:r w:rsidR="00453CF2" w:rsidRPr="00453115">
          <w:rPr>
            <w:rFonts w:ascii="Calibri" w:eastAsia="Yu Mincho" w:hAnsi="Calibri"/>
            <w:i w:val="0"/>
            <w:color w:val="auto"/>
            <w:sz w:val="22"/>
            <w:szCs w:val="22"/>
            <w:lang w:val="fr-CH" w:eastAsia="ja-JP"/>
          </w:rPr>
          <w:tab/>
        </w:r>
        <w:r w:rsidR="00453CF2" w:rsidRPr="0087208F">
          <w:rPr>
            <w:rStyle w:val="Hyperlink"/>
          </w:rPr>
          <w:t>How do I map MPEG video and audio tracks to EBUCore?</w:t>
        </w:r>
        <w:r w:rsidR="00453CF2">
          <w:rPr>
            <w:webHidden/>
          </w:rPr>
          <w:tab/>
        </w:r>
        <w:r w:rsidR="00453CF2">
          <w:rPr>
            <w:webHidden/>
          </w:rPr>
          <w:fldChar w:fldCharType="begin"/>
        </w:r>
        <w:r w:rsidR="00453CF2">
          <w:rPr>
            <w:webHidden/>
          </w:rPr>
          <w:instrText xml:space="preserve"> PAGEREF _Toc530476187 \h </w:instrText>
        </w:r>
        <w:r w:rsidR="00453CF2">
          <w:rPr>
            <w:webHidden/>
          </w:rPr>
        </w:r>
        <w:r w:rsidR="00453CF2">
          <w:rPr>
            <w:webHidden/>
          </w:rPr>
          <w:fldChar w:fldCharType="separate"/>
        </w:r>
        <w:r w:rsidR="00453CF2">
          <w:rPr>
            <w:webHidden/>
          </w:rPr>
          <w:t>24</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8" w:history="1">
        <w:r w:rsidR="00453CF2" w:rsidRPr="0087208F">
          <w:rPr>
            <w:rStyle w:val="Hyperlink"/>
          </w:rPr>
          <w:t>3.21</w:t>
        </w:r>
        <w:r w:rsidR="00453CF2" w:rsidRPr="00453115">
          <w:rPr>
            <w:rFonts w:ascii="Calibri" w:eastAsia="Yu Mincho" w:hAnsi="Calibri"/>
            <w:i w:val="0"/>
            <w:color w:val="auto"/>
            <w:sz w:val="22"/>
            <w:szCs w:val="22"/>
            <w:lang w:val="fr-CH" w:eastAsia="ja-JP"/>
          </w:rPr>
          <w:tab/>
        </w:r>
        <w:r w:rsidR="00453CF2" w:rsidRPr="0087208F">
          <w:rPr>
            <w:rStyle w:val="Hyperlink"/>
          </w:rPr>
          <w:t>How do I implement EIDR or ISAN in EBUCore?</w:t>
        </w:r>
        <w:r w:rsidR="00453CF2">
          <w:rPr>
            <w:webHidden/>
          </w:rPr>
          <w:tab/>
        </w:r>
        <w:r w:rsidR="00453CF2">
          <w:rPr>
            <w:webHidden/>
          </w:rPr>
          <w:fldChar w:fldCharType="begin"/>
        </w:r>
        <w:r w:rsidR="00453CF2">
          <w:rPr>
            <w:webHidden/>
          </w:rPr>
          <w:instrText xml:space="preserve"> PAGEREF _Toc530476188 \h </w:instrText>
        </w:r>
        <w:r w:rsidR="00453CF2">
          <w:rPr>
            <w:webHidden/>
          </w:rPr>
        </w:r>
        <w:r w:rsidR="00453CF2">
          <w:rPr>
            <w:webHidden/>
          </w:rPr>
          <w:fldChar w:fldCharType="separate"/>
        </w:r>
        <w:r w:rsidR="00453CF2">
          <w:rPr>
            <w:webHidden/>
          </w:rPr>
          <w:t>25</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89" w:history="1">
        <w:r w:rsidR="00453CF2" w:rsidRPr="0087208F">
          <w:rPr>
            <w:rStyle w:val="Hyperlink"/>
          </w:rPr>
          <w:t>3.22</w:t>
        </w:r>
        <w:r w:rsidR="00453CF2" w:rsidRPr="00453115">
          <w:rPr>
            <w:rFonts w:ascii="Calibri" w:eastAsia="Yu Mincho" w:hAnsi="Calibri"/>
            <w:i w:val="0"/>
            <w:color w:val="auto"/>
            <w:sz w:val="22"/>
            <w:szCs w:val="22"/>
            <w:lang w:val="fr-CH" w:eastAsia="ja-JP"/>
          </w:rPr>
          <w:tab/>
        </w:r>
        <w:r w:rsidR="00453CF2" w:rsidRPr="0087208F">
          <w:rPr>
            <w:rStyle w:val="Hyperlink"/>
          </w:rPr>
          <w:t>How to define a checksum for insertion in BWF chunks?</w:t>
        </w:r>
        <w:r w:rsidR="00453CF2">
          <w:rPr>
            <w:webHidden/>
          </w:rPr>
          <w:tab/>
        </w:r>
        <w:r w:rsidR="00453CF2">
          <w:rPr>
            <w:webHidden/>
          </w:rPr>
          <w:fldChar w:fldCharType="begin"/>
        </w:r>
        <w:r w:rsidR="00453CF2">
          <w:rPr>
            <w:webHidden/>
          </w:rPr>
          <w:instrText xml:space="preserve"> PAGEREF _Toc530476189 \h </w:instrText>
        </w:r>
        <w:r w:rsidR="00453CF2">
          <w:rPr>
            <w:webHidden/>
          </w:rPr>
        </w:r>
        <w:r w:rsidR="00453CF2">
          <w:rPr>
            <w:webHidden/>
          </w:rPr>
          <w:fldChar w:fldCharType="separate"/>
        </w:r>
        <w:r w:rsidR="00453CF2">
          <w:rPr>
            <w:webHidden/>
          </w:rPr>
          <w:t>26</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0" w:history="1">
        <w:r w:rsidR="00453CF2" w:rsidRPr="0087208F">
          <w:rPr>
            <w:rStyle w:val="Hyperlink"/>
          </w:rPr>
          <w:t>3.23</w:t>
        </w:r>
        <w:r w:rsidR="00453CF2" w:rsidRPr="00453115">
          <w:rPr>
            <w:rFonts w:ascii="Calibri" w:eastAsia="Yu Mincho" w:hAnsi="Calibri"/>
            <w:i w:val="0"/>
            <w:color w:val="auto"/>
            <w:sz w:val="22"/>
            <w:szCs w:val="22"/>
            <w:lang w:val="fr-CH" w:eastAsia="ja-JP"/>
          </w:rPr>
          <w:tab/>
        </w:r>
        <w:r w:rsidR="00453CF2" w:rsidRPr="0087208F">
          <w:rPr>
            <w:rStyle w:val="Hyperlink"/>
          </w:rPr>
          <w:t>How do I map EBUCore xml to EBUCore rdf?</w:t>
        </w:r>
        <w:r w:rsidR="00453CF2">
          <w:rPr>
            <w:webHidden/>
          </w:rPr>
          <w:tab/>
        </w:r>
        <w:r w:rsidR="00453CF2">
          <w:rPr>
            <w:webHidden/>
          </w:rPr>
          <w:fldChar w:fldCharType="begin"/>
        </w:r>
        <w:r w:rsidR="00453CF2">
          <w:rPr>
            <w:webHidden/>
          </w:rPr>
          <w:instrText xml:space="preserve"> PAGEREF _Toc530476190 \h </w:instrText>
        </w:r>
        <w:r w:rsidR="00453CF2">
          <w:rPr>
            <w:webHidden/>
          </w:rPr>
        </w:r>
        <w:r w:rsidR="00453CF2">
          <w:rPr>
            <w:webHidden/>
          </w:rPr>
          <w:fldChar w:fldCharType="separate"/>
        </w:r>
        <w:r w:rsidR="00453CF2">
          <w:rPr>
            <w:webHidden/>
          </w:rPr>
          <w:t>26</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1" w:history="1">
        <w:r w:rsidR="00453CF2" w:rsidRPr="0087208F">
          <w:rPr>
            <w:rStyle w:val="Hyperlink"/>
          </w:rPr>
          <w:t>3.24</w:t>
        </w:r>
        <w:r w:rsidR="00453CF2" w:rsidRPr="00453115">
          <w:rPr>
            <w:rFonts w:ascii="Calibri" w:eastAsia="Yu Mincho" w:hAnsi="Calibri"/>
            <w:i w:val="0"/>
            <w:color w:val="auto"/>
            <w:sz w:val="22"/>
            <w:szCs w:val="22"/>
            <w:lang w:val="fr-CH" w:eastAsia="ja-JP"/>
          </w:rPr>
          <w:tab/>
        </w:r>
        <w:r w:rsidR="00453CF2" w:rsidRPr="0087208F">
          <w:rPr>
            <w:rStyle w:val="Hyperlink"/>
          </w:rPr>
          <w:t>How do I use correction factors – frame rate, timecode…?</w:t>
        </w:r>
        <w:r w:rsidR="00453CF2">
          <w:rPr>
            <w:webHidden/>
          </w:rPr>
          <w:tab/>
        </w:r>
        <w:r w:rsidR="00453CF2">
          <w:rPr>
            <w:webHidden/>
          </w:rPr>
          <w:fldChar w:fldCharType="begin"/>
        </w:r>
        <w:r w:rsidR="00453CF2">
          <w:rPr>
            <w:webHidden/>
          </w:rPr>
          <w:instrText xml:space="preserve"> PAGEREF _Toc530476191 \h </w:instrText>
        </w:r>
        <w:r w:rsidR="00453CF2">
          <w:rPr>
            <w:webHidden/>
          </w:rPr>
        </w:r>
        <w:r w:rsidR="00453CF2">
          <w:rPr>
            <w:webHidden/>
          </w:rPr>
          <w:fldChar w:fldCharType="separate"/>
        </w:r>
        <w:r w:rsidR="00453CF2">
          <w:rPr>
            <w:webHidden/>
          </w:rPr>
          <w:t>27</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92" w:history="1">
        <w:r w:rsidR="00453CF2" w:rsidRPr="0087208F">
          <w:rPr>
            <w:rStyle w:val="Hyperlink"/>
          </w:rPr>
          <w:t>3.24.1</w:t>
        </w:r>
        <w:r w:rsidR="00453CF2" w:rsidRPr="00453115">
          <w:rPr>
            <w:rFonts w:ascii="Calibri" w:eastAsia="Yu Mincho" w:hAnsi="Calibri"/>
            <w:color w:val="auto"/>
            <w:sz w:val="22"/>
            <w:szCs w:val="22"/>
            <w:lang w:val="fr-CH" w:eastAsia="ja-JP"/>
          </w:rPr>
          <w:tab/>
        </w:r>
        <w:r w:rsidR="00453CF2" w:rsidRPr="0087208F">
          <w:rPr>
            <w:rStyle w:val="Hyperlink"/>
          </w:rPr>
          <w:t>aspectRatioType</w:t>
        </w:r>
        <w:r w:rsidR="00453CF2">
          <w:rPr>
            <w:webHidden/>
          </w:rPr>
          <w:tab/>
        </w:r>
        <w:r w:rsidR="00453CF2">
          <w:rPr>
            <w:webHidden/>
          </w:rPr>
          <w:fldChar w:fldCharType="begin"/>
        </w:r>
        <w:r w:rsidR="00453CF2">
          <w:rPr>
            <w:webHidden/>
          </w:rPr>
          <w:instrText xml:space="preserve"> PAGEREF _Toc530476192 \h </w:instrText>
        </w:r>
        <w:r w:rsidR="00453CF2">
          <w:rPr>
            <w:webHidden/>
          </w:rPr>
        </w:r>
        <w:r w:rsidR="00453CF2">
          <w:rPr>
            <w:webHidden/>
          </w:rPr>
          <w:fldChar w:fldCharType="separate"/>
        </w:r>
        <w:r w:rsidR="00453CF2">
          <w:rPr>
            <w:webHidden/>
          </w:rPr>
          <w:t>27</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93" w:history="1">
        <w:r w:rsidR="00453CF2" w:rsidRPr="0087208F">
          <w:rPr>
            <w:rStyle w:val="Hyperlink"/>
          </w:rPr>
          <w:t>3.24.2</w:t>
        </w:r>
        <w:r w:rsidR="00453CF2" w:rsidRPr="00453115">
          <w:rPr>
            <w:rFonts w:ascii="Calibri" w:eastAsia="Yu Mincho" w:hAnsi="Calibri"/>
            <w:color w:val="auto"/>
            <w:sz w:val="22"/>
            <w:szCs w:val="22"/>
            <w:lang w:val="fr-CH" w:eastAsia="ja-JP"/>
          </w:rPr>
          <w:tab/>
        </w:r>
        <w:r w:rsidR="00453CF2" w:rsidRPr="0087208F">
          <w:rPr>
            <w:rStyle w:val="Hyperlink"/>
          </w:rPr>
          <w:t>rationalType</w:t>
        </w:r>
        <w:r w:rsidR="00453CF2">
          <w:rPr>
            <w:webHidden/>
          </w:rPr>
          <w:tab/>
        </w:r>
        <w:r w:rsidR="00453CF2">
          <w:rPr>
            <w:webHidden/>
          </w:rPr>
          <w:fldChar w:fldCharType="begin"/>
        </w:r>
        <w:r w:rsidR="00453CF2">
          <w:rPr>
            <w:webHidden/>
          </w:rPr>
          <w:instrText xml:space="preserve"> PAGEREF _Toc530476193 \h </w:instrText>
        </w:r>
        <w:r w:rsidR="00453CF2">
          <w:rPr>
            <w:webHidden/>
          </w:rPr>
        </w:r>
        <w:r w:rsidR="00453CF2">
          <w:rPr>
            <w:webHidden/>
          </w:rPr>
          <w:fldChar w:fldCharType="separate"/>
        </w:r>
        <w:r w:rsidR="00453CF2">
          <w:rPr>
            <w:webHidden/>
          </w:rPr>
          <w:t>27</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94" w:history="1">
        <w:r w:rsidR="00453CF2" w:rsidRPr="0087208F">
          <w:rPr>
            <w:rStyle w:val="Hyperlink"/>
          </w:rPr>
          <w:t>3.24.3</w:t>
        </w:r>
        <w:r w:rsidR="00453CF2" w:rsidRPr="00453115">
          <w:rPr>
            <w:rFonts w:ascii="Calibri" w:eastAsia="Yu Mincho" w:hAnsi="Calibri"/>
            <w:color w:val="auto"/>
            <w:sz w:val="22"/>
            <w:szCs w:val="22"/>
            <w:lang w:val="fr-CH" w:eastAsia="ja-JP"/>
          </w:rPr>
          <w:tab/>
        </w:r>
        <w:r w:rsidR="00453CF2" w:rsidRPr="0087208F">
          <w:rPr>
            <w:rStyle w:val="Hyperlink"/>
          </w:rPr>
          <w:t>EditUnitNumbertype</w:t>
        </w:r>
        <w:r w:rsidR="00453CF2">
          <w:rPr>
            <w:webHidden/>
          </w:rPr>
          <w:tab/>
        </w:r>
        <w:r w:rsidR="00453CF2">
          <w:rPr>
            <w:webHidden/>
          </w:rPr>
          <w:fldChar w:fldCharType="begin"/>
        </w:r>
        <w:r w:rsidR="00453CF2">
          <w:rPr>
            <w:webHidden/>
          </w:rPr>
          <w:instrText xml:space="preserve"> PAGEREF _Toc530476194 \h </w:instrText>
        </w:r>
        <w:r w:rsidR="00453CF2">
          <w:rPr>
            <w:webHidden/>
          </w:rPr>
        </w:r>
        <w:r w:rsidR="00453CF2">
          <w:rPr>
            <w:webHidden/>
          </w:rPr>
          <w:fldChar w:fldCharType="separate"/>
        </w:r>
        <w:r w:rsidR="00453CF2">
          <w:rPr>
            <w:webHidden/>
          </w:rPr>
          <w:t>27</w:t>
        </w:r>
        <w:r w:rsidR="00453CF2">
          <w:rPr>
            <w:webHidden/>
          </w:rPr>
          <w:fldChar w:fldCharType="end"/>
        </w:r>
      </w:hyperlink>
    </w:p>
    <w:p w:rsidR="00453CF2" w:rsidRPr="00453115" w:rsidRDefault="0038095A">
      <w:pPr>
        <w:pStyle w:val="TOC3"/>
        <w:rPr>
          <w:rFonts w:ascii="Calibri" w:eastAsia="Yu Mincho" w:hAnsi="Calibri"/>
          <w:color w:val="auto"/>
          <w:sz w:val="22"/>
          <w:szCs w:val="22"/>
          <w:lang w:val="fr-CH" w:eastAsia="ja-JP"/>
        </w:rPr>
      </w:pPr>
      <w:hyperlink w:anchor="_Toc530476195" w:history="1">
        <w:r w:rsidR="00453CF2" w:rsidRPr="0087208F">
          <w:rPr>
            <w:rStyle w:val="Hyperlink"/>
          </w:rPr>
          <w:t>3.24.4</w:t>
        </w:r>
        <w:r w:rsidR="00453CF2" w:rsidRPr="00453115">
          <w:rPr>
            <w:rFonts w:ascii="Calibri" w:eastAsia="Yu Mincho" w:hAnsi="Calibri"/>
            <w:color w:val="auto"/>
            <w:sz w:val="22"/>
            <w:szCs w:val="22"/>
            <w:lang w:val="fr-CH" w:eastAsia="ja-JP"/>
          </w:rPr>
          <w:tab/>
        </w:r>
        <w:r w:rsidR="00453CF2" w:rsidRPr="0087208F">
          <w:rPr>
            <w:rStyle w:val="Hyperlink"/>
          </w:rPr>
          <w:t>timecodeType</w:t>
        </w:r>
        <w:r w:rsidR="00453CF2">
          <w:rPr>
            <w:webHidden/>
          </w:rPr>
          <w:tab/>
        </w:r>
        <w:r w:rsidR="00453CF2">
          <w:rPr>
            <w:webHidden/>
          </w:rPr>
          <w:fldChar w:fldCharType="begin"/>
        </w:r>
        <w:r w:rsidR="00453CF2">
          <w:rPr>
            <w:webHidden/>
          </w:rPr>
          <w:instrText xml:space="preserve"> PAGEREF _Toc530476195 \h </w:instrText>
        </w:r>
        <w:r w:rsidR="00453CF2">
          <w:rPr>
            <w:webHidden/>
          </w:rPr>
        </w:r>
        <w:r w:rsidR="00453CF2">
          <w:rPr>
            <w:webHidden/>
          </w:rPr>
          <w:fldChar w:fldCharType="separate"/>
        </w:r>
        <w:r w:rsidR="00453CF2">
          <w:rPr>
            <w:webHidden/>
          </w:rPr>
          <w:t>27</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6" w:history="1">
        <w:r w:rsidR="00453CF2" w:rsidRPr="0087208F">
          <w:rPr>
            <w:rStyle w:val="Hyperlink"/>
          </w:rPr>
          <w:t>3.25</w:t>
        </w:r>
        <w:r w:rsidR="00453CF2" w:rsidRPr="00453115">
          <w:rPr>
            <w:rFonts w:ascii="Calibri" w:eastAsia="Yu Mincho" w:hAnsi="Calibri"/>
            <w:i w:val="0"/>
            <w:color w:val="auto"/>
            <w:sz w:val="22"/>
            <w:szCs w:val="22"/>
            <w:lang w:val="fr-CH" w:eastAsia="ja-JP"/>
          </w:rPr>
          <w:tab/>
        </w:r>
        <w:r w:rsidR="00453CF2" w:rsidRPr="0087208F">
          <w:rPr>
            <w:rStyle w:val="Hyperlink"/>
          </w:rPr>
          <w:t>Can I represent highly dynamic metadata ?</w:t>
        </w:r>
        <w:r w:rsidR="00453CF2">
          <w:rPr>
            <w:webHidden/>
          </w:rPr>
          <w:tab/>
        </w:r>
        <w:r w:rsidR="00453CF2">
          <w:rPr>
            <w:webHidden/>
          </w:rPr>
          <w:fldChar w:fldCharType="begin"/>
        </w:r>
        <w:r w:rsidR="00453CF2">
          <w:rPr>
            <w:webHidden/>
          </w:rPr>
          <w:instrText xml:space="preserve"> PAGEREF _Toc530476196 \h </w:instrText>
        </w:r>
        <w:r w:rsidR="00453CF2">
          <w:rPr>
            <w:webHidden/>
          </w:rPr>
        </w:r>
        <w:r w:rsidR="00453CF2">
          <w:rPr>
            <w:webHidden/>
          </w:rPr>
          <w:fldChar w:fldCharType="separate"/>
        </w:r>
        <w:r w:rsidR="00453CF2">
          <w:rPr>
            <w:webHidden/>
          </w:rPr>
          <w:t>28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7" w:history="1">
        <w:r w:rsidR="00453CF2" w:rsidRPr="0087208F">
          <w:rPr>
            <w:rStyle w:val="Hyperlink"/>
          </w:rPr>
          <w:t>3.26</w:t>
        </w:r>
        <w:r w:rsidR="00453CF2" w:rsidRPr="00453115">
          <w:rPr>
            <w:rFonts w:ascii="Calibri" w:eastAsia="Yu Mincho" w:hAnsi="Calibri"/>
            <w:i w:val="0"/>
            <w:color w:val="auto"/>
            <w:sz w:val="22"/>
            <w:szCs w:val="22"/>
            <w:lang w:val="fr-CH" w:eastAsia="ja-JP"/>
          </w:rPr>
          <w:tab/>
        </w:r>
        <w:r w:rsidR="00453CF2" w:rsidRPr="0087208F">
          <w:rPr>
            <w:rStyle w:val="Hyperlink"/>
          </w:rPr>
          <w:t>Can I track props, costumes and other artefacts in production ?</w:t>
        </w:r>
        <w:r w:rsidR="00453CF2">
          <w:rPr>
            <w:webHidden/>
          </w:rPr>
          <w:tab/>
        </w:r>
        <w:r w:rsidR="00453CF2">
          <w:rPr>
            <w:webHidden/>
          </w:rPr>
          <w:fldChar w:fldCharType="begin"/>
        </w:r>
        <w:r w:rsidR="00453CF2">
          <w:rPr>
            <w:webHidden/>
          </w:rPr>
          <w:instrText xml:space="preserve"> PAGEREF _Toc530476197 \h </w:instrText>
        </w:r>
        <w:r w:rsidR="00453CF2">
          <w:rPr>
            <w:webHidden/>
          </w:rPr>
        </w:r>
        <w:r w:rsidR="00453CF2">
          <w:rPr>
            <w:webHidden/>
          </w:rPr>
          <w:fldChar w:fldCharType="separate"/>
        </w:r>
        <w:r w:rsidR="00453CF2">
          <w:rPr>
            <w:webHidden/>
          </w:rPr>
          <w:t>28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8" w:history="1">
        <w:r w:rsidR="00453CF2" w:rsidRPr="0087208F">
          <w:rPr>
            <w:rStyle w:val="Hyperlink"/>
          </w:rPr>
          <w:t>3.27</w:t>
        </w:r>
        <w:r w:rsidR="00453CF2" w:rsidRPr="00453115">
          <w:rPr>
            <w:rFonts w:ascii="Calibri" w:eastAsia="Yu Mincho" w:hAnsi="Calibri"/>
            <w:i w:val="0"/>
            <w:color w:val="auto"/>
            <w:sz w:val="22"/>
            <w:szCs w:val="22"/>
            <w:lang w:val="fr-CH" w:eastAsia="ja-JP"/>
          </w:rPr>
          <w:tab/>
        </w:r>
        <w:r w:rsidR="00453CF2" w:rsidRPr="0087208F">
          <w:rPr>
            <w:rStyle w:val="Hyperlink"/>
          </w:rPr>
          <w:t>Can I represent timed text from various sources ?</w:t>
        </w:r>
        <w:r w:rsidR="00453CF2">
          <w:rPr>
            <w:webHidden/>
          </w:rPr>
          <w:tab/>
        </w:r>
        <w:r w:rsidR="00453CF2">
          <w:rPr>
            <w:webHidden/>
          </w:rPr>
          <w:fldChar w:fldCharType="begin"/>
        </w:r>
        <w:r w:rsidR="00453CF2">
          <w:rPr>
            <w:webHidden/>
          </w:rPr>
          <w:instrText xml:space="preserve"> PAGEREF _Toc530476198 \h </w:instrText>
        </w:r>
        <w:r w:rsidR="00453CF2">
          <w:rPr>
            <w:webHidden/>
          </w:rPr>
        </w:r>
        <w:r w:rsidR="00453CF2">
          <w:rPr>
            <w:webHidden/>
          </w:rPr>
          <w:fldChar w:fldCharType="separate"/>
        </w:r>
        <w:r w:rsidR="00453CF2">
          <w:rPr>
            <w:webHidden/>
          </w:rPr>
          <w:t>28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199" w:history="1">
        <w:r w:rsidR="00453CF2" w:rsidRPr="0087208F">
          <w:rPr>
            <w:rStyle w:val="Hyperlink"/>
          </w:rPr>
          <w:t>3.28</w:t>
        </w:r>
        <w:r w:rsidR="00453CF2" w:rsidRPr="00453115">
          <w:rPr>
            <w:rFonts w:ascii="Calibri" w:eastAsia="Yu Mincho" w:hAnsi="Calibri"/>
            <w:i w:val="0"/>
            <w:color w:val="auto"/>
            <w:sz w:val="22"/>
            <w:szCs w:val="22"/>
            <w:lang w:val="fr-CH" w:eastAsia="ja-JP"/>
          </w:rPr>
          <w:tab/>
        </w:r>
        <w:r w:rsidR="00453CF2" w:rsidRPr="0087208F">
          <w:rPr>
            <w:rStyle w:val="Hyperlink"/>
          </w:rPr>
          <w:t>Can I track emotions and actions ?</w:t>
        </w:r>
        <w:r w:rsidR="00453CF2">
          <w:rPr>
            <w:webHidden/>
          </w:rPr>
          <w:tab/>
        </w:r>
        <w:r w:rsidR="00453CF2">
          <w:rPr>
            <w:webHidden/>
          </w:rPr>
          <w:fldChar w:fldCharType="begin"/>
        </w:r>
        <w:r w:rsidR="00453CF2">
          <w:rPr>
            <w:webHidden/>
          </w:rPr>
          <w:instrText xml:space="preserve"> PAGEREF _Toc530476199 \h </w:instrText>
        </w:r>
        <w:r w:rsidR="00453CF2">
          <w:rPr>
            <w:webHidden/>
          </w:rPr>
        </w:r>
        <w:r w:rsidR="00453CF2">
          <w:rPr>
            <w:webHidden/>
          </w:rPr>
          <w:fldChar w:fldCharType="separate"/>
        </w:r>
        <w:r w:rsidR="00453CF2">
          <w:rPr>
            <w:webHidden/>
          </w:rPr>
          <w:t>28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00" w:history="1">
        <w:r w:rsidR="00453CF2" w:rsidRPr="0087208F">
          <w:rPr>
            <w:rStyle w:val="Hyperlink"/>
          </w:rPr>
          <w:t>3.29 Where can I use EBUCore metadata in IMF ?</w:t>
        </w:r>
        <w:r w:rsidR="00453CF2">
          <w:rPr>
            <w:webHidden/>
          </w:rPr>
          <w:tab/>
        </w:r>
        <w:r w:rsidR="00453CF2">
          <w:rPr>
            <w:webHidden/>
          </w:rPr>
          <w:fldChar w:fldCharType="begin"/>
        </w:r>
        <w:r w:rsidR="00453CF2">
          <w:rPr>
            <w:webHidden/>
          </w:rPr>
          <w:instrText xml:space="preserve"> PAGEREF _Toc530476200 \h </w:instrText>
        </w:r>
        <w:r w:rsidR="00453CF2">
          <w:rPr>
            <w:webHidden/>
          </w:rPr>
        </w:r>
        <w:r w:rsidR="00453CF2">
          <w:rPr>
            <w:webHidden/>
          </w:rPr>
          <w:fldChar w:fldCharType="separate"/>
        </w:r>
        <w:r w:rsidR="00453CF2">
          <w:rPr>
            <w:webHidden/>
          </w:rPr>
          <w:t>28</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01" w:history="1">
        <w:r w:rsidR="00453CF2" w:rsidRPr="0087208F">
          <w:rPr>
            <w:rStyle w:val="Hyperlink"/>
          </w:rPr>
          <w:t>3.30 HDR range metadata in EBUCore</w:t>
        </w:r>
        <w:r w:rsidR="00453CF2">
          <w:rPr>
            <w:webHidden/>
          </w:rPr>
          <w:tab/>
        </w:r>
        <w:r w:rsidR="00453CF2">
          <w:rPr>
            <w:webHidden/>
          </w:rPr>
          <w:fldChar w:fldCharType="begin"/>
        </w:r>
        <w:r w:rsidR="00453CF2">
          <w:rPr>
            <w:webHidden/>
          </w:rPr>
          <w:instrText xml:space="preserve"> PAGEREF _Toc530476201 \h </w:instrText>
        </w:r>
        <w:r w:rsidR="00453CF2">
          <w:rPr>
            <w:webHidden/>
          </w:rPr>
        </w:r>
        <w:r w:rsidR="00453CF2">
          <w:rPr>
            <w:webHidden/>
          </w:rPr>
          <w:fldChar w:fldCharType="separate"/>
        </w:r>
        <w:r w:rsidR="00453CF2">
          <w:rPr>
            <w:webHidden/>
          </w:rPr>
          <w:t>29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02" w:history="1">
        <w:r w:rsidR="00453CF2" w:rsidRPr="0087208F">
          <w:rPr>
            <w:rStyle w:val="Hyperlink"/>
          </w:rPr>
          <w:t>3.31</w:t>
        </w:r>
        <w:r w:rsidR="00453CF2" w:rsidRPr="00453115">
          <w:rPr>
            <w:rFonts w:ascii="Calibri" w:eastAsia="Yu Mincho" w:hAnsi="Calibri"/>
            <w:i w:val="0"/>
            <w:color w:val="auto"/>
            <w:sz w:val="22"/>
            <w:szCs w:val="22"/>
            <w:lang w:val="fr-CH" w:eastAsia="ja-JP"/>
          </w:rPr>
          <w:tab/>
        </w:r>
        <w:r w:rsidR="00453CF2" w:rsidRPr="0087208F">
          <w:rPr>
            <w:rStyle w:val="Hyperlink"/>
          </w:rPr>
          <w:t>More questions?</w:t>
        </w:r>
        <w:r w:rsidR="00453CF2">
          <w:rPr>
            <w:webHidden/>
          </w:rPr>
          <w:tab/>
        </w:r>
        <w:r w:rsidR="00453CF2">
          <w:rPr>
            <w:webHidden/>
          </w:rPr>
          <w:fldChar w:fldCharType="begin"/>
        </w:r>
        <w:r w:rsidR="00453CF2">
          <w:rPr>
            <w:webHidden/>
          </w:rPr>
          <w:instrText xml:space="preserve"> PAGEREF _Toc530476202 \h </w:instrText>
        </w:r>
        <w:r w:rsidR="00453CF2">
          <w:rPr>
            <w:webHidden/>
          </w:rPr>
        </w:r>
        <w:r w:rsidR="00453CF2">
          <w:rPr>
            <w:webHidden/>
          </w:rPr>
          <w:fldChar w:fldCharType="separate"/>
        </w:r>
        <w:r w:rsidR="00453CF2">
          <w:rPr>
            <w:webHidden/>
          </w:rPr>
          <w:t>30</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3" w:history="1">
        <w:r w:rsidR="00453CF2" w:rsidRPr="0087208F">
          <w:rPr>
            <w:rStyle w:val="Hyperlink"/>
          </w:rPr>
          <w:t>4.</w:t>
        </w:r>
        <w:r w:rsidR="00453CF2" w:rsidRPr="00453115">
          <w:rPr>
            <w:rFonts w:ascii="Calibri" w:eastAsia="Yu Mincho" w:hAnsi="Calibri"/>
            <w:b w:val="0"/>
            <w:sz w:val="22"/>
            <w:szCs w:val="22"/>
            <w:lang w:val="fr-CH" w:eastAsia="ja-JP"/>
          </w:rPr>
          <w:tab/>
        </w:r>
        <w:r w:rsidR="00453CF2" w:rsidRPr="0087208F">
          <w:rPr>
            <w:rStyle w:val="Hyperlink"/>
          </w:rPr>
          <w:t>Compliance</w:t>
        </w:r>
        <w:r w:rsidR="00453CF2">
          <w:rPr>
            <w:webHidden/>
          </w:rPr>
          <w:tab/>
        </w:r>
        <w:r w:rsidR="00453CF2">
          <w:rPr>
            <w:webHidden/>
          </w:rPr>
          <w:fldChar w:fldCharType="begin"/>
        </w:r>
        <w:r w:rsidR="00453CF2">
          <w:rPr>
            <w:webHidden/>
          </w:rPr>
          <w:instrText xml:space="preserve"> PAGEREF _Toc530476203 \h </w:instrText>
        </w:r>
        <w:r w:rsidR="00453CF2">
          <w:rPr>
            <w:webHidden/>
          </w:rPr>
        </w:r>
        <w:r w:rsidR="00453CF2">
          <w:rPr>
            <w:webHidden/>
          </w:rPr>
          <w:fldChar w:fldCharType="separate"/>
        </w:r>
        <w:r w:rsidR="00453CF2">
          <w:rPr>
            <w:webHidden/>
          </w:rPr>
          <w:t>30</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4" w:history="1">
        <w:r w:rsidR="00453CF2" w:rsidRPr="0087208F">
          <w:rPr>
            <w:rStyle w:val="Hyperlink"/>
          </w:rPr>
          <w:t>5.</w:t>
        </w:r>
        <w:r w:rsidR="00453CF2" w:rsidRPr="00453115">
          <w:rPr>
            <w:rFonts w:ascii="Calibri" w:eastAsia="Yu Mincho" w:hAnsi="Calibri"/>
            <w:b w:val="0"/>
            <w:sz w:val="22"/>
            <w:szCs w:val="22"/>
            <w:lang w:val="fr-CH" w:eastAsia="ja-JP"/>
          </w:rPr>
          <w:tab/>
        </w:r>
        <w:r w:rsidR="00453CF2" w:rsidRPr="0087208F">
          <w:rPr>
            <w:rStyle w:val="Hyperlink"/>
          </w:rPr>
          <w:t>Maintenance</w:t>
        </w:r>
        <w:r w:rsidR="00453CF2">
          <w:rPr>
            <w:webHidden/>
          </w:rPr>
          <w:tab/>
        </w:r>
        <w:r w:rsidR="00453CF2">
          <w:rPr>
            <w:webHidden/>
          </w:rPr>
          <w:fldChar w:fldCharType="begin"/>
        </w:r>
        <w:r w:rsidR="00453CF2">
          <w:rPr>
            <w:webHidden/>
          </w:rPr>
          <w:instrText xml:space="preserve"> PAGEREF _Toc530476204 \h </w:instrText>
        </w:r>
        <w:r w:rsidR="00453CF2">
          <w:rPr>
            <w:webHidden/>
          </w:rPr>
        </w:r>
        <w:r w:rsidR="00453CF2">
          <w:rPr>
            <w:webHidden/>
          </w:rPr>
          <w:fldChar w:fldCharType="separate"/>
        </w:r>
        <w:r w:rsidR="00453CF2">
          <w:rPr>
            <w:webHidden/>
          </w:rPr>
          <w:t>30</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5" w:history="1">
        <w:r w:rsidR="00453CF2" w:rsidRPr="0087208F">
          <w:rPr>
            <w:rStyle w:val="Hyperlink"/>
          </w:rPr>
          <w:t>6.</w:t>
        </w:r>
        <w:r w:rsidR="00453CF2" w:rsidRPr="00453115">
          <w:rPr>
            <w:rFonts w:ascii="Calibri" w:eastAsia="Yu Mincho" w:hAnsi="Calibri"/>
            <w:b w:val="0"/>
            <w:sz w:val="22"/>
            <w:szCs w:val="22"/>
            <w:lang w:val="fr-CH" w:eastAsia="ja-JP"/>
          </w:rPr>
          <w:tab/>
        </w:r>
        <w:r w:rsidR="00453CF2" w:rsidRPr="0087208F">
          <w:rPr>
            <w:rStyle w:val="Hyperlink"/>
          </w:rPr>
          <w:t>Download Zone</w:t>
        </w:r>
        <w:r w:rsidR="00453CF2">
          <w:rPr>
            <w:webHidden/>
          </w:rPr>
          <w:tab/>
        </w:r>
        <w:r w:rsidR="00453CF2">
          <w:rPr>
            <w:webHidden/>
          </w:rPr>
          <w:fldChar w:fldCharType="begin"/>
        </w:r>
        <w:r w:rsidR="00453CF2">
          <w:rPr>
            <w:webHidden/>
          </w:rPr>
          <w:instrText xml:space="preserve"> PAGEREF _Toc530476205 \h </w:instrText>
        </w:r>
        <w:r w:rsidR="00453CF2">
          <w:rPr>
            <w:webHidden/>
          </w:rPr>
        </w:r>
        <w:r w:rsidR="00453CF2">
          <w:rPr>
            <w:webHidden/>
          </w:rPr>
          <w:fldChar w:fldCharType="separate"/>
        </w:r>
        <w:r w:rsidR="00453CF2">
          <w:rPr>
            <w:webHidden/>
          </w:rPr>
          <w:t>30</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6" w:history="1">
        <w:r w:rsidR="00453CF2" w:rsidRPr="0087208F">
          <w:rPr>
            <w:rStyle w:val="Hyperlink"/>
          </w:rPr>
          <w:t>7.</w:t>
        </w:r>
        <w:r w:rsidR="00453CF2" w:rsidRPr="00453115">
          <w:rPr>
            <w:rFonts w:ascii="Calibri" w:eastAsia="Yu Mincho" w:hAnsi="Calibri"/>
            <w:b w:val="0"/>
            <w:sz w:val="22"/>
            <w:szCs w:val="22"/>
            <w:lang w:val="fr-CH" w:eastAsia="ja-JP"/>
          </w:rPr>
          <w:tab/>
        </w:r>
        <w:r w:rsidR="00453CF2" w:rsidRPr="0087208F">
          <w:rPr>
            <w:rStyle w:val="Hyperlink"/>
          </w:rPr>
          <w:t>Useful links</w:t>
        </w:r>
        <w:r w:rsidR="00453CF2">
          <w:rPr>
            <w:webHidden/>
          </w:rPr>
          <w:tab/>
        </w:r>
        <w:r w:rsidR="00453CF2">
          <w:rPr>
            <w:webHidden/>
          </w:rPr>
          <w:fldChar w:fldCharType="begin"/>
        </w:r>
        <w:r w:rsidR="00453CF2">
          <w:rPr>
            <w:webHidden/>
          </w:rPr>
          <w:instrText xml:space="preserve"> PAGEREF _Toc530476206 \h </w:instrText>
        </w:r>
        <w:r w:rsidR="00453CF2">
          <w:rPr>
            <w:webHidden/>
          </w:rPr>
        </w:r>
        <w:r w:rsidR="00453CF2">
          <w:rPr>
            <w:webHidden/>
          </w:rPr>
          <w:fldChar w:fldCharType="separate"/>
        </w:r>
        <w:r w:rsidR="00453CF2">
          <w:rPr>
            <w:webHidden/>
          </w:rPr>
          <w:t>31</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7" w:history="1">
        <w:r w:rsidR="00453CF2" w:rsidRPr="0087208F">
          <w:rPr>
            <w:rStyle w:val="Hyperlink"/>
          </w:rPr>
          <w:t>8.</w:t>
        </w:r>
        <w:r w:rsidR="00453CF2" w:rsidRPr="00453115">
          <w:rPr>
            <w:rFonts w:ascii="Calibri" w:eastAsia="Yu Mincho" w:hAnsi="Calibri"/>
            <w:b w:val="0"/>
            <w:sz w:val="22"/>
            <w:szCs w:val="22"/>
            <w:lang w:val="fr-CH" w:eastAsia="ja-JP"/>
          </w:rPr>
          <w:tab/>
        </w:r>
        <w:r w:rsidR="00453CF2" w:rsidRPr="0087208F">
          <w:rPr>
            <w:rStyle w:val="Hyperlink"/>
          </w:rPr>
          <w:t>Bibliography</w:t>
        </w:r>
        <w:r w:rsidR="00453CF2">
          <w:rPr>
            <w:webHidden/>
          </w:rPr>
          <w:tab/>
        </w:r>
        <w:r w:rsidR="00453CF2">
          <w:rPr>
            <w:webHidden/>
          </w:rPr>
          <w:fldChar w:fldCharType="begin"/>
        </w:r>
        <w:r w:rsidR="00453CF2">
          <w:rPr>
            <w:webHidden/>
          </w:rPr>
          <w:instrText xml:space="preserve"> PAGEREF _Toc530476207 \h </w:instrText>
        </w:r>
        <w:r w:rsidR="00453CF2">
          <w:rPr>
            <w:webHidden/>
          </w:rPr>
        </w:r>
        <w:r w:rsidR="00453CF2">
          <w:rPr>
            <w:webHidden/>
          </w:rPr>
          <w:fldChar w:fldCharType="separate"/>
        </w:r>
        <w:r w:rsidR="00453CF2">
          <w:rPr>
            <w:webHidden/>
          </w:rPr>
          <w:t>31</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8" w:history="1">
        <w:r w:rsidR="00453CF2" w:rsidRPr="0087208F">
          <w:rPr>
            <w:rStyle w:val="Hyperlink"/>
          </w:rPr>
          <w:t>Annex A:  EBUCore Metadata Set Schema</w:t>
        </w:r>
        <w:r w:rsidR="00453CF2">
          <w:rPr>
            <w:webHidden/>
          </w:rPr>
          <w:tab/>
        </w:r>
        <w:r w:rsidR="00453CF2">
          <w:rPr>
            <w:webHidden/>
          </w:rPr>
          <w:fldChar w:fldCharType="begin"/>
        </w:r>
        <w:r w:rsidR="00453CF2">
          <w:rPr>
            <w:webHidden/>
          </w:rPr>
          <w:instrText xml:space="preserve"> PAGEREF _Toc530476208 \h </w:instrText>
        </w:r>
        <w:r w:rsidR="00453CF2">
          <w:rPr>
            <w:webHidden/>
          </w:rPr>
        </w:r>
        <w:r w:rsidR="00453CF2">
          <w:rPr>
            <w:webHidden/>
          </w:rPr>
          <w:fldChar w:fldCharType="separate"/>
        </w:r>
        <w:r w:rsidR="00453CF2">
          <w:rPr>
            <w:webHidden/>
          </w:rPr>
          <w:t>34</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09" w:history="1">
        <w:r w:rsidR="00453CF2" w:rsidRPr="0087208F">
          <w:rPr>
            <w:rStyle w:val="Hyperlink"/>
          </w:rPr>
          <w:t>Annex B:  EBUCore and Semantic Web</w:t>
        </w:r>
        <w:r w:rsidR="00453CF2">
          <w:rPr>
            <w:webHidden/>
          </w:rPr>
          <w:tab/>
        </w:r>
        <w:r w:rsidR="00453CF2">
          <w:rPr>
            <w:webHidden/>
          </w:rPr>
          <w:fldChar w:fldCharType="begin"/>
        </w:r>
        <w:r w:rsidR="00453CF2">
          <w:rPr>
            <w:webHidden/>
          </w:rPr>
          <w:instrText xml:space="preserve"> PAGEREF _Toc530476209 \h </w:instrText>
        </w:r>
        <w:r w:rsidR="00453CF2">
          <w:rPr>
            <w:webHidden/>
          </w:rPr>
        </w:r>
        <w:r w:rsidR="00453CF2">
          <w:rPr>
            <w:webHidden/>
          </w:rPr>
          <w:fldChar w:fldCharType="separate"/>
        </w:r>
        <w:r w:rsidR="00453CF2">
          <w:rPr>
            <w:webHidden/>
          </w:rPr>
          <w:t>36</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10" w:history="1">
        <w:r w:rsidR="00453CF2" w:rsidRPr="0087208F">
          <w:rPr>
            <w:rStyle w:val="Hyperlink"/>
          </w:rPr>
          <w:t>Annex C:  Applying EBU Tech 3364's data model in EBUCore</w:t>
        </w:r>
        <w:r w:rsidR="00453CF2">
          <w:rPr>
            <w:webHidden/>
          </w:rPr>
          <w:tab/>
        </w:r>
        <w:r w:rsidR="00453CF2">
          <w:rPr>
            <w:webHidden/>
          </w:rPr>
          <w:fldChar w:fldCharType="begin"/>
        </w:r>
        <w:r w:rsidR="00453CF2">
          <w:rPr>
            <w:webHidden/>
          </w:rPr>
          <w:instrText xml:space="preserve"> PAGEREF _Toc530476210 \h </w:instrText>
        </w:r>
        <w:r w:rsidR="00453CF2">
          <w:rPr>
            <w:webHidden/>
          </w:rPr>
        </w:r>
        <w:r w:rsidR="00453CF2">
          <w:rPr>
            <w:webHidden/>
          </w:rPr>
          <w:fldChar w:fldCharType="separate"/>
        </w:r>
        <w:r w:rsidR="00453CF2">
          <w:rPr>
            <w:webHidden/>
          </w:rPr>
          <w:t>37</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1" w:history="1">
        <w:r w:rsidR="00453CF2" w:rsidRPr="0087208F">
          <w:rPr>
            <w:rStyle w:val="Hyperlink"/>
          </w:rPr>
          <w:t>C.1</w:t>
        </w:r>
        <w:r w:rsidR="00453CF2" w:rsidRPr="00453115">
          <w:rPr>
            <w:rFonts w:ascii="Calibri" w:eastAsia="Yu Mincho" w:hAnsi="Calibri"/>
            <w:i w:val="0"/>
            <w:color w:val="auto"/>
            <w:sz w:val="22"/>
            <w:szCs w:val="22"/>
            <w:lang w:val="fr-CH" w:eastAsia="ja-JP"/>
          </w:rPr>
          <w:tab/>
        </w:r>
        <w:r w:rsidR="00453CF2" w:rsidRPr="0087208F">
          <w:rPr>
            <w:rStyle w:val="Hyperlink"/>
          </w:rPr>
          <w:t>Channel based example (extract from Tech 3364)</w:t>
        </w:r>
        <w:r w:rsidR="00453CF2">
          <w:rPr>
            <w:webHidden/>
          </w:rPr>
          <w:tab/>
        </w:r>
        <w:r w:rsidR="00453CF2">
          <w:rPr>
            <w:webHidden/>
          </w:rPr>
          <w:fldChar w:fldCharType="begin"/>
        </w:r>
        <w:r w:rsidR="00453CF2">
          <w:rPr>
            <w:webHidden/>
          </w:rPr>
          <w:instrText xml:space="preserve"> PAGEREF _Toc530476211 \h </w:instrText>
        </w:r>
        <w:r w:rsidR="00453CF2">
          <w:rPr>
            <w:webHidden/>
          </w:rPr>
        </w:r>
        <w:r w:rsidR="00453CF2">
          <w:rPr>
            <w:webHidden/>
          </w:rPr>
          <w:fldChar w:fldCharType="separate"/>
        </w:r>
        <w:r w:rsidR="00453CF2">
          <w:rPr>
            <w:webHidden/>
          </w:rPr>
          <w:t>37</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2" w:history="1">
        <w:r w:rsidR="00453CF2" w:rsidRPr="0087208F">
          <w:rPr>
            <w:rStyle w:val="Hyperlink"/>
          </w:rPr>
          <w:t>C.2</w:t>
        </w:r>
        <w:r w:rsidR="00453CF2" w:rsidRPr="00453115">
          <w:rPr>
            <w:rFonts w:ascii="Calibri" w:eastAsia="Yu Mincho" w:hAnsi="Calibri"/>
            <w:i w:val="0"/>
            <w:color w:val="auto"/>
            <w:sz w:val="22"/>
            <w:szCs w:val="22"/>
            <w:lang w:val="fr-CH" w:eastAsia="ja-JP"/>
          </w:rPr>
          <w:tab/>
        </w:r>
        <w:r w:rsidR="00453CF2" w:rsidRPr="0087208F">
          <w:rPr>
            <w:rStyle w:val="Hyperlink"/>
          </w:rPr>
          <w:t>Object based example (extract from Tech 3364)</w:t>
        </w:r>
        <w:r w:rsidR="00453CF2">
          <w:rPr>
            <w:webHidden/>
          </w:rPr>
          <w:tab/>
        </w:r>
        <w:r w:rsidR="00453CF2">
          <w:rPr>
            <w:webHidden/>
          </w:rPr>
          <w:fldChar w:fldCharType="begin"/>
        </w:r>
        <w:r w:rsidR="00453CF2">
          <w:rPr>
            <w:webHidden/>
          </w:rPr>
          <w:instrText xml:space="preserve"> PAGEREF _Toc530476212 \h </w:instrText>
        </w:r>
        <w:r w:rsidR="00453CF2">
          <w:rPr>
            <w:webHidden/>
          </w:rPr>
        </w:r>
        <w:r w:rsidR="00453CF2">
          <w:rPr>
            <w:webHidden/>
          </w:rPr>
          <w:fldChar w:fldCharType="separate"/>
        </w:r>
        <w:r w:rsidR="00453CF2">
          <w:rPr>
            <w:webHidden/>
          </w:rPr>
          <w:t>39</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3" w:history="1">
        <w:r w:rsidR="00453CF2" w:rsidRPr="0087208F">
          <w:rPr>
            <w:rStyle w:val="Hyperlink"/>
          </w:rPr>
          <w:t>C.3</w:t>
        </w:r>
        <w:r w:rsidR="00453CF2" w:rsidRPr="00453115">
          <w:rPr>
            <w:rFonts w:ascii="Calibri" w:eastAsia="Yu Mincho" w:hAnsi="Calibri"/>
            <w:i w:val="0"/>
            <w:color w:val="auto"/>
            <w:sz w:val="22"/>
            <w:szCs w:val="22"/>
            <w:lang w:val="fr-CH" w:eastAsia="ja-JP"/>
          </w:rPr>
          <w:tab/>
        </w:r>
        <w:r w:rsidR="00453CF2" w:rsidRPr="0087208F">
          <w:rPr>
            <w:rStyle w:val="Hyperlink"/>
          </w:rPr>
          <w:t>Scene based example (extract from Tech 3364)</w:t>
        </w:r>
        <w:r w:rsidR="00453CF2">
          <w:rPr>
            <w:webHidden/>
          </w:rPr>
          <w:tab/>
        </w:r>
        <w:r w:rsidR="00453CF2">
          <w:rPr>
            <w:webHidden/>
          </w:rPr>
          <w:fldChar w:fldCharType="begin"/>
        </w:r>
        <w:r w:rsidR="00453CF2">
          <w:rPr>
            <w:webHidden/>
          </w:rPr>
          <w:instrText xml:space="preserve"> PAGEREF _Toc530476213 \h </w:instrText>
        </w:r>
        <w:r w:rsidR="00453CF2">
          <w:rPr>
            <w:webHidden/>
          </w:rPr>
        </w:r>
        <w:r w:rsidR="00453CF2">
          <w:rPr>
            <w:webHidden/>
          </w:rPr>
          <w:fldChar w:fldCharType="separate"/>
        </w:r>
        <w:r w:rsidR="00453CF2">
          <w:rPr>
            <w:webHidden/>
          </w:rPr>
          <w:t>41</w:t>
        </w:r>
        <w:r w:rsidR="00453CF2">
          <w:rPr>
            <w:webHidden/>
          </w:rPr>
          <w:fldChar w:fldCharType="end"/>
        </w:r>
      </w:hyperlink>
    </w:p>
    <w:p w:rsidR="00453CF2" w:rsidRPr="00453115" w:rsidRDefault="0038095A">
      <w:pPr>
        <w:pStyle w:val="TOC1"/>
        <w:rPr>
          <w:rFonts w:ascii="Calibri" w:eastAsia="Yu Mincho" w:hAnsi="Calibri"/>
          <w:b w:val="0"/>
          <w:sz w:val="22"/>
          <w:szCs w:val="22"/>
          <w:lang w:val="fr-CH" w:eastAsia="ja-JP"/>
        </w:rPr>
      </w:pPr>
      <w:hyperlink w:anchor="_Toc530476214" w:history="1">
        <w:r w:rsidR="00453CF2" w:rsidRPr="0087208F">
          <w:rPr>
            <w:rStyle w:val="Hyperlink"/>
            <w:lang w:val="en-US"/>
          </w:rPr>
          <w:t>Annex D:  JSON as an EBUCore representation format</w:t>
        </w:r>
        <w:r w:rsidR="00453CF2">
          <w:rPr>
            <w:webHidden/>
          </w:rPr>
          <w:tab/>
        </w:r>
        <w:r w:rsidR="00453CF2">
          <w:rPr>
            <w:webHidden/>
          </w:rPr>
          <w:fldChar w:fldCharType="begin"/>
        </w:r>
        <w:r w:rsidR="00453CF2">
          <w:rPr>
            <w:webHidden/>
          </w:rPr>
          <w:instrText xml:space="preserve"> PAGEREF _Toc530476214 \h </w:instrText>
        </w:r>
        <w:r w:rsidR="00453CF2">
          <w:rPr>
            <w:webHidden/>
          </w:rPr>
        </w:r>
        <w:r w:rsidR="00453CF2">
          <w:rPr>
            <w:webHidden/>
          </w:rPr>
          <w:fldChar w:fldCharType="separate"/>
        </w:r>
        <w:r w:rsidR="00453CF2">
          <w:rPr>
            <w:webHidden/>
          </w:rPr>
          <w:t>44</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5" w:history="1">
        <w:r w:rsidR="00453CF2" w:rsidRPr="0087208F">
          <w:rPr>
            <w:rStyle w:val="Hyperlink"/>
            <w:lang w:val="en-US"/>
          </w:rPr>
          <w:t>C.1</w:t>
        </w:r>
        <w:r w:rsidR="00453CF2" w:rsidRPr="00453115">
          <w:rPr>
            <w:rFonts w:ascii="Calibri" w:eastAsia="Yu Mincho" w:hAnsi="Calibri"/>
            <w:i w:val="0"/>
            <w:color w:val="auto"/>
            <w:sz w:val="22"/>
            <w:szCs w:val="22"/>
            <w:lang w:val="fr-CH" w:eastAsia="ja-JP"/>
          </w:rPr>
          <w:tab/>
        </w:r>
        <w:r w:rsidR="00453CF2" w:rsidRPr="0087208F">
          <w:rPr>
            <w:rStyle w:val="Hyperlink"/>
            <w:lang w:val="en-US"/>
          </w:rPr>
          <w:t>Introduction</w:t>
        </w:r>
        <w:r w:rsidR="00453CF2">
          <w:rPr>
            <w:webHidden/>
          </w:rPr>
          <w:tab/>
        </w:r>
        <w:r w:rsidR="00453CF2">
          <w:rPr>
            <w:webHidden/>
          </w:rPr>
          <w:fldChar w:fldCharType="begin"/>
        </w:r>
        <w:r w:rsidR="00453CF2">
          <w:rPr>
            <w:webHidden/>
          </w:rPr>
          <w:instrText xml:space="preserve"> PAGEREF _Toc530476215 \h </w:instrText>
        </w:r>
        <w:r w:rsidR="00453CF2">
          <w:rPr>
            <w:webHidden/>
          </w:rPr>
        </w:r>
        <w:r w:rsidR="00453CF2">
          <w:rPr>
            <w:webHidden/>
          </w:rPr>
          <w:fldChar w:fldCharType="separate"/>
        </w:r>
        <w:r w:rsidR="00453CF2">
          <w:rPr>
            <w:webHidden/>
          </w:rPr>
          <w:t>44</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6" w:history="1">
        <w:r w:rsidR="00453CF2" w:rsidRPr="0087208F">
          <w:rPr>
            <w:rStyle w:val="Hyperlink"/>
            <w:lang w:val="en-US"/>
          </w:rPr>
          <w:t>C.2</w:t>
        </w:r>
        <w:r w:rsidR="00453CF2" w:rsidRPr="00453115">
          <w:rPr>
            <w:rFonts w:ascii="Calibri" w:eastAsia="Yu Mincho" w:hAnsi="Calibri"/>
            <w:i w:val="0"/>
            <w:color w:val="auto"/>
            <w:sz w:val="22"/>
            <w:szCs w:val="22"/>
            <w:lang w:val="fr-CH" w:eastAsia="ja-JP"/>
          </w:rPr>
          <w:tab/>
        </w:r>
        <w:r w:rsidR="00453CF2" w:rsidRPr="0087208F">
          <w:rPr>
            <w:rStyle w:val="Hyperlink"/>
            <w:lang w:val="en-US"/>
          </w:rPr>
          <w:t>MediaInfo</w:t>
        </w:r>
        <w:r w:rsidR="00453CF2">
          <w:rPr>
            <w:webHidden/>
          </w:rPr>
          <w:tab/>
        </w:r>
        <w:r w:rsidR="00453CF2">
          <w:rPr>
            <w:webHidden/>
          </w:rPr>
          <w:fldChar w:fldCharType="begin"/>
        </w:r>
        <w:r w:rsidR="00453CF2">
          <w:rPr>
            <w:webHidden/>
          </w:rPr>
          <w:instrText xml:space="preserve"> PAGEREF _Toc530476216 \h </w:instrText>
        </w:r>
        <w:r w:rsidR="00453CF2">
          <w:rPr>
            <w:webHidden/>
          </w:rPr>
        </w:r>
        <w:r w:rsidR="00453CF2">
          <w:rPr>
            <w:webHidden/>
          </w:rPr>
          <w:fldChar w:fldCharType="separate"/>
        </w:r>
        <w:r w:rsidR="00453CF2">
          <w:rPr>
            <w:webHidden/>
          </w:rPr>
          <w:t>44</w:t>
        </w:r>
        <w:r w:rsidR="00453CF2">
          <w:rPr>
            <w:webHidden/>
          </w:rPr>
          <w:fldChar w:fldCharType="end"/>
        </w:r>
      </w:hyperlink>
    </w:p>
    <w:p w:rsidR="00453CF2" w:rsidRPr="00453115" w:rsidRDefault="0038095A">
      <w:pPr>
        <w:pStyle w:val="TOC2"/>
        <w:rPr>
          <w:rFonts w:ascii="Calibri" w:eastAsia="Yu Mincho" w:hAnsi="Calibri"/>
          <w:i w:val="0"/>
          <w:color w:val="auto"/>
          <w:sz w:val="22"/>
          <w:szCs w:val="22"/>
          <w:lang w:val="fr-CH" w:eastAsia="ja-JP"/>
        </w:rPr>
      </w:pPr>
      <w:hyperlink w:anchor="_Toc530476217" w:history="1">
        <w:r w:rsidR="00453CF2" w:rsidRPr="0087208F">
          <w:rPr>
            <w:rStyle w:val="Hyperlink"/>
            <w:lang w:val="en-US"/>
          </w:rPr>
          <w:t>C.3</w:t>
        </w:r>
        <w:r w:rsidR="00453CF2" w:rsidRPr="00453115">
          <w:rPr>
            <w:rFonts w:ascii="Calibri" w:eastAsia="Yu Mincho" w:hAnsi="Calibri"/>
            <w:i w:val="0"/>
            <w:color w:val="auto"/>
            <w:sz w:val="22"/>
            <w:szCs w:val="22"/>
            <w:lang w:val="fr-CH" w:eastAsia="ja-JP"/>
          </w:rPr>
          <w:tab/>
        </w:r>
        <w:r w:rsidR="00453CF2" w:rsidRPr="0087208F">
          <w:rPr>
            <w:rStyle w:val="Hyperlink"/>
            <w:lang w:val="en-US"/>
          </w:rPr>
          <w:t>Example</w:t>
        </w:r>
        <w:r w:rsidR="00453CF2">
          <w:rPr>
            <w:webHidden/>
          </w:rPr>
          <w:tab/>
        </w:r>
        <w:r w:rsidR="00453CF2">
          <w:rPr>
            <w:webHidden/>
          </w:rPr>
          <w:fldChar w:fldCharType="begin"/>
        </w:r>
        <w:r w:rsidR="00453CF2">
          <w:rPr>
            <w:webHidden/>
          </w:rPr>
          <w:instrText xml:space="preserve"> PAGEREF _Toc530476217 \h </w:instrText>
        </w:r>
        <w:r w:rsidR="00453CF2">
          <w:rPr>
            <w:webHidden/>
          </w:rPr>
        </w:r>
        <w:r w:rsidR="00453CF2">
          <w:rPr>
            <w:webHidden/>
          </w:rPr>
          <w:fldChar w:fldCharType="separate"/>
        </w:r>
        <w:r w:rsidR="00453CF2">
          <w:rPr>
            <w:webHidden/>
          </w:rPr>
          <w:t>44</w:t>
        </w:r>
        <w:r w:rsidR="00453CF2">
          <w:rPr>
            <w:webHidden/>
          </w:rPr>
          <w:fldChar w:fldCharType="end"/>
        </w:r>
      </w:hyperlink>
    </w:p>
    <w:p w:rsidR="001D53B5" w:rsidRPr="00B60B81" w:rsidRDefault="00885564">
      <w:r>
        <w:fldChar w:fldCharType="end"/>
      </w:r>
    </w:p>
    <w:p w:rsidR="001D53B5" w:rsidRPr="00B60B81" w:rsidRDefault="001D53B5" w:rsidP="00377D84">
      <w:pPr>
        <w:pStyle w:val="DocumentTitle"/>
      </w:pPr>
      <w:r w:rsidRPr="00B60B81">
        <w:br w:type="page"/>
      </w:r>
      <w:r w:rsidR="00B60B81" w:rsidRPr="00B60B81">
        <w:lastRenderedPageBreak/>
        <w:br/>
      </w:r>
      <w:r w:rsidR="00B60B81" w:rsidRPr="00B60B81">
        <w:br/>
        <w:t>EBUCore Metadata Set</w:t>
      </w:r>
      <w:r w:rsidR="00B60B81" w:rsidRPr="00B60B81">
        <w:br/>
        <w:t>(EBUCore)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56"/>
        <w:gridCol w:w="2552"/>
        <w:gridCol w:w="2551"/>
        <w:gridCol w:w="2623"/>
      </w:tblGrid>
      <w:tr w:rsidR="001D53B5" w:rsidRPr="00B60B81">
        <w:trPr>
          <w:cantSplit/>
          <w:trHeight w:val="240"/>
          <w:jc w:val="center"/>
        </w:trPr>
        <w:tc>
          <w:tcPr>
            <w:tcW w:w="2056" w:type="dxa"/>
          </w:tcPr>
          <w:p w:rsidR="001D53B5" w:rsidRPr="00B60B81" w:rsidRDefault="001D53B5">
            <w:pPr>
              <w:spacing w:before="60" w:after="60"/>
              <w:jc w:val="center"/>
              <w:rPr>
                <w:b/>
                <w:i/>
                <w:sz w:val="20"/>
              </w:rPr>
            </w:pPr>
            <w:r w:rsidRPr="00B60B81">
              <w:rPr>
                <w:b/>
                <w:i/>
                <w:sz w:val="20"/>
              </w:rPr>
              <w:t>EBU Committee</w:t>
            </w:r>
          </w:p>
        </w:tc>
        <w:tc>
          <w:tcPr>
            <w:tcW w:w="2552" w:type="dxa"/>
          </w:tcPr>
          <w:p w:rsidR="001D53B5" w:rsidRPr="00B60B81" w:rsidRDefault="001D53B5">
            <w:pPr>
              <w:spacing w:before="60" w:after="60"/>
              <w:jc w:val="center"/>
              <w:rPr>
                <w:b/>
                <w:i/>
                <w:sz w:val="20"/>
              </w:rPr>
            </w:pPr>
            <w:r w:rsidRPr="00B60B81">
              <w:rPr>
                <w:b/>
                <w:i/>
                <w:sz w:val="20"/>
              </w:rPr>
              <w:t>First Issued</w:t>
            </w:r>
          </w:p>
        </w:tc>
        <w:tc>
          <w:tcPr>
            <w:tcW w:w="2551" w:type="dxa"/>
          </w:tcPr>
          <w:p w:rsidR="001D53B5" w:rsidRPr="00B60B81" w:rsidRDefault="001D53B5">
            <w:pPr>
              <w:spacing w:before="60" w:after="60"/>
              <w:jc w:val="center"/>
              <w:rPr>
                <w:b/>
                <w:i/>
                <w:sz w:val="20"/>
              </w:rPr>
            </w:pPr>
            <w:r w:rsidRPr="00B60B81">
              <w:rPr>
                <w:b/>
                <w:i/>
                <w:sz w:val="20"/>
              </w:rPr>
              <w:t>Revised</w:t>
            </w:r>
          </w:p>
        </w:tc>
        <w:tc>
          <w:tcPr>
            <w:tcW w:w="2623" w:type="dxa"/>
          </w:tcPr>
          <w:p w:rsidR="001D53B5" w:rsidRPr="00B60B81" w:rsidRDefault="001D53B5">
            <w:pPr>
              <w:spacing w:before="60" w:after="60"/>
              <w:jc w:val="center"/>
              <w:rPr>
                <w:b/>
                <w:i/>
                <w:sz w:val="20"/>
              </w:rPr>
            </w:pPr>
            <w:r w:rsidRPr="00B60B81">
              <w:rPr>
                <w:b/>
                <w:i/>
                <w:sz w:val="20"/>
              </w:rPr>
              <w:t>Re-issued</w:t>
            </w:r>
          </w:p>
        </w:tc>
      </w:tr>
      <w:tr w:rsidR="001D53B5" w:rsidRPr="00B60B81">
        <w:trPr>
          <w:cantSplit/>
          <w:trHeight w:val="240"/>
          <w:jc w:val="center"/>
        </w:trPr>
        <w:tc>
          <w:tcPr>
            <w:tcW w:w="2056" w:type="dxa"/>
          </w:tcPr>
          <w:p w:rsidR="001D53B5" w:rsidRPr="00B60B81" w:rsidRDefault="00CB251A">
            <w:pPr>
              <w:spacing w:before="60" w:after="60"/>
              <w:jc w:val="center"/>
              <w:rPr>
                <w:sz w:val="20"/>
              </w:rPr>
            </w:pPr>
            <w:r w:rsidRPr="00B60B81">
              <w:rPr>
                <w:sz w:val="20"/>
              </w:rPr>
              <w:t>MIM</w:t>
            </w:r>
          </w:p>
        </w:tc>
        <w:tc>
          <w:tcPr>
            <w:tcW w:w="2552" w:type="dxa"/>
          </w:tcPr>
          <w:p w:rsidR="001D53B5" w:rsidRPr="00B60B81" w:rsidRDefault="00CB251A">
            <w:pPr>
              <w:spacing w:before="60" w:after="60"/>
              <w:jc w:val="center"/>
              <w:rPr>
                <w:sz w:val="20"/>
              </w:rPr>
            </w:pPr>
            <w:r w:rsidRPr="00B60B81">
              <w:rPr>
                <w:sz w:val="20"/>
              </w:rPr>
              <w:t>December 2008</w:t>
            </w:r>
          </w:p>
        </w:tc>
        <w:tc>
          <w:tcPr>
            <w:tcW w:w="2551" w:type="dxa"/>
          </w:tcPr>
          <w:p w:rsidR="001D53B5" w:rsidRPr="00B60B81" w:rsidRDefault="00D63742">
            <w:pPr>
              <w:spacing w:before="60" w:after="60"/>
              <w:jc w:val="center"/>
              <w:rPr>
                <w:sz w:val="20"/>
              </w:rPr>
            </w:pPr>
            <w:r>
              <w:rPr>
                <w:sz w:val="20"/>
              </w:rPr>
              <w:t>Novem</w:t>
            </w:r>
            <w:r w:rsidR="00CB251A" w:rsidRPr="00B60B81">
              <w:rPr>
                <w:sz w:val="20"/>
              </w:rPr>
              <w:t>ber 201</w:t>
            </w:r>
            <w:r w:rsidR="00CE678F">
              <w:rPr>
                <w:sz w:val="20"/>
              </w:rPr>
              <w:t>8</w:t>
            </w:r>
            <w:r w:rsidR="00CB251A" w:rsidRPr="00B60B81">
              <w:rPr>
                <w:sz w:val="20"/>
              </w:rPr>
              <w:t xml:space="preserve"> (v.</w:t>
            </w:r>
            <w:r w:rsidR="006568D3">
              <w:rPr>
                <w:sz w:val="20"/>
              </w:rPr>
              <w:t>1.9</w:t>
            </w:r>
            <w:r w:rsidR="00CB251A" w:rsidRPr="00B60B81">
              <w:rPr>
                <w:sz w:val="20"/>
              </w:rPr>
              <w:t>)</w:t>
            </w:r>
          </w:p>
        </w:tc>
        <w:tc>
          <w:tcPr>
            <w:tcW w:w="2623" w:type="dxa"/>
          </w:tcPr>
          <w:p w:rsidR="001D53B5" w:rsidRPr="00B60B81" w:rsidRDefault="001D53B5">
            <w:pPr>
              <w:spacing w:before="60" w:after="60"/>
              <w:jc w:val="center"/>
              <w:rPr>
                <w:sz w:val="20"/>
              </w:rPr>
            </w:pPr>
          </w:p>
        </w:tc>
      </w:tr>
    </w:tbl>
    <w:p w:rsidR="001D53B5" w:rsidRPr="00B60B81" w:rsidRDefault="001D53B5">
      <w:pPr>
        <w:tabs>
          <w:tab w:val="right" w:pos="9781"/>
        </w:tabs>
      </w:pPr>
    </w:p>
    <w:p w:rsidR="001D53B5" w:rsidRPr="00B60B81" w:rsidRDefault="001D53B5" w:rsidP="008F752E">
      <w:r w:rsidRPr="00B60B81">
        <w:rPr>
          <w:rStyle w:val="KeywordsChar"/>
        </w:rPr>
        <w:t>Keywords</w:t>
      </w:r>
      <w:r w:rsidR="00CB251A" w:rsidRPr="00B60B81">
        <w:rPr>
          <w:rStyle w:val="KeywordsChar"/>
        </w:rPr>
        <w:t>:</w:t>
      </w:r>
      <w:r w:rsidR="00CB251A" w:rsidRPr="00B60B81">
        <w:t xml:space="preserve"> EBUCore, Metadata, Schema, Dublin Core, P-META, Tech 3293, Radio, Television, CCDM</w:t>
      </w:r>
    </w:p>
    <w:p w:rsidR="00B60B81" w:rsidRPr="00B60B81" w:rsidRDefault="00B60B81" w:rsidP="00B60B81">
      <w:pPr>
        <w:pStyle w:val="Heading1"/>
      </w:pPr>
      <w:bookmarkStart w:id="1" w:name="_Toc420477867"/>
      <w:bookmarkStart w:id="2" w:name="_Toc530476151"/>
      <w:r w:rsidRPr="00B60B81">
        <w:t>1.</w:t>
      </w:r>
      <w:r w:rsidRPr="00B60B81">
        <w:tab/>
        <w:t>Scope</w:t>
      </w:r>
      <w:bookmarkEnd w:id="1"/>
      <w:bookmarkEnd w:id="2"/>
    </w:p>
    <w:p w:rsidR="00B60B81" w:rsidRPr="00B60B81" w:rsidRDefault="00B60B81" w:rsidP="00B60B81">
      <w:pPr>
        <w:pStyle w:val="Heading5"/>
      </w:pPr>
      <w:bookmarkStart w:id="3" w:name="_Toc304454254"/>
      <w:r w:rsidRPr="00B60B81">
        <w:t>Metadata is essential to broadcasting.</w:t>
      </w:r>
      <w:bookmarkEnd w:id="3"/>
    </w:p>
    <w:p w:rsidR="00B60B81" w:rsidRPr="00B60B81" w:rsidRDefault="00B60B81" w:rsidP="00B60B81">
      <w:r w:rsidRPr="00B60B81">
        <w:t xml:space="preserve">The “EBUCore” set of metadata defined in this specification has been identified as being the minimum information needed to describe radio and television content. </w:t>
      </w:r>
    </w:p>
    <w:p w:rsidR="00B60B81" w:rsidRPr="00B60B81" w:rsidRDefault="00B60B81" w:rsidP="00B60B81">
      <w:pPr>
        <w:pStyle w:val="8ptspacer"/>
      </w:pPr>
    </w:p>
    <w:bookmarkStart w:id="4" w:name="_MON_1378191359"/>
    <w:bookmarkEnd w:id="4"/>
    <w:p w:rsidR="00B60B81" w:rsidRPr="00B60B81" w:rsidRDefault="009C4399" w:rsidP="00B60B81">
      <w:pPr>
        <w:jc w:val="center"/>
        <w:rPr>
          <w:rFonts w:ascii="Arial" w:hAnsi="Arial"/>
        </w:rPr>
      </w:pPr>
      <w:r w:rsidRPr="00B60B81">
        <w:rPr>
          <w:rFonts w:ascii="Arial" w:hAnsi="Arial"/>
          <w:b/>
          <w:noProof/>
          <w:sz w:val="28"/>
        </w:rPr>
        <w:object w:dxaOrig="663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2in" o:ole="" fillcolor="window">
            <v:imagedata r:id="rId12" o:title=""/>
          </v:shape>
          <o:OLEObject Type="Embed" ProgID="Word.Picture.8" ShapeID="_x0000_i1025" DrawAspect="Content" ObjectID="_1608978610" r:id="rId13"/>
        </w:object>
      </w:r>
    </w:p>
    <w:p w:rsidR="00B60B81" w:rsidRPr="00B60B81" w:rsidRDefault="00B60B81" w:rsidP="00B60B81">
      <w:pPr>
        <w:pStyle w:val="Figurelabel"/>
      </w:pPr>
      <w:r w:rsidRPr="00B60B81">
        <w:t>Figure 1: A basic content and metadata workflow</w:t>
      </w:r>
    </w:p>
    <w:p w:rsidR="00B60B81" w:rsidRPr="00B60B81" w:rsidRDefault="00B60B81" w:rsidP="00B60B81">
      <w:r w:rsidRPr="00B60B81">
        <w:t xml:space="preserve">"If you can't find it, you don't have it!" This should not happen in modern IT-based production environments. Metadata is the glue between production operations </w:t>
      </w:r>
      <w:proofErr w:type="gramStart"/>
      <w:r w:rsidRPr="00B60B81">
        <w:t>in particular moving</w:t>
      </w:r>
      <w:proofErr w:type="gramEnd"/>
      <w:r w:rsidRPr="00B60B81">
        <w:t xml:space="preserve"> towards Service Oriented Architecture and file-based production. Documenting audiovisual resources with EBUCore information is a minimum requirement corresponding to fundamental investment with guaranteed return.</w:t>
      </w:r>
    </w:p>
    <w:p w:rsidR="00B60B81" w:rsidRPr="00B60B81" w:rsidRDefault="00B60B81" w:rsidP="00B60B81">
      <w:r w:rsidRPr="00B60B81">
        <w:t>This specification addresses the creation, management and preservation of audiovisual material.  EBUCore facilitates programme exchanges between broadcasters or between production facilities in distributed and cloud environments. Beyond production, EBUCore can be used to describe content for distribution (broadcast, broadband Internet, mobile or hybrid delivery). EBUCore is also the default set of technical and descriptive metadata used by FIMS, the Framework of Interoperable Media Services (http://fims.tv).</w:t>
      </w:r>
    </w:p>
    <w:p w:rsidR="00B60B81" w:rsidRPr="00B60B81" w:rsidRDefault="00B60B81" w:rsidP="00B60B81">
      <w:r w:rsidRPr="00B60B81">
        <w:t>The core set of metadata presented in EBUCore is the Dublin Core for media. The Dublin Core is being used as a core metadata set by librarians and museums in cultural heritage projects. The EBUCore is recommended when describing and providing access to audiovisual content</w:t>
      </w:r>
      <w:r w:rsidR="00CA111F">
        <w:t xml:space="preserve"> and is not limited to archives</w:t>
      </w:r>
      <w:r w:rsidRPr="00B60B81">
        <w:t xml:space="preserve">. </w:t>
      </w:r>
    </w:p>
    <w:p w:rsidR="00B60B81" w:rsidRPr="00B60B81" w:rsidRDefault="00B60B81" w:rsidP="00B60B81">
      <w:r w:rsidRPr="00B60B81">
        <w:t xml:space="preserve">EBUCore </w:t>
      </w:r>
      <w:proofErr w:type="gramStart"/>
      <w:r w:rsidRPr="00B60B81">
        <w:t>takes into account</w:t>
      </w:r>
      <w:proofErr w:type="gramEnd"/>
      <w:r w:rsidRPr="00B60B81">
        <w:t xml:space="preserve"> latest developments in the Semantic Web and Linked Open Data </w:t>
      </w:r>
      <w:r w:rsidRPr="00B60B81">
        <w:lastRenderedPageBreak/>
        <w:t xml:space="preserve">communities. EBUCore is available as </w:t>
      </w:r>
      <w:r w:rsidR="00CE678F">
        <w:t>an</w:t>
      </w:r>
      <w:r w:rsidR="00CE678F" w:rsidRPr="00B60B81">
        <w:t xml:space="preserve"> </w:t>
      </w:r>
      <w:r w:rsidRPr="00B60B81">
        <w:t xml:space="preserve">RDF ontology entirely compatible with the W3C Media Annotation Working Group ontology, which model is common and based on the EBU Class Conceptual Data Model (Tech.3351). </w:t>
      </w:r>
      <w:proofErr w:type="gramStart"/>
      <w:r w:rsidRPr="00B60B81">
        <w:t>A</w:t>
      </w:r>
      <w:proofErr w:type="gramEnd"/>
      <w:r w:rsidRPr="00B60B81">
        <w:t xml:space="preserve"> RDF representation of the EBUCore schema is </w:t>
      </w:r>
      <w:r w:rsidR="00CA111F">
        <w:t>accessible from the "download zone" section of this specification</w:t>
      </w:r>
      <w:r w:rsidRPr="00B60B81">
        <w:t>.</w:t>
      </w:r>
    </w:p>
    <w:p w:rsidR="00B60B81" w:rsidRPr="00B60B81" w:rsidRDefault="00B60B81" w:rsidP="00B60B81">
      <w:pPr>
        <w:pStyle w:val="Heading1"/>
      </w:pPr>
      <w:bookmarkStart w:id="5" w:name="_Toc167095463"/>
      <w:bookmarkStart w:id="6" w:name="_Toc172715318"/>
      <w:bookmarkStart w:id="7" w:name="_Toc172715611"/>
      <w:bookmarkStart w:id="8" w:name="_Toc217197500"/>
      <w:bookmarkStart w:id="9" w:name="_Toc304454255"/>
      <w:bookmarkStart w:id="10" w:name="_Toc420477868"/>
      <w:bookmarkStart w:id="11" w:name="_Toc530476152"/>
      <w:r w:rsidRPr="00B60B81">
        <w:t>2.</w:t>
      </w:r>
      <w:r w:rsidRPr="00B60B81">
        <w:tab/>
      </w:r>
      <w:bookmarkEnd w:id="5"/>
      <w:bookmarkEnd w:id="6"/>
      <w:bookmarkEnd w:id="7"/>
      <w:r w:rsidRPr="00B60B81">
        <w:t>Core Metadata Set</w:t>
      </w:r>
      <w:bookmarkEnd w:id="8"/>
      <w:bookmarkEnd w:id="9"/>
      <w:bookmarkEnd w:id="10"/>
      <w:bookmarkEnd w:id="11"/>
    </w:p>
    <w:p w:rsidR="00B60B81" w:rsidRPr="004B7A8A" w:rsidRDefault="00B60B81" w:rsidP="004B7A8A">
      <w:pPr>
        <w:pStyle w:val="Heading2"/>
      </w:pPr>
      <w:bookmarkStart w:id="12" w:name="_Toc217197501"/>
      <w:bookmarkStart w:id="13" w:name="_Toc304454256"/>
      <w:bookmarkStart w:id="14" w:name="_Toc420477869"/>
      <w:bookmarkStart w:id="15" w:name="_Toc530476153"/>
      <w:r w:rsidRPr="004B7A8A">
        <w:t>2.1</w:t>
      </w:r>
      <w:r w:rsidRPr="004B7A8A">
        <w:tab/>
        <w:t>Introduction</w:t>
      </w:r>
      <w:bookmarkEnd w:id="12"/>
      <w:bookmarkEnd w:id="13"/>
      <w:bookmarkEnd w:id="14"/>
      <w:bookmarkEnd w:id="15"/>
    </w:p>
    <w:p w:rsidR="00B60B81" w:rsidRPr="00B60B81" w:rsidRDefault="00B60B81" w:rsidP="00B60B81">
      <w:r w:rsidRPr="00B60B81">
        <w:t>EBUCore is a collection of basic descriptive and technical/stru</w:t>
      </w:r>
      <w:r w:rsidR="00DE7F74">
        <w:t>c</w:t>
      </w:r>
      <w:r w:rsidRPr="00B60B81">
        <w:t xml:space="preserve">tural metadata elements used to describe audiovisual content as an extension of the Dublin Core. </w:t>
      </w:r>
      <w:r w:rsidR="00A3111A">
        <w:t>It is fully compatible for use</w:t>
      </w:r>
      <w:r w:rsidRPr="00B60B81">
        <w:t xml:space="preserve"> in Semantic Web and Service Oriented Architectures. </w:t>
      </w:r>
    </w:p>
    <w:p w:rsidR="00B60B81" w:rsidRPr="00B60B81" w:rsidRDefault="00B60B81" w:rsidP="00B60B81">
      <w:r w:rsidRPr="00B60B81">
        <w:t>EBUCore is the Dublin Core for media.</w:t>
      </w:r>
    </w:p>
    <w:p w:rsidR="00B60B81" w:rsidRPr="00B60B81" w:rsidRDefault="00B60B81" w:rsidP="00B60B81">
      <w:r w:rsidRPr="00B60B81">
        <w:t xml:space="preserve">The EBUCore is a living specification. It is actively maintained and enriched. </w:t>
      </w:r>
    </w:p>
    <w:p w:rsidR="00B60B81" w:rsidRPr="00B60B81" w:rsidRDefault="00B60B81" w:rsidP="004B7A8A">
      <w:pPr>
        <w:pStyle w:val="Heading2"/>
      </w:pPr>
      <w:bookmarkStart w:id="16" w:name="_Toc420477870"/>
      <w:bookmarkStart w:id="17" w:name="_Toc530476154"/>
      <w:r w:rsidRPr="00B60B81">
        <w:t>2.2</w:t>
      </w:r>
      <w:r w:rsidRPr="00B60B81">
        <w:tab/>
        <w:t>Documentation</w:t>
      </w:r>
      <w:bookmarkEnd w:id="16"/>
      <w:bookmarkEnd w:id="17"/>
    </w:p>
    <w:p w:rsidR="00B60B81" w:rsidRPr="00B60B81" w:rsidRDefault="00B60B81" w:rsidP="00B60B81">
      <w:r w:rsidRPr="00B60B81">
        <w:t xml:space="preserve">Following best practice, the documentation has been generated from the schema. </w:t>
      </w:r>
    </w:p>
    <w:p w:rsidR="00B60B81" w:rsidRPr="00B60B81" w:rsidRDefault="00B60B81" w:rsidP="00B60B81">
      <w:r w:rsidRPr="00B60B81">
        <w:t>The documentation can be summarised as follows:</w:t>
      </w:r>
    </w:p>
    <w:p w:rsidR="00B60B81" w:rsidRPr="00B60B81" w:rsidRDefault="00B60B81" w:rsidP="00B60B81">
      <w:pPr>
        <w:numPr>
          <w:ilvl w:val="0"/>
          <w:numId w:val="31"/>
        </w:numPr>
      </w:pPr>
      <w:r w:rsidRPr="00B60B81">
        <w:t xml:space="preserve">It looks very similar to what was provided in previous versions of the specification, </w:t>
      </w:r>
      <w:r w:rsidR="00A71EC5">
        <w:t>incl.</w:t>
      </w:r>
      <w:r w:rsidRPr="00B60B81">
        <w:t xml:space="preserve"> uml-like diagrams, the semantics of each element and attribute, their cardinality and associated complex types, the localisation of the element in the schema, etc.</w:t>
      </w:r>
    </w:p>
    <w:p w:rsidR="00B60B81" w:rsidRPr="00B60B81" w:rsidRDefault="00B60B81" w:rsidP="00B60B81">
      <w:pPr>
        <w:numPr>
          <w:ilvl w:val="0"/>
          <w:numId w:val="31"/>
        </w:numPr>
      </w:pPr>
      <w:r w:rsidRPr="00B60B81">
        <w:t>The documentation includes the schemas imported by EBUCore i.e. the xml stub and Dublin Core.</w:t>
      </w:r>
    </w:p>
    <w:p w:rsidR="00B60B81" w:rsidRPr="00B60B81" w:rsidRDefault="00B60B81" w:rsidP="00B60B81">
      <w:pPr>
        <w:numPr>
          <w:ilvl w:val="0"/>
          <w:numId w:val="31"/>
        </w:numPr>
      </w:pPr>
      <w:r w:rsidRPr="00B60B81">
        <w:t>The documentation is constructed around dynamic links that allow easily navigating through the schema.</w:t>
      </w:r>
    </w:p>
    <w:p w:rsidR="00B60B81" w:rsidRPr="00B60B81" w:rsidRDefault="00B60B81" w:rsidP="00B60B81">
      <w:pPr>
        <w:numPr>
          <w:ilvl w:val="0"/>
          <w:numId w:val="31"/>
        </w:numPr>
      </w:pPr>
      <w:r w:rsidRPr="00B60B81">
        <w:t>Each user can decide on the level of information detail to be displayed.</w:t>
      </w:r>
    </w:p>
    <w:p w:rsidR="00B60B81" w:rsidRDefault="00B60B81" w:rsidP="00B60B81">
      <w:pPr>
        <w:pStyle w:val="8ptspacer"/>
      </w:pPr>
    </w:p>
    <w:p w:rsidR="00B60B81" w:rsidRPr="00B60B81" w:rsidRDefault="00B60B81" w:rsidP="00B60B81">
      <w:r w:rsidRPr="00B60B81">
        <w:t xml:space="preserve">This </w:t>
      </w:r>
      <w:r w:rsidR="00CE678F" w:rsidRPr="00B60B81">
        <w:t>html-based</w:t>
      </w:r>
      <w:r w:rsidRPr="00B60B81">
        <w:t xml:space="preserve"> documentation is attached to the specification as a zip archive to be extracted in the directory of the user's choice. </w:t>
      </w:r>
    </w:p>
    <w:p w:rsidR="00B60B81" w:rsidRPr="00B60B81" w:rsidRDefault="00B60B81" w:rsidP="00B60B81">
      <w:r w:rsidRPr="00B60B81">
        <w:t>It can also be downloaded from the link provided in Section 6 "Download Zone".</w:t>
      </w:r>
    </w:p>
    <w:p w:rsidR="00B60B81" w:rsidRPr="00B60B81" w:rsidRDefault="00B60B81" w:rsidP="004B7A8A">
      <w:pPr>
        <w:pStyle w:val="Heading2"/>
      </w:pPr>
      <w:bookmarkStart w:id="18" w:name="_Toc420477871"/>
      <w:bookmarkStart w:id="19" w:name="_Toc530476155"/>
      <w:bookmarkStart w:id="20" w:name="_Toc304454257"/>
      <w:r w:rsidRPr="00B60B81">
        <w:t>2.3</w:t>
      </w:r>
      <w:r w:rsidRPr="00B60B81">
        <w:tab/>
        <w:t xml:space="preserve">What is new in EBUCore </w:t>
      </w:r>
      <w:bookmarkEnd w:id="18"/>
      <w:r w:rsidR="006568D3">
        <w:t>1.9</w:t>
      </w:r>
      <w:bookmarkEnd w:id="19"/>
    </w:p>
    <w:p w:rsidR="00B60B81" w:rsidRPr="00B60B81" w:rsidRDefault="00B60B81" w:rsidP="00B60B81">
      <w:r w:rsidRPr="00B60B81">
        <w:t xml:space="preserve">EBUCore </w:t>
      </w:r>
      <w:r w:rsidR="006568D3">
        <w:t>1.9</w:t>
      </w:r>
      <w:r w:rsidRPr="00B60B81">
        <w:t xml:space="preserve"> changes are listed in </w:t>
      </w:r>
      <w:r w:rsidR="00CE678F" w:rsidRPr="00B60B81">
        <w:t>detail</w:t>
      </w:r>
      <w:r w:rsidRPr="00B60B81">
        <w:t xml:space="preserve"> in the documentation and can be categorised as follows:</w:t>
      </w:r>
    </w:p>
    <w:p w:rsidR="00B60B81" w:rsidRPr="00B60B81" w:rsidRDefault="00B60B81" w:rsidP="00B60B81">
      <w:pPr>
        <w:numPr>
          <w:ilvl w:val="0"/>
          <w:numId w:val="31"/>
        </w:numPr>
      </w:pPr>
      <w:r w:rsidRPr="00B60B81">
        <w:t xml:space="preserve">Additions </w:t>
      </w:r>
      <w:r w:rsidR="00EE7069">
        <w:t xml:space="preserve">and corrections </w:t>
      </w:r>
      <w:r w:rsidRPr="00B60B81">
        <w:t>based on feedback from implementers.</w:t>
      </w:r>
      <w:r w:rsidR="00EE7069">
        <w:t xml:space="preserve"> These changes are listed in annotations field at the beginning of the xsd file.</w:t>
      </w:r>
    </w:p>
    <w:p w:rsidR="00B60B81" w:rsidRPr="00B60B81" w:rsidRDefault="00B60B81" w:rsidP="00B60B81">
      <w:pPr>
        <w:numPr>
          <w:ilvl w:val="0"/>
          <w:numId w:val="31"/>
        </w:numPr>
      </w:pPr>
      <w:r w:rsidRPr="00B60B81">
        <w:t>Additions to facilitate mapping with SMPTECore, PBCore, EUSCreen, Europeana, MediaInfo, IMF-TV</w:t>
      </w:r>
      <w:r w:rsidR="004D67AE">
        <w:t xml:space="preserve">, IPTC, </w:t>
      </w:r>
      <w:r w:rsidR="00733CFB">
        <w:t xml:space="preserve">Movie Labs' Common Metadata, </w:t>
      </w:r>
      <w:r w:rsidR="004D67AE">
        <w:t>and other metadata projects</w:t>
      </w:r>
      <w:r w:rsidRPr="00B60B81">
        <w:t xml:space="preserve"> in which EBU is directly involved.</w:t>
      </w:r>
    </w:p>
    <w:p w:rsidR="00EE7069" w:rsidRDefault="00B60B81" w:rsidP="00B60B81">
      <w:pPr>
        <w:numPr>
          <w:ilvl w:val="0"/>
          <w:numId w:val="31"/>
        </w:numPr>
      </w:pPr>
      <w:r w:rsidRPr="00B60B81">
        <w:t xml:space="preserve">The update of the EBU extended audio model (3D and object audio) following work progress in </w:t>
      </w:r>
      <w:r w:rsidR="004B7A8A">
        <w:t xml:space="preserve">the </w:t>
      </w:r>
      <w:r w:rsidRPr="00B60B81">
        <w:t xml:space="preserve">ITU. </w:t>
      </w:r>
      <w:r w:rsidR="004D67AE">
        <w:t>EBUCore is the ADM reference schema for ITU BS 2076-1.</w:t>
      </w:r>
    </w:p>
    <w:p w:rsidR="00EE7069" w:rsidRDefault="00EE7069" w:rsidP="00591DC0">
      <w:pPr>
        <w:numPr>
          <w:ilvl w:val="0"/>
          <w:numId w:val="31"/>
        </w:numPr>
      </w:pPr>
      <w:r>
        <w:lastRenderedPageBreak/>
        <w:t xml:space="preserve">EBUCore is fully compatible with IMF in its different representation formats, for static or dynamic metadata. </w:t>
      </w:r>
    </w:p>
    <w:p w:rsidR="006133C8" w:rsidRDefault="00EE7069" w:rsidP="002202CB">
      <w:pPr>
        <w:numPr>
          <w:ilvl w:val="0"/>
          <w:numId w:val="31"/>
        </w:numPr>
      </w:pPr>
      <w:r>
        <w:t>EBUCore now supports the definition of HDR metadata to generate a manifest, which will be associated to an IMF package as sidecar metadata.</w:t>
      </w:r>
    </w:p>
    <w:p w:rsidR="00EE7069" w:rsidRPr="00B60B81" w:rsidRDefault="00EE7069" w:rsidP="00B60B81">
      <w:pPr>
        <w:numPr>
          <w:ilvl w:val="0"/>
          <w:numId w:val="31"/>
        </w:numPr>
      </w:pPr>
      <w:r>
        <w:t>Some information has been added to the representation of EBUCore using JSON.</w:t>
      </w:r>
    </w:p>
    <w:p w:rsidR="00B60B81" w:rsidRPr="00B60B81" w:rsidRDefault="00B60B81" w:rsidP="004B7A8A">
      <w:pPr>
        <w:pStyle w:val="Heading2"/>
      </w:pPr>
      <w:bookmarkStart w:id="21" w:name="_Toc420477872"/>
      <w:bookmarkStart w:id="22" w:name="_Toc530476156"/>
      <w:r w:rsidRPr="00B60B81">
        <w:t>2.4</w:t>
      </w:r>
      <w:r w:rsidRPr="00B60B81">
        <w:tab/>
        <w:t>Tech. 3364 - Audio Definition Model (ADM)</w:t>
      </w:r>
      <w:bookmarkEnd w:id="21"/>
      <w:bookmarkEnd w:id="22"/>
    </w:p>
    <w:p w:rsidR="00B60B81" w:rsidRPr="00B60B81" w:rsidRDefault="00B60B81" w:rsidP="00B60B81">
      <w:r w:rsidRPr="00B60B81">
        <w:t xml:space="preserve">The EBU has developed a new definition model that addresses all the richness of audio including 3D binaural </w:t>
      </w:r>
      <w:r w:rsidR="009F6CB6">
        <w:t xml:space="preserve">and object </w:t>
      </w:r>
      <w:r w:rsidRPr="00B60B81">
        <w:t xml:space="preserve">audio. </w:t>
      </w:r>
    </w:p>
    <w:p w:rsidR="00B60B81" w:rsidRPr="00B60B81" w:rsidRDefault="00B60B81" w:rsidP="00B60B81">
      <w:r w:rsidRPr="00B60B81">
        <w:t xml:space="preserve">The model is divided into two sections, the </w:t>
      </w:r>
      <w:r w:rsidRPr="00B60B81">
        <w:rPr>
          <w:b/>
        </w:rPr>
        <w:t>content</w:t>
      </w:r>
      <w:r w:rsidRPr="00B60B81">
        <w:t xml:space="preserve"> part, and the </w:t>
      </w:r>
      <w:r w:rsidRPr="00B60B81">
        <w:rPr>
          <w:b/>
        </w:rPr>
        <w:t>format</w:t>
      </w:r>
      <w:r w:rsidRPr="00B60B81">
        <w:t xml:space="preserve"> part. The content part describes what is contained in the audio (music, programme, accompanying sound tracks </w:t>
      </w:r>
      <w:r w:rsidR="003B570E">
        <w:t>and their respective</w:t>
      </w:r>
      <w:r w:rsidR="003B570E" w:rsidRPr="00B60B81">
        <w:t xml:space="preserve"> </w:t>
      </w:r>
      <w:r w:rsidRPr="00B60B81">
        <w:t xml:space="preserve">purpose), and will also describe things like the language of any dialogue, the loudness and so on. The format part describes the technical nature of the </w:t>
      </w:r>
      <w:r w:rsidR="00CE678F" w:rsidRPr="00B60B81">
        <w:t>audio,</w:t>
      </w:r>
      <w:r w:rsidRPr="00B60B81">
        <w:t xml:space="preserve"> so it can be decoded or rendered correctly. Some of the format parts may exist before we have any audio signals, whereas the content is only completed after all the signals that form it have been generated. </w:t>
      </w:r>
    </w:p>
    <w:p w:rsidR="00B60B81" w:rsidRPr="00B60B81" w:rsidRDefault="00B60B81" w:rsidP="00B60B81">
      <w:r w:rsidRPr="00B60B81">
        <w:t>While this model is based around BWF, it is not intended to be solely used for BWF files, but as a more general model. Mappings to MXF streams have also been developed and tested.</w:t>
      </w:r>
    </w:p>
    <w:p w:rsidR="00B60B81" w:rsidRPr="00B60B81" w:rsidRDefault="00B60B81" w:rsidP="00B60B81">
      <w:r w:rsidRPr="00B60B81">
        <w:t>This model initially uses XML as its specification language with the EBUCore as the target schema.  When it is used with BWF files, the XML can be embedded in the &lt;</w:t>
      </w:r>
      <w:r w:rsidRPr="00B60B81">
        <w:rPr>
          <w:i/>
        </w:rPr>
        <w:t>axml</w:t>
      </w:r>
      <w:r w:rsidRPr="00B60B81">
        <w:t>&gt; chunk of the file. When used with MXF, the XML can also be embedded in the header or footer partition of an MXF file.</w:t>
      </w:r>
      <w:r w:rsidR="003B570E">
        <w:t xml:space="preserve"> ADM metadata can also be provided in IMF as sidecar metadata.</w:t>
      </w:r>
    </w:p>
    <w:p w:rsidR="00B60B81" w:rsidRPr="00B60B81" w:rsidRDefault="00B60B81" w:rsidP="00B60B81">
      <w:r w:rsidRPr="00B60B81">
        <w:t>The new model has been implemented in EBUCore as a new audioFormatExtended element in complement of the audioFormat element previously provided in earlier versions of the schema. This allows maintaining backward compatibility and graceful deprecation of the audioFormat element in favour of the new audioFormatExtended element.</w:t>
      </w:r>
    </w:p>
    <w:p w:rsidR="00B60B81" w:rsidRPr="00B60B81" w:rsidRDefault="00B60B81" w:rsidP="00B60B81">
      <w:r w:rsidRPr="00B60B81">
        <w:t xml:space="preserve">The overall diagram of the model is given in Figure 1. This shows how the elements relate to each other and illustrates the split between its content and format parts. </w:t>
      </w:r>
    </w:p>
    <w:p w:rsidR="00B60B81" w:rsidRDefault="00B60B81" w:rsidP="00B60B81">
      <w:r w:rsidRPr="00B60B81">
        <w:t xml:space="preserve">The model has been adopted by ITU now </w:t>
      </w:r>
      <w:r w:rsidR="003B570E">
        <w:t>leading its maintenance</w:t>
      </w:r>
      <w:r w:rsidRPr="00B60B81">
        <w:t xml:space="preserve">. The EBUCore schema is kept strictly aligned with approved ITU </w:t>
      </w:r>
      <w:r w:rsidR="003B570E">
        <w:t xml:space="preserve">BS2076-1 </w:t>
      </w:r>
      <w:r w:rsidRPr="00B60B81">
        <w:t>changes.</w:t>
      </w:r>
    </w:p>
    <w:p w:rsidR="0038095A" w:rsidRDefault="00A02E2E" w:rsidP="00B60B81">
      <w:r>
        <w:t xml:space="preserve">Several example files are available from the </w:t>
      </w:r>
      <w:hyperlink r:id="rId14" w:history="1">
        <w:r w:rsidRPr="00A02E2E">
          <w:rPr>
            <w:rStyle w:val="Hyperlink"/>
          </w:rPr>
          <w:t>EBUCore ADM example repository</w:t>
        </w:r>
      </w:hyperlink>
      <w:r>
        <w:t>. These files explore the main ADM configurations, with or without complementary embedded editorial metadata.</w:t>
      </w:r>
    </w:p>
    <w:p w:rsidR="00A02E2E" w:rsidRDefault="00A02E2E" w:rsidP="00B60B81"/>
    <w:p w:rsidR="00A02E2E" w:rsidRPr="00B60B81" w:rsidRDefault="00A02E2E" w:rsidP="00B60B81"/>
    <w:p w:rsidR="00B60B81" w:rsidRPr="00B60B81" w:rsidRDefault="002202CB" w:rsidP="004B7A8A">
      <w:pPr>
        <w:pStyle w:val="8ptspacer"/>
        <w:rPr>
          <w:noProof/>
          <w:lang w:eastAsia="en-GB"/>
        </w:rPr>
      </w:pPr>
      <w:r w:rsidRPr="00B60B81">
        <w:rPr>
          <w:noProof/>
          <w:lang w:eastAsia="en-GB"/>
        </w:rPr>
        <w:lastRenderedPageBreak/>
        <w:drawing>
          <wp:inline distT="0" distB="0" distL="0" distR="0">
            <wp:extent cx="6296025" cy="8905875"/>
            <wp:effectExtent l="0" t="0" r="0" b="0"/>
            <wp:docPr id="2" name="Picture 1" descr="relationships_2013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s_201312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6025" cy="8905875"/>
                    </a:xfrm>
                    <a:prstGeom prst="rect">
                      <a:avLst/>
                    </a:prstGeom>
                    <a:noFill/>
                    <a:ln>
                      <a:noFill/>
                    </a:ln>
                  </pic:spPr>
                </pic:pic>
              </a:graphicData>
            </a:graphic>
          </wp:inline>
        </w:drawing>
      </w:r>
    </w:p>
    <w:p w:rsidR="00B60B81" w:rsidRPr="00B60B81" w:rsidRDefault="00B60B81" w:rsidP="004B7A8A">
      <w:pPr>
        <w:pStyle w:val="Figurelabel"/>
      </w:pPr>
      <w:r w:rsidRPr="00B60B81">
        <w:rPr>
          <w:noProof/>
          <w:lang w:eastAsia="en-GB"/>
        </w:rPr>
        <w:t>Figure</w:t>
      </w:r>
      <w:r w:rsidR="004B7A8A">
        <w:rPr>
          <w:noProof/>
          <w:lang w:eastAsia="en-GB"/>
        </w:rPr>
        <w:t> 2</w:t>
      </w:r>
      <w:r w:rsidRPr="00B60B81">
        <w:rPr>
          <w:noProof/>
          <w:lang w:eastAsia="en-GB"/>
        </w:rPr>
        <w:t>: Tech 3364 - Audio Definition Model</w:t>
      </w:r>
    </w:p>
    <w:p w:rsidR="00B60B81" w:rsidRPr="00B60B81" w:rsidRDefault="00B60B81" w:rsidP="00B60B81">
      <w:pPr>
        <w:pStyle w:val="Heading1"/>
      </w:pPr>
      <w:bookmarkStart w:id="23" w:name="_Toc167095479"/>
      <w:bookmarkStart w:id="24" w:name="_Toc172715334"/>
      <w:bookmarkStart w:id="25" w:name="_Toc172715627"/>
      <w:bookmarkStart w:id="26" w:name="_Toc217197522"/>
      <w:bookmarkStart w:id="27" w:name="_Toc304454284"/>
      <w:bookmarkStart w:id="28" w:name="_Toc420477873"/>
      <w:bookmarkStart w:id="29" w:name="_Toc530476157"/>
      <w:bookmarkEnd w:id="20"/>
      <w:r w:rsidRPr="00B60B81">
        <w:lastRenderedPageBreak/>
        <w:t>3.</w:t>
      </w:r>
      <w:r w:rsidRPr="00B60B81">
        <w:tab/>
        <w:t>Implementation Guidelines</w:t>
      </w:r>
      <w:bookmarkEnd w:id="23"/>
      <w:bookmarkEnd w:id="24"/>
      <w:bookmarkEnd w:id="25"/>
      <w:bookmarkEnd w:id="26"/>
      <w:r w:rsidRPr="00B60B81">
        <w:t xml:space="preserve"> / Questions &amp; Answers</w:t>
      </w:r>
      <w:bookmarkEnd w:id="27"/>
      <w:bookmarkEnd w:id="28"/>
      <w:bookmarkEnd w:id="29"/>
    </w:p>
    <w:p w:rsidR="00B60B81" w:rsidRPr="00B60B81" w:rsidRDefault="00B60B81" w:rsidP="00B60B81">
      <w:r w:rsidRPr="00B60B81">
        <w:t xml:space="preserve">EBUCore has been developed </w:t>
      </w:r>
      <w:r w:rsidR="004B7A8A">
        <w:t>in mind</w:t>
      </w:r>
      <w:r w:rsidRPr="00B60B81">
        <w:t xml:space="preserve"> of users with different needs</w:t>
      </w:r>
      <w:r w:rsidR="005E198D">
        <w:t>. EBUCore has been designed to support customisation</w:t>
      </w:r>
      <w:r w:rsidRPr="00B60B81">
        <w:t xml:space="preserve"> in </w:t>
      </w:r>
      <w:proofErr w:type="gramStart"/>
      <w:r w:rsidRPr="00B60B81">
        <w:t>many different ways</w:t>
      </w:r>
      <w:proofErr w:type="gramEnd"/>
      <w:r w:rsidRPr="00B60B81">
        <w:t>:</w:t>
      </w:r>
    </w:p>
    <w:p w:rsidR="00B60B81" w:rsidRPr="000D3700" w:rsidRDefault="00B60B81" w:rsidP="000D3700">
      <w:pPr>
        <w:pStyle w:val="Bullet1"/>
      </w:pPr>
      <w:r w:rsidRPr="000D3700">
        <w:t>EBUCore makes an extensive use of "type" and "format" attributes that allow flexible naming of elements such as title, description, etc.</w:t>
      </w:r>
    </w:p>
    <w:p w:rsidR="00B60B81" w:rsidRPr="00B60B81" w:rsidRDefault="00B60B81" w:rsidP="000D3700">
      <w:pPr>
        <w:pStyle w:val="Bullet1"/>
      </w:pPr>
      <w:r w:rsidRPr="00B60B81">
        <w:t>EBUCore provides two mechanisms for extensions:</w:t>
      </w:r>
    </w:p>
    <w:p w:rsidR="00B60B81" w:rsidRPr="000D3700" w:rsidRDefault="00B60B81" w:rsidP="000D3700">
      <w:pPr>
        <w:pStyle w:val="Bullet2"/>
      </w:pPr>
      <w:r w:rsidRPr="000D3700">
        <w:t xml:space="preserve">The schema is systematically structured around the definition of complex types. This has been done to facilitate the "redefinition" of these complex types using restrictions or extensions via the </w:t>
      </w:r>
      <w:proofErr w:type="gramStart"/>
      <w:r w:rsidRPr="000D3700">
        <w:t>xs:redefine</w:t>
      </w:r>
      <w:proofErr w:type="gramEnd"/>
      <w:r w:rsidRPr="000D3700">
        <w:t xml:space="preserve"> function. This has been preferred to the use of </w:t>
      </w:r>
      <w:proofErr w:type="gramStart"/>
      <w:r w:rsidRPr="000D3700">
        <w:t>xs:any</w:t>
      </w:r>
      <w:proofErr w:type="gramEnd"/>
      <w:r w:rsidRPr="000D3700">
        <w:t xml:space="preserve"> allowing extensions at the instance level as xs:redefine is more flexible and provides more structured data, which is important for stricter validation in particular when aggregating data from different sources who may not respect the same element ordering (unless associated with a common schema for extension).</w:t>
      </w:r>
    </w:p>
    <w:p w:rsidR="00B60B81" w:rsidRPr="000D3700" w:rsidRDefault="00B60B81" w:rsidP="000D3700">
      <w:pPr>
        <w:pStyle w:val="Bullet2"/>
      </w:pPr>
      <w:r w:rsidRPr="000D3700">
        <w:t>A set of predefined technical attributes is provided at key format extension points in the schema. These technical attributes cover the most common datatypes and structures (such as rationals). Each technical attribute is associated with a 'type' that allows the user to implement a parameter of his choice. When applicable, the user can additionally define the format of the data associated with this parameter.</w:t>
      </w:r>
    </w:p>
    <w:p w:rsidR="005504DF" w:rsidRDefault="005504DF" w:rsidP="005504DF">
      <w:pPr>
        <w:pStyle w:val="8ptspacer"/>
      </w:pPr>
    </w:p>
    <w:p w:rsidR="00B60B81" w:rsidRPr="00B60B81" w:rsidRDefault="004B7A8A" w:rsidP="004B7A8A">
      <w:r>
        <w:t>U</w:t>
      </w:r>
      <w:r w:rsidR="00B60B81" w:rsidRPr="00B60B81">
        <w:t>sers can extend the EBUCore schema using proprietary definitions within their own namespace, which shall not conflict with EBUCore's and shall be used within walled garden application domains.</w:t>
      </w:r>
    </w:p>
    <w:p w:rsidR="00B60B81" w:rsidRPr="00B60B81" w:rsidRDefault="00B60B81" w:rsidP="004B7A8A">
      <w:r w:rsidRPr="00B60B81">
        <w:t xml:space="preserve">In all cases, it is the responsibility of the user to share the definitions of its extensions with third parties </w:t>
      </w:r>
      <w:r w:rsidR="005E198D">
        <w:t>within his domain of</w:t>
      </w:r>
      <w:r w:rsidRPr="00B60B81">
        <w:t xml:space="preserve"> interoperability.</w:t>
      </w:r>
    </w:p>
    <w:p w:rsidR="00B60B81" w:rsidRPr="00B60B81" w:rsidRDefault="00B60B81" w:rsidP="00B60B81">
      <w:r w:rsidRPr="00B60B81">
        <w:t xml:space="preserve">Reference data and controlled vocabularies identified in the specification are proposed by default but can be extended or replaced. </w:t>
      </w:r>
      <w:proofErr w:type="gramStart"/>
      <w:r w:rsidRPr="00B60B81">
        <w:t>In order to</w:t>
      </w:r>
      <w:proofErr w:type="gramEnd"/>
      <w:r w:rsidRPr="00B60B81">
        <w:t xml:space="preserve"> maximise interoperability in case of e.g. exchange, it is recommended that extensions or alternative reference data be duly documented, maintained and made available to other users e.g. as open permanent resources on line.</w:t>
      </w:r>
    </w:p>
    <w:p w:rsidR="00B60B81" w:rsidRPr="00B60B81" w:rsidRDefault="00B60B81" w:rsidP="00B60B81">
      <w:r w:rsidRPr="00B60B81">
        <w:t xml:space="preserve">The schema is built as an extension to the Simple Dublin Core. </w:t>
      </w:r>
    </w:p>
    <w:p w:rsidR="00B60B81" w:rsidRPr="00B60B81" w:rsidRDefault="00B60B81" w:rsidP="00B60B81">
      <w:r w:rsidRPr="00B60B81">
        <w:t>The implementers are left with the choice of the method for implementation within their respective domains of application and interoperability.</w:t>
      </w:r>
    </w:p>
    <w:p w:rsidR="00B60B81" w:rsidRPr="00B60B81" w:rsidRDefault="004B7A8A" w:rsidP="00B60B81">
      <w:r w:rsidRPr="00B60B81">
        <w:t xml:space="preserve">User </w:t>
      </w:r>
      <w:r w:rsidR="00B60B81" w:rsidRPr="00B60B81">
        <w:t>guidelines</w:t>
      </w:r>
      <w:r>
        <w:t xml:space="preserve"> are now given that</w:t>
      </w:r>
      <w:r w:rsidR="00B60B81" w:rsidRPr="00B60B81">
        <w:t xml:space="preserve"> illustrate</w:t>
      </w:r>
      <w:r w:rsidR="000D3700">
        <w:t xml:space="preserve"> the</w:t>
      </w:r>
      <w:r w:rsidR="00F53DC2">
        <w:t xml:space="preserve"> flexibility of</w:t>
      </w:r>
      <w:r w:rsidR="00B60B81" w:rsidRPr="00B60B81">
        <w:t xml:space="preserve"> </w:t>
      </w:r>
      <w:r w:rsidR="000D3700">
        <w:t>EBUCore schema</w:t>
      </w:r>
      <w:r w:rsidR="00B60B81" w:rsidRPr="00B60B81">
        <w:t xml:space="preserve"> </w:t>
      </w:r>
      <w:r w:rsidR="00F53DC2">
        <w:t>f</w:t>
      </w:r>
      <w:r w:rsidR="00B60B81" w:rsidRPr="00B60B81">
        <w:t>or implementation.</w:t>
      </w:r>
    </w:p>
    <w:p w:rsidR="00B60B81" w:rsidRPr="00B60B81" w:rsidRDefault="00B60B81" w:rsidP="004B7A8A">
      <w:pPr>
        <w:pStyle w:val="Heading2"/>
      </w:pPr>
      <w:bookmarkStart w:id="30" w:name="_Toc217197527"/>
      <w:bookmarkStart w:id="31" w:name="_Toc304454286"/>
      <w:bookmarkStart w:id="32" w:name="_Toc420477874"/>
      <w:bookmarkStart w:id="33" w:name="_Toc530476158"/>
      <w:r w:rsidRPr="00B60B81">
        <w:t>3.1</w:t>
      </w:r>
      <w:r w:rsidRPr="00B60B81">
        <w:tab/>
        <w:t>How do I express titles of a custom type in different languages</w:t>
      </w:r>
      <w:bookmarkEnd w:id="30"/>
      <w:bookmarkEnd w:id="31"/>
      <w:r w:rsidRPr="00B60B81">
        <w:t>?</w:t>
      </w:r>
      <w:bookmarkEnd w:id="32"/>
      <w:bookmarkEnd w:id="33"/>
    </w:p>
    <w:p w:rsidR="00B60B81" w:rsidRPr="004B7A8A" w:rsidRDefault="00B60B81" w:rsidP="004B7A8A">
      <w:pPr>
        <w:pStyle w:val="Heading3"/>
      </w:pPr>
      <w:bookmarkStart w:id="34" w:name="_Toc420477875"/>
      <w:bookmarkStart w:id="35" w:name="_Toc530476159"/>
      <w:r w:rsidRPr="004B7A8A">
        <w:t>3.1.1</w:t>
      </w:r>
      <w:r w:rsidRPr="004B7A8A">
        <w:tab/>
        <w:t>Title</w:t>
      </w:r>
      <w:bookmarkEnd w:id="34"/>
      <w:bookmarkEnd w:id="35"/>
    </w:p>
    <w:p w:rsidR="00B60B81" w:rsidRPr="00B60B81" w:rsidRDefault="00B60B81" w:rsidP="00B60B81">
      <w:r w:rsidRPr="00B60B81">
        <w:t xml:space="preserve">The MAIN title is expressed using the title element in which </w:t>
      </w:r>
      <w:proofErr w:type="gramStart"/>
      <w:r w:rsidRPr="00B60B81">
        <w:t>dc:title</w:t>
      </w:r>
      <w:proofErr w:type="gramEnd"/>
      <w:r w:rsidRPr="00B60B81">
        <w:t xml:space="preserve"> is repeated in as many languages as required using the dc:element and its associated xml:lang tag. The type of the main title can be refined as fits users’ needs.</w:t>
      </w:r>
    </w:p>
    <w:p w:rsidR="00B60B81" w:rsidRPr="00B60B81" w:rsidRDefault="00B60B81" w:rsidP="00B60B81">
      <w:r w:rsidRPr="00B60B81">
        <w:t>The user can specify the geographical zones where the title can or cannot be used, as well as the date when it was attributed.</w:t>
      </w:r>
    </w:p>
    <w:p w:rsidR="00B60B81" w:rsidRPr="00B60B81" w:rsidRDefault="00B60B81" w:rsidP="00B60B81">
      <w:pP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&lt;</w:t>
      </w:r>
      <w:proofErr w:type="gramStart"/>
      <w:r w:rsidRPr="00B60B81">
        <w:rPr>
          <w:rFonts w:ascii="Courier New" w:hAnsi="Courier New" w:cs="Courier New"/>
          <w:color w:val="auto"/>
          <w:sz w:val="18"/>
          <w:szCs w:val="18"/>
          <w:lang w:eastAsia="en-GB"/>
        </w:rPr>
        <w:t>ebucore:title</w:t>
      </w:r>
      <w:proofErr w:type="gramEnd"/>
      <w:r w:rsidRPr="00B60B81">
        <w:rPr>
          <w:rFonts w:ascii="Courier New" w:hAnsi="Courier New" w:cs="Courier New"/>
          <w:color w:val="auto"/>
          <w:sz w:val="18"/>
          <w:szCs w:val="18"/>
          <w:lang w:eastAsia="en-GB"/>
        </w:rPr>
        <w:t xml:space="preserve"> startYear="2006" length="6" geographicalScope="France"</w:t>
      </w:r>
      <w:r w:rsidRPr="00B60B81">
        <w:rPr>
          <w:rFonts w:ascii="Courier New" w:hAnsi="Courier New" w:cs="Courier New"/>
          <w:color w:val="auto"/>
          <w:sz w:val="18"/>
          <w:szCs w:val="18"/>
          <w:lang w:eastAsia="en-GB"/>
        </w:rPr>
        <w:br/>
        <w:t xml:space="preserve">   geographicalExclusionScope="Germany" typeLabel="main title in English"&gt;</w:t>
      </w:r>
      <w:r w:rsidRPr="00B60B81">
        <w:rPr>
          <w:rFonts w:ascii="Courier New" w:hAnsi="Courier New" w:cs="Courier New"/>
          <w:color w:val="auto"/>
          <w:sz w:val="18"/>
          <w:szCs w:val="18"/>
          <w:lang w:eastAsia="en-GB"/>
        </w:rPr>
        <w:br/>
        <w:t xml:space="preserve">   &lt;dc:title xml:lang="en"&gt;title0&lt;/dc:title&gt;</w:t>
      </w:r>
      <w:r w:rsidRPr="00B60B81">
        <w:rPr>
          <w:rFonts w:ascii="Courier New" w:hAnsi="Courier New" w:cs="Courier New"/>
          <w:color w:val="auto"/>
          <w:sz w:val="18"/>
          <w:szCs w:val="18"/>
          <w:lang w:eastAsia="en-GB"/>
        </w:rPr>
        <w:br/>
        <w:t>&lt;/ebucore:title&gt;</w:t>
      </w:r>
    </w:p>
    <w:p w:rsidR="00B60B81" w:rsidRPr="00B60B81" w:rsidRDefault="00B60B81" w:rsidP="000D3700">
      <w:pPr>
        <w:pStyle w:val="8ptspacer"/>
      </w:pPr>
    </w:p>
    <w:p w:rsidR="00B60B81" w:rsidRPr="00B60B81" w:rsidRDefault="00B60B81" w:rsidP="00B60B81">
      <w:pPr>
        <w:spacing w:before="0" w:after="0"/>
        <w:jc w:val="left"/>
        <w:rPr>
          <w:rFonts w:cs="Courier New"/>
          <w:szCs w:val="22"/>
        </w:rPr>
      </w:pPr>
      <w:r w:rsidRPr="00B60B81">
        <w:rPr>
          <w:rFonts w:cs="Courier New"/>
          <w:szCs w:val="22"/>
        </w:rPr>
        <w:t xml:space="preserve">It is also possible to express the language used to define the type of title, or an indication of the </w:t>
      </w:r>
      <w:r w:rsidRPr="00B60B81">
        <w:rPr>
          <w:rFonts w:cs="Courier New"/>
          <w:szCs w:val="22"/>
        </w:rPr>
        <w:lastRenderedPageBreak/>
        <w:t>source of the title, etc.</w:t>
      </w:r>
    </w:p>
    <w:p w:rsidR="00757F81" w:rsidRDefault="00757F81" w:rsidP="000D3700">
      <w:pPr>
        <w:pStyle w:val="Note"/>
      </w:pPr>
    </w:p>
    <w:p w:rsidR="00B60B81" w:rsidRPr="00B60B81" w:rsidRDefault="00B60B81" w:rsidP="000D3700">
      <w:pPr>
        <w:pStyle w:val="Note"/>
        <w:rPr>
          <w:rFonts w:cs="Courier New"/>
          <w:szCs w:val="22"/>
        </w:rPr>
      </w:pPr>
      <w:r w:rsidRPr="00B60B81">
        <w:t>Note:</w:t>
      </w:r>
      <w:r w:rsidR="000D3700">
        <w:tab/>
      </w:r>
      <w:r w:rsidRPr="00B60B81">
        <w:t>the same applies to other elements build around a similar structure such as description, subject, rights, etc.</w:t>
      </w:r>
    </w:p>
    <w:p w:rsidR="00B60B81" w:rsidRPr="00B60B81" w:rsidRDefault="00B60B81" w:rsidP="004B7A8A">
      <w:pPr>
        <w:pStyle w:val="Heading3"/>
      </w:pPr>
      <w:bookmarkStart w:id="36" w:name="_Toc420477876"/>
      <w:bookmarkStart w:id="37" w:name="_Toc530476160"/>
      <w:r w:rsidRPr="00B60B81">
        <w:t>3.1.2</w:t>
      </w:r>
      <w:r w:rsidRPr="00B60B81">
        <w:tab/>
        <w:t>Alternative Title</w:t>
      </w:r>
      <w:bookmarkEnd w:id="36"/>
      <w:bookmarkEnd w:id="37"/>
    </w:p>
    <w:p w:rsidR="00B60B81" w:rsidRPr="00B60B81" w:rsidRDefault="00B60B81" w:rsidP="00B60B81">
      <w:r w:rsidRPr="00B60B81">
        <w:t xml:space="preserve">Any other type of alternative title is expressed using alternativeTitle for which the type is defined and within which </w:t>
      </w:r>
      <w:proofErr w:type="gramStart"/>
      <w:r w:rsidRPr="00B60B81">
        <w:t>dc:title</w:t>
      </w:r>
      <w:proofErr w:type="gramEnd"/>
      <w:r w:rsidRPr="00B60B81">
        <w:t xml:space="preserve"> is repeated in as many languages as required using the dc:element and ist associated xml:lang tag.</w:t>
      </w:r>
    </w:p>
    <w:p w:rsidR="00B60B81" w:rsidRPr="00B60B81" w:rsidRDefault="00B60B81" w:rsidP="00B60B81">
      <w:r w:rsidRPr="00B60B81">
        <w:t>There can therefore be as many alternativeTitle as required type of alternativeTitle, each one grouping its expression in one or more languages.</w:t>
      </w:r>
    </w:p>
    <w:p w:rsidR="00B60B81" w:rsidRPr="00B60B81" w:rsidRDefault="00B60B81" w:rsidP="00B60B81">
      <w:pPr>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t>&lt;</w:t>
      </w:r>
      <w:proofErr w:type="gramStart"/>
      <w:r w:rsidRPr="00B60B81">
        <w:rPr>
          <w:rFonts w:ascii="Courier New" w:hAnsi="Courier New" w:cs="Courier New"/>
          <w:color w:val="auto"/>
          <w:sz w:val="18"/>
          <w:szCs w:val="18"/>
          <w:lang w:eastAsia="zh-CN"/>
        </w:rPr>
        <w:t>ebucore:alternativeTitle</w:t>
      </w:r>
      <w:proofErr w:type="gramEnd"/>
      <w:r w:rsidRPr="00B60B81">
        <w:rPr>
          <w:rFonts w:ascii="Courier New" w:hAnsi="Courier New" w:cs="Courier New"/>
          <w:color w:val="auto"/>
          <w:sz w:val="18"/>
          <w:szCs w:val="18"/>
          <w:lang w:eastAsia="zh-CN"/>
        </w:rPr>
        <w:t xml:space="preserve"> typeLabel="</w:t>
      </w:r>
      <w:r w:rsidRPr="00B60B81">
        <w:rPr>
          <w:rFonts w:ascii="Courier New" w:hAnsi="Courier New" w:cs="Courier New"/>
          <w:color w:val="auto"/>
          <w:sz w:val="18"/>
          <w:szCs w:val="18"/>
          <w:highlight w:val="yellow"/>
          <w:lang w:eastAsia="zh-CN"/>
        </w:rPr>
        <w:t>secondary title</w:t>
      </w:r>
      <w:r w:rsidRPr="00B60B81">
        <w:rPr>
          <w:rFonts w:ascii="Courier New" w:hAnsi="Courier New" w:cs="Courier New"/>
          <w:color w:val="auto"/>
          <w:sz w:val="18"/>
          <w:szCs w:val="18"/>
          <w:lang w:eastAsia="zh-CN"/>
        </w:rPr>
        <w:t>" typeLanguage="en-US"</w:t>
      </w:r>
      <w:r w:rsidRPr="00B60B81">
        <w:rPr>
          <w:rFonts w:ascii="Courier New" w:hAnsi="Courier New" w:cs="Courier New"/>
          <w:color w:val="auto"/>
          <w:sz w:val="18"/>
          <w:szCs w:val="18"/>
          <w:lang w:eastAsia="zh-CN"/>
        </w:rPr>
        <w:br/>
        <w:t xml:space="preserve">     statusLabel="working title" startDate="2014-01-20"&gt;</w:t>
      </w:r>
      <w:r w:rsidRPr="00B60B81">
        <w:rPr>
          <w:rFonts w:ascii="Courier New" w:hAnsi="Courier New" w:cs="Courier New"/>
          <w:color w:val="auto"/>
          <w:sz w:val="18"/>
          <w:szCs w:val="18"/>
          <w:lang w:eastAsia="zh-CN"/>
        </w:rPr>
        <w:br/>
        <w:t xml:space="preserve">     &lt;dc:title </w:t>
      </w:r>
      <w:r w:rsidRPr="00B60B81">
        <w:rPr>
          <w:rFonts w:ascii="Courier New" w:hAnsi="Courier New" w:cs="Courier New"/>
          <w:color w:val="auto"/>
          <w:sz w:val="18"/>
          <w:szCs w:val="18"/>
          <w:highlight w:val="green"/>
          <w:lang w:eastAsia="zh-CN"/>
        </w:rPr>
        <w:t>xml:lang="en"</w:t>
      </w:r>
      <w:r w:rsidRPr="00B60B81">
        <w:rPr>
          <w:rFonts w:ascii="Courier New" w:hAnsi="Courier New" w:cs="Courier New"/>
          <w:color w:val="auto"/>
          <w:sz w:val="18"/>
          <w:szCs w:val="18"/>
          <w:lang w:eastAsia="zh-CN"/>
        </w:rPr>
        <w:t>&gt;Additional secondary title&lt;/dc:title&gt;</w:t>
      </w:r>
      <w:r w:rsidRPr="00B60B81">
        <w:rPr>
          <w:rFonts w:ascii="Courier New" w:hAnsi="Courier New" w:cs="Courier New"/>
          <w:color w:val="auto"/>
          <w:sz w:val="18"/>
          <w:szCs w:val="18"/>
          <w:lang w:eastAsia="zh-CN"/>
        </w:rPr>
        <w:br/>
        <w:t xml:space="preserve">     &lt;dc:title </w:t>
      </w:r>
      <w:r w:rsidRPr="00B60B81">
        <w:rPr>
          <w:rFonts w:ascii="Courier New" w:hAnsi="Courier New" w:cs="Courier New"/>
          <w:color w:val="auto"/>
          <w:sz w:val="18"/>
          <w:szCs w:val="18"/>
          <w:highlight w:val="green"/>
          <w:lang w:eastAsia="zh-CN"/>
        </w:rPr>
        <w:t>xml:lang="fr"</w:t>
      </w:r>
      <w:r w:rsidRPr="00B60B81">
        <w:rPr>
          <w:rFonts w:ascii="Courier New" w:hAnsi="Courier New" w:cs="Courier New"/>
          <w:color w:val="auto"/>
          <w:sz w:val="18"/>
          <w:szCs w:val="18"/>
          <w:lang w:eastAsia="zh-CN"/>
        </w:rPr>
        <w:t>&gt;Titre additionnel et secondaire&lt;/dc:title&gt;</w:t>
      </w:r>
      <w:r w:rsidRPr="00B60B81">
        <w:rPr>
          <w:rFonts w:ascii="Courier New" w:hAnsi="Courier New" w:cs="Courier New"/>
          <w:color w:val="auto"/>
          <w:sz w:val="18"/>
          <w:szCs w:val="18"/>
          <w:lang w:eastAsia="zh-CN"/>
        </w:rPr>
        <w:br/>
        <w:t>&lt;/ebucore:alternativeTitle&gt;</w:t>
      </w:r>
    </w:p>
    <w:p w:rsidR="00B60B81" w:rsidRPr="00B60B81" w:rsidRDefault="00B60B81" w:rsidP="00B60B81">
      <w:pPr>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br/>
        <w:t>&lt;</w:t>
      </w:r>
      <w:proofErr w:type="gramStart"/>
      <w:r w:rsidRPr="00B60B81">
        <w:rPr>
          <w:rFonts w:ascii="Courier New" w:hAnsi="Courier New" w:cs="Courier New"/>
          <w:color w:val="auto"/>
          <w:sz w:val="18"/>
          <w:szCs w:val="18"/>
          <w:lang w:eastAsia="zh-CN"/>
        </w:rPr>
        <w:t>ebucore:alternativeTitle</w:t>
      </w:r>
      <w:proofErr w:type="gramEnd"/>
      <w:r w:rsidRPr="00B60B81">
        <w:rPr>
          <w:rFonts w:ascii="Courier New" w:hAnsi="Courier New" w:cs="Courier New"/>
          <w:color w:val="auto"/>
          <w:sz w:val="18"/>
          <w:szCs w:val="18"/>
          <w:lang w:eastAsia="zh-CN"/>
        </w:rPr>
        <w:t xml:space="preserve"> typeLabel="</w:t>
      </w:r>
      <w:r w:rsidRPr="00B60B81">
        <w:rPr>
          <w:rFonts w:ascii="Courier New" w:hAnsi="Courier New" w:cs="Courier New"/>
          <w:color w:val="auto"/>
          <w:sz w:val="18"/>
          <w:szCs w:val="18"/>
          <w:highlight w:val="yellow"/>
          <w:lang w:eastAsia="zh-CN"/>
        </w:rPr>
        <w:t>display title</w:t>
      </w:r>
      <w:r w:rsidRPr="00B60B81">
        <w:rPr>
          <w:rFonts w:ascii="Courier New" w:hAnsi="Courier New" w:cs="Courier New"/>
          <w:color w:val="auto"/>
          <w:sz w:val="18"/>
          <w:szCs w:val="18"/>
          <w:lang w:eastAsia="zh-CN"/>
        </w:rPr>
        <w:t>" typeLanguage="en-US"</w:t>
      </w:r>
      <w:r w:rsidRPr="00B60B81">
        <w:rPr>
          <w:rFonts w:ascii="Courier New" w:hAnsi="Courier New" w:cs="Courier New"/>
          <w:color w:val="auto"/>
          <w:sz w:val="18"/>
          <w:szCs w:val="18"/>
          <w:lang w:eastAsia="zh-CN"/>
        </w:rPr>
        <w:br/>
        <w:t xml:space="preserve">     statusLabel="working title" startDate="2014-01-20"&gt;</w:t>
      </w:r>
      <w:r w:rsidRPr="00B60B81">
        <w:rPr>
          <w:rFonts w:ascii="Courier New" w:hAnsi="Courier New" w:cs="Courier New"/>
          <w:color w:val="auto"/>
          <w:sz w:val="18"/>
          <w:szCs w:val="18"/>
          <w:lang w:eastAsia="zh-CN"/>
        </w:rPr>
        <w:br/>
        <w:t xml:space="preserve">     &lt;dc:title </w:t>
      </w:r>
      <w:r w:rsidRPr="00B60B81">
        <w:rPr>
          <w:rFonts w:ascii="Courier New" w:hAnsi="Courier New" w:cs="Courier New"/>
          <w:color w:val="auto"/>
          <w:sz w:val="18"/>
          <w:szCs w:val="18"/>
          <w:highlight w:val="green"/>
          <w:lang w:eastAsia="zh-CN"/>
        </w:rPr>
        <w:t>xml:lang="en"</w:t>
      </w:r>
      <w:r w:rsidRPr="00B60B81">
        <w:rPr>
          <w:rFonts w:ascii="Courier New" w:hAnsi="Courier New" w:cs="Courier New"/>
          <w:color w:val="auto"/>
          <w:sz w:val="18"/>
          <w:szCs w:val="18"/>
          <w:lang w:eastAsia="zh-CN"/>
        </w:rPr>
        <w:t>&gt;Additional secondary title for display&lt;/dc:title&gt;</w:t>
      </w:r>
      <w:r w:rsidRPr="00B60B81">
        <w:rPr>
          <w:rFonts w:ascii="Courier New" w:hAnsi="Courier New" w:cs="Courier New"/>
          <w:color w:val="auto"/>
          <w:sz w:val="18"/>
          <w:szCs w:val="18"/>
          <w:lang w:eastAsia="zh-CN"/>
        </w:rPr>
        <w:br/>
        <w:t xml:space="preserve">     &lt;dc:title </w:t>
      </w:r>
      <w:r w:rsidRPr="00B60B81">
        <w:rPr>
          <w:rFonts w:ascii="Courier New" w:hAnsi="Courier New" w:cs="Courier New"/>
          <w:color w:val="auto"/>
          <w:sz w:val="18"/>
          <w:szCs w:val="18"/>
          <w:highlight w:val="green"/>
          <w:lang w:eastAsia="zh-CN"/>
        </w:rPr>
        <w:t>xml:lang="fr"</w:t>
      </w:r>
      <w:r w:rsidRPr="00B60B81">
        <w:rPr>
          <w:rFonts w:ascii="Courier New" w:hAnsi="Courier New" w:cs="Courier New"/>
          <w:color w:val="auto"/>
          <w:sz w:val="18"/>
          <w:szCs w:val="18"/>
          <w:lang w:eastAsia="zh-CN"/>
        </w:rPr>
        <w:t>&gt;Titre additionnel et secondaire pour affichage&lt;/dc:title&gt;</w:t>
      </w:r>
      <w:r w:rsidRPr="00B60B81">
        <w:rPr>
          <w:rFonts w:ascii="Courier New" w:hAnsi="Courier New" w:cs="Courier New"/>
          <w:color w:val="auto"/>
          <w:sz w:val="18"/>
          <w:szCs w:val="18"/>
          <w:lang w:eastAsia="zh-CN"/>
        </w:rPr>
        <w:br/>
        <w:t>&lt;/ebucore:alternativeTitle&gt;</w:t>
      </w:r>
    </w:p>
    <w:p w:rsidR="00B60B81" w:rsidRPr="00B60B81" w:rsidRDefault="00B60B81" w:rsidP="00B60B81">
      <w:pPr>
        <w:rPr>
          <w:rFonts w:cs="Courier New"/>
          <w:color w:val="auto"/>
          <w:szCs w:val="22"/>
          <w:lang w:eastAsia="zh-CN"/>
        </w:rPr>
      </w:pPr>
      <w:r w:rsidRPr="00B60B81">
        <w:rPr>
          <w:rFonts w:cs="Courier New"/>
          <w:color w:val="auto"/>
          <w:szCs w:val="22"/>
          <w:lang w:eastAsia="zh-CN"/>
        </w:rPr>
        <w:t xml:space="preserve">The need has been expressed that different types might apply to the same title. Types being defined by </w:t>
      </w:r>
      <w:proofErr w:type="gramStart"/>
      <w:r w:rsidRPr="00B60B81">
        <w:rPr>
          <w:rFonts w:cs="Courier New"/>
          <w:color w:val="auto"/>
          <w:szCs w:val="22"/>
          <w:lang w:eastAsia="zh-CN"/>
        </w:rPr>
        <w:t>attributes,</w:t>
      </w:r>
      <w:proofErr w:type="gramEnd"/>
      <w:r w:rsidRPr="00B60B81">
        <w:rPr>
          <w:rFonts w:cs="Courier New"/>
          <w:color w:val="auto"/>
          <w:szCs w:val="22"/>
          <w:lang w:eastAsia="zh-CN"/>
        </w:rPr>
        <w:t xml:space="preserve"> the solution consists of repeating the title with different types. </w:t>
      </w:r>
    </w:p>
    <w:p w:rsidR="00B60B81" w:rsidRPr="00B60B81" w:rsidRDefault="00B60B81" w:rsidP="00B60B81">
      <w:r w:rsidRPr="00B60B81">
        <w:t>Note: the same applies to other elements build around a similar structure such as description, subject, rights, etc.</w:t>
      </w:r>
    </w:p>
    <w:p w:rsidR="00B60B81" w:rsidRPr="00B60B81" w:rsidRDefault="00B60B81" w:rsidP="004B7A8A">
      <w:pPr>
        <w:pStyle w:val="Heading2"/>
      </w:pPr>
      <w:bookmarkStart w:id="38" w:name="_Toc420477877"/>
      <w:bookmarkStart w:id="39" w:name="_Toc530476161"/>
      <w:r w:rsidRPr="00B60B81">
        <w:t>3.2</w:t>
      </w:r>
      <w:r w:rsidRPr="00B60B81">
        <w:tab/>
        <w:t>What controlled vocabularies and reference data can I use?</w:t>
      </w:r>
      <w:bookmarkEnd w:id="38"/>
      <w:bookmarkEnd w:id="39"/>
    </w:p>
    <w:p w:rsidR="00B60B81" w:rsidRPr="00B60B81" w:rsidRDefault="00B60B81" w:rsidP="00B60B81">
      <w:r w:rsidRPr="00B60B81">
        <w:t>Controlled vocabularies are mainly provided in the form of lists of terms organised as Classification Schemes (CS). These CSs are structured to allow access to terms within a predefined hierarchical vocabulary list (thesaurus). Each list is uniquely identified by its namespace (URI</w:t>
      </w:r>
      <w:r w:rsidRPr="00B60B81">
        <w:rPr>
          <w:rStyle w:val="FootnoteReference"/>
        </w:rPr>
        <w:footnoteReference w:id="2"/>
      </w:r>
      <w:r w:rsidRPr="00B60B81">
        <w:t xml:space="preserve">, in the form of </w:t>
      </w:r>
      <w:proofErr w:type="gramStart"/>
      <w:r w:rsidRPr="00B60B81">
        <w:t>a</w:t>
      </w:r>
      <w:proofErr w:type="gramEnd"/>
      <w:r w:rsidRPr="00B60B81">
        <w:t xml:space="preserve"> URN</w:t>
      </w:r>
      <w:r w:rsidRPr="00B60B81">
        <w:rPr>
          <w:rStyle w:val="FootnoteReference"/>
        </w:rPr>
        <w:footnoteReference w:id="3"/>
      </w:r>
      <w:r w:rsidRPr="00B60B81">
        <w:t xml:space="preserve"> or URL</w:t>
      </w:r>
      <w:r w:rsidRPr="00B60B81">
        <w:rPr>
          <w:rStyle w:val="FootnoteReference"/>
        </w:rPr>
        <w:footnoteReference w:id="4"/>
      </w:r>
      <w:r w:rsidRPr="00B60B81">
        <w:t>) and ‘Alias’ for QNames. EBU namespaces are expressed in accordance to RFC5174</w:t>
      </w:r>
      <w:r w:rsidRPr="00B60B81">
        <w:rPr>
          <w:rStyle w:val="FootnoteReference"/>
        </w:rPr>
        <w:footnoteReference w:id="5"/>
      </w:r>
      <w:r w:rsidRPr="00B60B81">
        <w:t>. A Classification Term is defined by a unique key (termID) or a Name as follows:</w:t>
      </w:r>
    </w:p>
    <w:p w:rsidR="00B60B81" w:rsidRPr="00CB0463" w:rsidRDefault="00B60B81" w:rsidP="00B60B81">
      <w:pPr>
        <w:rPr>
          <w:b/>
          <w:i/>
          <w:lang w:val="fr-CH"/>
        </w:rPr>
      </w:pPr>
      <w:proofErr w:type="gramStart"/>
      <w:r w:rsidRPr="00CB0463">
        <w:rPr>
          <w:b/>
          <w:i/>
          <w:lang w:val="fr-CH"/>
        </w:rPr>
        <w:t>Example:</w:t>
      </w:r>
      <w:proofErr w:type="gramEnd"/>
    </w:p>
    <w:p w:rsidR="00B60B81" w:rsidRPr="00CB0463" w:rsidRDefault="00B60B81" w:rsidP="00B60B81">
      <w:pPr>
        <w:pStyle w:val="HTMLPreformatted"/>
        <w:rPr>
          <w:lang w:val="fr-CH"/>
        </w:rPr>
      </w:pPr>
      <w:r w:rsidRPr="00CB0463">
        <w:rPr>
          <w:lang w:val="fr-CH"/>
        </w:rPr>
        <w:t xml:space="preserve">   &lt;ClassificationScheme uri=”</w:t>
      </w:r>
      <w:proofErr w:type="gramStart"/>
      <w:r w:rsidRPr="00CB0463">
        <w:rPr>
          <w:lang w:val="fr-CH"/>
        </w:rPr>
        <w:t>urn:ebu</w:t>
      </w:r>
      <w:proofErr w:type="gramEnd"/>
      <w:r w:rsidRPr="00CB0463">
        <w:rPr>
          <w:lang w:val="fr-CH"/>
        </w:rPr>
        <w:t>:metadata-cs:ContentGenreCS:2008”&gt;</w:t>
      </w:r>
    </w:p>
    <w:p w:rsidR="00B60B81" w:rsidRPr="00B60B81" w:rsidRDefault="00B60B81" w:rsidP="00B60B81">
      <w:pPr>
        <w:pStyle w:val="HTMLPreformatted"/>
      </w:pPr>
      <w:r w:rsidRPr="00CB0463">
        <w:rPr>
          <w:lang w:val="fr-CH"/>
        </w:rPr>
        <w:t xml:space="preserve">     </w:t>
      </w:r>
      <w:r w:rsidRPr="00B60B81">
        <w:t>&lt;Alias&gt;GenreCS&lt;/Alias&gt;</w:t>
      </w:r>
    </w:p>
    <w:p w:rsidR="00B60B81" w:rsidRPr="00B60B81" w:rsidRDefault="00B60B81" w:rsidP="00B60B81">
      <w:pPr>
        <w:pStyle w:val="HTMLPreformatted"/>
      </w:pPr>
      <w:r w:rsidRPr="00B60B81">
        <w:t xml:space="preserve">      &lt;Term termID=”3.1”&gt;</w:t>
      </w:r>
    </w:p>
    <w:p w:rsidR="00B60B81" w:rsidRPr="00CB0463" w:rsidRDefault="00B60B81" w:rsidP="00B60B81">
      <w:pPr>
        <w:pStyle w:val="HTMLPreformatted"/>
        <w:rPr>
          <w:lang w:val="de-CH"/>
        </w:rPr>
      </w:pPr>
      <w:r w:rsidRPr="00B60B81">
        <w:t xml:space="preserve">         </w:t>
      </w:r>
      <w:r w:rsidRPr="00B60B81">
        <w:tab/>
      </w:r>
      <w:r w:rsidRPr="00CB0463">
        <w:rPr>
          <w:lang w:val="de-CH"/>
        </w:rPr>
        <w:t>&lt;Name xml:lang=”en”&gt;NON-FICTION / INFORMATION&lt;/mpeg7:Name&gt;</w:t>
      </w:r>
    </w:p>
    <w:p w:rsidR="00B60B81" w:rsidRPr="00B60B81" w:rsidRDefault="00B60B81" w:rsidP="00B60B81">
      <w:pPr>
        <w:pStyle w:val="HTMLPreformatted"/>
      </w:pPr>
      <w:r w:rsidRPr="00CB0463">
        <w:rPr>
          <w:lang w:val="de-CH"/>
        </w:rPr>
        <w:t xml:space="preserve">         </w:t>
      </w:r>
      <w:r w:rsidRPr="00CB0463">
        <w:rPr>
          <w:lang w:val="de-CH"/>
        </w:rPr>
        <w:tab/>
      </w:r>
      <w:r w:rsidRPr="00CB0463">
        <w:rPr>
          <w:lang w:val="de-CH"/>
        </w:rPr>
        <w:tab/>
      </w:r>
      <w:r w:rsidRPr="00B60B81">
        <w:t>&lt;Term key=”3.1.1”&gt;</w:t>
      </w:r>
    </w:p>
    <w:p w:rsidR="00B60B81" w:rsidRPr="00170CF8" w:rsidRDefault="00B60B81" w:rsidP="00B60B81">
      <w:pPr>
        <w:pStyle w:val="HTMLPreformatted"/>
        <w:rPr>
          <w:lang w:val="de-CH"/>
        </w:rPr>
      </w:pPr>
      <w:r w:rsidRPr="00B60B81">
        <w:t xml:space="preserve">            </w:t>
      </w:r>
      <w:r w:rsidRPr="00B60B81">
        <w:tab/>
      </w:r>
      <w:r w:rsidRPr="00B60B81">
        <w:tab/>
      </w:r>
      <w:r w:rsidRPr="00170CF8">
        <w:rPr>
          <w:lang w:val="de-CH"/>
        </w:rPr>
        <w:t>&lt;Name xml:lang=”en”&gt;News&lt;/mpeg7:Name&gt;</w:t>
      </w:r>
    </w:p>
    <w:p w:rsidR="00B60B81" w:rsidRPr="00B60B81" w:rsidRDefault="00B60B81" w:rsidP="00B60B81">
      <w:pPr>
        <w:pStyle w:val="HTMLPreformatted"/>
      </w:pPr>
      <w:r w:rsidRPr="00170CF8">
        <w:rPr>
          <w:lang w:val="de-CH"/>
        </w:rPr>
        <w:t xml:space="preserve">         </w:t>
      </w:r>
      <w:r w:rsidRPr="00170CF8">
        <w:rPr>
          <w:lang w:val="de-CH"/>
        </w:rPr>
        <w:tab/>
      </w:r>
      <w:r w:rsidRPr="00170CF8">
        <w:rPr>
          <w:lang w:val="de-CH"/>
        </w:rPr>
        <w:tab/>
      </w:r>
      <w:r w:rsidRPr="00B60B81">
        <w:t>&lt;/Term&gt;</w:t>
      </w:r>
    </w:p>
    <w:p w:rsidR="00B60B81" w:rsidRPr="00B60B81" w:rsidRDefault="00B60B81" w:rsidP="00B60B81">
      <w:pPr>
        <w:pStyle w:val="HTMLPreformatted"/>
      </w:pPr>
      <w:r w:rsidRPr="00B60B81">
        <w:tab/>
      </w:r>
      <w:r w:rsidRPr="00B60B81">
        <w:tab/>
      </w:r>
      <w:proofErr w:type="gramStart"/>
      <w:r w:rsidRPr="00B60B81">
        <w:t>&lt;!–</w:t>
      </w:r>
      <w:proofErr w:type="gramEnd"/>
      <w:r w:rsidRPr="00B60B81">
        <w:t>etc.--&gt;</w:t>
      </w:r>
    </w:p>
    <w:p w:rsidR="00B60B81" w:rsidRPr="00B60B81" w:rsidRDefault="00B60B81" w:rsidP="00B60B81">
      <w:pPr>
        <w:pStyle w:val="HTMLPreformatted"/>
      </w:pPr>
      <w:r w:rsidRPr="00B60B81">
        <w:lastRenderedPageBreak/>
        <w:t xml:space="preserve">   &lt;/ClassificationScheme&gt;</w:t>
      </w:r>
    </w:p>
    <w:p w:rsidR="00F53DC2" w:rsidRDefault="00F53DC2" w:rsidP="00F53DC2">
      <w:pPr>
        <w:pStyle w:val="8ptspacer"/>
      </w:pPr>
    </w:p>
    <w:p w:rsidR="00B60B81" w:rsidRPr="00B60B81" w:rsidRDefault="00B60B81" w:rsidP="00B60B81">
      <w:r w:rsidRPr="00B60B81">
        <w:t>It is an important implementation requirement to ensure that these resources are accessible by the metadata recipient. Classification schemes shall preferably be available as resources on the open Internet via maintained URLs. In this case URIs shall respect the following syntax:</w:t>
      </w:r>
    </w:p>
    <w:p w:rsidR="00B60B81" w:rsidRPr="00B60B81" w:rsidRDefault="00B60B81" w:rsidP="00B60B81">
      <w:r w:rsidRPr="00B60B81">
        <w:tab/>
        <w:t xml:space="preserve">URL#termID e.g. </w:t>
      </w:r>
      <w:hyperlink r:id="rId16" w:anchor="3.1" w:history="1">
        <w:r w:rsidRPr="00B60B81">
          <w:rPr>
            <w:rStyle w:val="Hyperlink"/>
          </w:rPr>
          <w:t>http://www.ebu.ch/metadata/cs/ebu_ContentGenreCS.xml#3.1</w:t>
        </w:r>
      </w:hyperlink>
    </w:p>
    <w:p w:rsidR="00B60B81" w:rsidRPr="00B60B81" w:rsidRDefault="00B60B81" w:rsidP="00B60B81">
      <w:r w:rsidRPr="00B60B81">
        <w:t>A conforming parser uses that URI to resolve the termID reference to a resource, whether physical or logical. Once the termID has been resolved, the term name can be accessed (e.g. ‘News’ in the above example). The resolution method is left to the appreciation of each recipient.</w:t>
      </w:r>
    </w:p>
    <w:p w:rsidR="00B60B81" w:rsidRPr="00B60B81" w:rsidRDefault="00B60B81" w:rsidP="00B60B81">
      <w:r w:rsidRPr="00B60B81">
        <w:t xml:space="preserve">URIs (URLs) can be replaced by aliases to provide a more concise, application-specific way of referring to classification terms </w:t>
      </w:r>
      <w:proofErr w:type="gramStart"/>
      <w:r w:rsidRPr="00B60B81">
        <w:t>as long as</w:t>
      </w:r>
      <w:proofErr w:type="gramEnd"/>
      <w:r w:rsidRPr="00B60B81">
        <w:t xml:space="preserve"> a look-up table is provided describing the relationship between Aliases and URIs.</w:t>
      </w:r>
    </w:p>
    <w:p w:rsidR="00B60B81" w:rsidRPr="00B60B81" w:rsidRDefault="00B60B81" w:rsidP="00B60B81">
      <w:r w:rsidRPr="00B60B81">
        <w:t>If ‘GenreCS’ is the alias for “</w:t>
      </w:r>
      <w:hyperlink r:id="rId17" w:history="1">
        <w:r w:rsidRPr="00B60B81">
          <w:rPr>
            <w:rStyle w:val="Hyperlink"/>
          </w:rPr>
          <w:t>http://www.ebu.ch/metadata/cs/ebu_ContentGenreCS.xml</w:t>
        </w:r>
      </w:hyperlink>
      <w:r w:rsidRPr="00B60B81">
        <w:t>”.In the above example, ‘News’ could be identified through “GenreCS#3.1”.</w:t>
      </w:r>
    </w:p>
    <w:p w:rsidR="00B60B81" w:rsidRPr="00B60B81" w:rsidRDefault="00B60B81" w:rsidP="00B60B81">
      <w:r w:rsidRPr="00B60B81">
        <w:t>EBU Classification Schemes are also published in the SKOS (Simple Knowledge Organisation System) format using RDF for use and dereferencing as linked data</w:t>
      </w:r>
      <w:r w:rsidR="00583F9A">
        <w:t xml:space="preserve"> (</w:t>
      </w:r>
      <w:r w:rsidR="00583F9A" w:rsidRPr="00583F9A">
        <w:t>https://www.ebu.ch/metadata/ontologies/skos/</w:t>
      </w:r>
      <w:r w:rsidR="00583F9A">
        <w:t>)</w:t>
      </w:r>
      <w:r w:rsidRPr="00B60B81">
        <w:t>.</w:t>
      </w:r>
    </w:p>
    <w:p w:rsidR="00B60B81" w:rsidRPr="00B60B81" w:rsidRDefault="00B60B81" w:rsidP="004B7A8A">
      <w:pPr>
        <w:pStyle w:val="Heading2"/>
      </w:pPr>
      <w:bookmarkStart w:id="40" w:name="_Toc304454287"/>
      <w:bookmarkStart w:id="41" w:name="_Toc420477878"/>
      <w:bookmarkStart w:id="42" w:name="_Toc530476162"/>
      <w:r w:rsidRPr="00B60B81">
        <w:t>3.3</w:t>
      </w:r>
      <w:r w:rsidRPr="00B60B81">
        <w:tab/>
        <w:t>Video and Audio time point references</w:t>
      </w:r>
      <w:bookmarkEnd w:id="40"/>
      <w:r w:rsidRPr="00B60B81">
        <w:t>: anything fixed?</w:t>
      </w:r>
      <w:bookmarkEnd w:id="41"/>
      <w:bookmarkEnd w:id="42"/>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EBUCore uses three methods to identify video and audio time point references:</w:t>
      </w:r>
    </w:p>
    <w:p w:rsidR="00B60B81" w:rsidRPr="00B60B81" w:rsidRDefault="00B60B81" w:rsidP="000D3700">
      <w:pPr>
        <w:pStyle w:val="Bullet1"/>
      </w:pPr>
      <w:r w:rsidRPr="00B60B81">
        <w:t xml:space="preserve">a time duration according to ISO 8601 or IETF RFC 3339 </w:t>
      </w:r>
    </w:p>
    <w:p w:rsidR="00B60B81" w:rsidRPr="00B60B81" w:rsidRDefault="00B60B81" w:rsidP="000D3700">
      <w:pPr>
        <w:pStyle w:val="Bullet1"/>
      </w:pPr>
      <w:r w:rsidRPr="00B60B81">
        <w:t xml:space="preserve">timecodes as defined by SMPTE in specification ST 12-1:2008 </w:t>
      </w:r>
    </w:p>
    <w:p w:rsidR="00B60B81" w:rsidRPr="00B60B81" w:rsidRDefault="00B60B81" w:rsidP="000D3700">
      <w:pPr>
        <w:pStyle w:val="Bullet1"/>
      </w:pPr>
      <w:proofErr w:type="gramStart"/>
      <w:r w:rsidRPr="00B60B81">
        <w:t>a number of</w:t>
      </w:r>
      <w:proofErr w:type="gramEnd"/>
      <w:r w:rsidRPr="00B60B81">
        <w:t xml:space="preserve"> edit units, which are the fraction of time calculated as the inverse of the framerate for video, or the inverse of the sample rate for audio. </w:t>
      </w:r>
    </w:p>
    <w:p w:rsidR="00B60B81" w:rsidRPr="00B60B81" w:rsidRDefault="00B60B81" w:rsidP="00B60B81">
      <w:pPr>
        <w:pStyle w:val="8ptspacer"/>
        <w:rPr>
          <w:lang w:eastAsia="zh-CN"/>
        </w:rPr>
      </w:pP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Audiovisual entities generally embed the property of having a “Timeline”, which comes from the fact that the AV work is conceived to be played for a defined “Duration”, and all the events characteristic of the AV work itself are located on the Timeline.</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 xml:space="preserve">The Timeline concept applies to AV ‘editorial entities’ as well as to the ‘physical entities’ </w:t>
      </w:r>
      <w:r w:rsidR="00A71EC5">
        <w:rPr>
          <w:color w:val="auto"/>
          <w:szCs w:val="22"/>
          <w:lang w:eastAsia="zh-CN"/>
        </w:rPr>
        <w:t>incl.</w:t>
      </w:r>
      <w:r w:rsidRPr="00B60B81">
        <w:rPr>
          <w:color w:val="auto"/>
          <w:szCs w:val="22"/>
          <w:lang w:eastAsia="zh-CN"/>
        </w:rPr>
        <w:t xml:space="preserve"> their 'technical parameters', which are the sources providing the AV material for actual realisations.</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A typical application of the timeline mechanism is for identifying the location of a given AV-entity A which is a part (in time) of another AV-entity B.</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As B has got its own duration D(B), we can say that A, with its own duration D(A), is located at point S of the Timeline of B.</w:t>
      </w:r>
    </w:p>
    <w:p w:rsidR="00B60B81" w:rsidRPr="00B60B81" w:rsidRDefault="002202CB" w:rsidP="00BC18ED">
      <w:pPr>
        <w:pStyle w:val="8ptspacer"/>
        <w:rPr>
          <w:lang w:eastAsia="zh-CN"/>
        </w:rPr>
      </w:pPr>
      <w:r w:rsidRPr="00B60B81">
        <w:rPr>
          <w:noProof/>
          <w:lang w:eastAsia="zh-CN"/>
        </w:rPr>
        <w:drawing>
          <wp:inline distT="0" distB="0" distL="0" distR="0">
            <wp:extent cx="6139180" cy="962025"/>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180" cy="962025"/>
                    </a:xfrm>
                    <a:prstGeom prst="rect">
                      <a:avLst/>
                    </a:prstGeom>
                    <a:noFill/>
                    <a:ln>
                      <a:noFill/>
                    </a:ln>
                  </pic:spPr>
                </pic:pic>
              </a:graphicData>
            </a:graphic>
          </wp:inline>
        </w:drawing>
      </w:r>
    </w:p>
    <w:p w:rsidR="00B60B81" w:rsidRPr="0091226D" w:rsidRDefault="00B60B81" w:rsidP="0091226D">
      <w:pPr>
        <w:pStyle w:val="Figurelabel"/>
        <w:rPr>
          <w:lang w:eastAsia="zh-CN"/>
        </w:rPr>
      </w:pPr>
      <w:r w:rsidRPr="0091226D">
        <w:rPr>
          <w:lang w:eastAsia="zh-CN"/>
        </w:rPr>
        <w:t>Figure</w:t>
      </w:r>
      <w:r w:rsidR="0091226D" w:rsidRPr="0091226D">
        <w:rPr>
          <w:lang w:eastAsia="zh-CN"/>
        </w:rPr>
        <w:t> 3</w:t>
      </w:r>
      <w:r w:rsidRPr="0091226D">
        <w:rPr>
          <w:lang w:eastAsia="zh-CN"/>
        </w:rPr>
        <w:t>: Illustration of a timeline</w:t>
      </w:r>
    </w:p>
    <w:p w:rsidR="00BC18ED" w:rsidRDefault="00BC18ED" w:rsidP="00BC18ED">
      <w:pPr>
        <w:pStyle w:val="8ptspacer"/>
        <w:rPr>
          <w:lang w:eastAsia="zh-CN"/>
        </w:rPr>
      </w:pP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This means that if A is located on the Timeline of B, from S to E, then E=S+D(A).</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lastRenderedPageBreak/>
        <w:t>In EBUCore there are two mechanisms for expressing a position on a Timeline:</w:t>
      </w:r>
    </w:p>
    <w:p w:rsidR="00B60B81" w:rsidRPr="00B60B81" w:rsidRDefault="00B60B81" w:rsidP="000D3700">
      <w:pPr>
        <w:pStyle w:val="Bullet1"/>
        <w:rPr>
          <w:lang w:eastAsia="zh-CN"/>
        </w:rPr>
      </w:pPr>
      <w:r w:rsidRPr="00B60B81">
        <w:rPr>
          <w:lang w:eastAsia="zh-CN"/>
        </w:rPr>
        <w:t>the “Elapsed Time</w:t>
      </w:r>
      <w:proofErr w:type="gramStart"/>
      <w:r w:rsidRPr="00B60B81">
        <w:rPr>
          <w:lang w:eastAsia="zh-CN"/>
        </w:rPr>
        <w:t>”,  which</w:t>
      </w:r>
      <w:proofErr w:type="gramEnd"/>
      <w:r w:rsidRPr="00B60B81">
        <w:rPr>
          <w:lang w:eastAsia="zh-CN"/>
        </w:rPr>
        <w:t xml:space="preserve"> gives the time elapsed on the Timeline of the reference entity (B in the example above) from its beginning. </w:t>
      </w:r>
    </w:p>
    <w:p w:rsidR="00B60B81" w:rsidRPr="00B60B81" w:rsidRDefault="00B60B81" w:rsidP="000D3700">
      <w:pPr>
        <w:pStyle w:val="Bullet2"/>
        <w:rPr>
          <w:lang w:eastAsia="zh-CN"/>
        </w:rPr>
      </w:pPr>
      <w:r w:rsidRPr="00B60B81">
        <w:rPr>
          <w:lang w:eastAsia="zh-CN"/>
        </w:rPr>
        <w:t xml:space="preserve">the data type for that is a ISO 8601 </w:t>
      </w:r>
      <w:proofErr w:type="gramStart"/>
      <w:r w:rsidRPr="00B60B81">
        <w:rPr>
          <w:lang w:eastAsia="zh-CN"/>
        </w:rPr>
        <w:t>duration(</w:t>
      </w:r>
      <w:proofErr w:type="gramEnd"/>
      <w:r w:rsidRPr="00B60B81">
        <w:rPr>
          <w:lang w:eastAsia="zh-CN"/>
        </w:rPr>
        <w:t xml:space="preserve">e.g. PT1M5.0S) or IETF RFC 3339; </w:t>
      </w:r>
    </w:p>
    <w:p w:rsidR="00B60B81" w:rsidRPr="00B60B81" w:rsidRDefault="00B60B81" w:rsidP="000D3700">
      <w:pPr>
        <w:pStyle w:val="Bullet2"/>
        <w:rPr>
          <w:lang w:eastAsia="zh-CN"/>
        </w:rPr>
      </w:pPr>
      <w:r w:rsidRPr="00B60B81">
        <w:rPr>
          <w:lang w:eastAsia="zh-CN"/>
        </w:rPr>
        <w:t xml:space="preserve">the reference point for the elapsed time is always the beginning of the reference entity. </w:t>
      </w:r>
    </w:p>
    <w:p w:rsidR="00B60B81" w:rsidRPr="00B60B81" w:rsidRDefault="00B60B81" w:rsidP="000D3700">
      <w:pPr>
        <w:pStyle w:val="Bullet1"/>
        <w:rPr>
          <w:lang w:eastAsia="zh-CN"/>
        </w:rPr>
      </w:pPr>
      <w:r w:rsidRPr="00B60B81">
        <w:rPr>
          <w:lang w:eastAsia="zh-CN"/>
        </w:rPr>
        <w:t xml:space="preserve">the “Elapsed Units” which give the same information in terms of the number of Edit Units (which are countable) </w:t>
      </w:r>
    </w:p>
    <w:p w:rsidR="00B60B81" w:rsidRPr="00B60B81" w:rsidRDefault="00B60B81" w:rsidP="000D3700">
      <w:pPr>
        <w:pStyle w:val="Bullet2"/>
        <w:rPr>
          <w:lang w:eastAsia="zh-CN"/>
        </w:rPr>
      </w:pPr>
      <w:r w:rsidRPr="00B60B81">
        <w:rPr>
          <w:lang w:eastAsia="zh-CN"/>
        </w:rPr>
        <w:t xml:space="preserve">this is to be preferred because it ensures that Timeline markers fall on the boundary of the Edit Unit; </w:t>
      </w:r>
    </w:p>
    <w:p w:rsidR="00B60B81" w:rsidRPr="00B60B81" w:rsidRDefault="00B60B81" w:rsidP="000D3700">
      <w:pPr>
        <w:pStyle w:val="Bullet2"/>
        <w:rPr>
          <w:lang w:eastAsia="zh-CN"/>
        </w:rPr>
      </w:pPr>
      <w:r w:rsidRPr="00B60B81">
        <w:rPr>
          <w:lang w:eastAsia="zh-CN"/>
        </w:rPr>
        <w:t xml:space="preserve">duration of the EditUnit must be known unambiguously and indicated, otherwise it is better to use the “Elapsed Time”. </w:t>
      </w:r>
    </w:p>
    <w:p w:rsidR="00B60B81" w:rsidRPr="00B60B81" w:rsidRDefault="00B60B81" w:rsidP="00B60B81">
      <w:pPr>
        <w:pStyle w:val="8ptspacer"/>
        <w:rPr>
          <w:lang w:eastAsia="zh-CN"/>
        </w:rPr>
      </w:pP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The two mechanisms mentioned above can also be used to locate the position of an AV-entity on the Timeline of a material source.</w:t>
      </w:r>
    </w:p>
    <w:p w:rsidR="00B60B81" w:rsidRPr="00B60B81" w:rsidRDefault="00AB205A" w:rsidP="00B60B81">
      <w:pPr>
        <w:widowControl/>
        <w:adjustRightInd/>
        <w:textAlignment w:val="auto"/>
        <w:rPr>
          <w:color w:val="auto"/>
          <w:szCs w:val="22"/>
          <w:lang w:eastAsia="zh-CN"/>
        </w:rPr>
      </w:pPr>
      <w:r w:rsidRPr="00B60B81">
        <w:rPr>
          <w:color w:val="auto"/>
          <w:szCs w:val="22"/>
          <w:lang w:eastAsia="zh-CN"/>
        </w:rPr>
        <w:t>However,</w:t>
      </w:r>
      <w:r w:rsidR="00B60B81" w:rsidRPr="00B60B81">
        <w:rPr>
          <w:color w:val="auto"/>
          <w:szCs w:val="22"/>
          <w:lang w:eastAsia="zh-CN"/>
        </w:rPr>
        <w:t xml:space="preserve"> there are contexts, in terms of the type of source, where the information in those terms is not available or it’s possibly ambiguous. For instance, identifying the position on a clip within a video-tape in terms of “Elapsed Time” or “Elapsed Units” from the “BOT (Beginning of Tape) is very difficult in practice. The BOT position itself may be not precise enough. In those cases, typically, the position on material source (e.g. the tape) is indicated by the “TimeCode”, which is a label recorded together with the EditUnit.</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Although the “TimeCode” mechanism doesn’t provide any certainty about the uniqueness of the point on the Timeline (the same TimeCode might be repeated) and neither does it provide reliable information on Duration (“TimeCode” is not constrained to be continuous), this is the way on which legacy production systems rely for editing and for saving EDLs (Editing Decision Lists).</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This is the reason why EBUCore also supports the indication of TimeCodes for all the cases where the Timeline positioning deals with material sources.</w:t>
      </w:r>
    </w:p>
    <w:p w:rsidR="00B60B81" w:rsidRPr="00B60B81" w:rsidRDefault="00AB205A" w:rsidP="00B60B81">
      <w:pPr>
        <w:widowControl/>
        <w:adjustRightInd/>
        <w:textAlignment w:val="auto"/>
        <w:rPr>
          <w:color w:val="auto"/>
          <w:szCs w:val="22"/>
          <w:lang w:eastAsia="zh-CN"/>
        </w:rPr>
      </w:pPr>
      <w:r w:rsidRPr="00B60B81">
        <w:rPr>
          <w:color w:val="auto"/>
          <w:szCs w:val="22"/>
          <w:lang w:eastAsia="zh-CN"/>
        </w:rPr>
        <w:t>However,</w:t>
      </w:r>
      <w:r w:rsidR="00B60B81" w:rsidRPr="00B60B81">
        <w:rPr>
          <w:color w:val="auto"/>
          <w:szCs w:val="22"/>
          <w:lang w:eastAsia="zh-CN"/>
        </w:rPr>
        <w:t xml:space="preserve"> it is recommended to also provide, if available, the information in terms of elapsed time or edit units</w:t>
      </w:r>
      <w:r w:rsidR="00A91DC3">
        <w:rPr>
          <w:color w:val="auto"/>
          <w:szCs w:val="22"/>
          <w:lang w:eastAsia="zh-CN"/>
        </w:rPr>
        <w:t xml:space="preserve"> (required in IMF)</w:t>
      </w:r>
      <w:r w:rsidR="00B60B81" w:rsidRPr="00B60B81">
        <w:rPr>
          <w:color w:val="auto"/>
          <w:szCs w:val="22"/>
          <w:lang w:eastAsia="zh-CN"/>
        </w:rPr>
        <w:t>.</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 xml:space="preserve">Alternatively, a user may use the user defined time and duration formats to express time and duration as </w:t>
      </w:r>
      <w:proofErr w:type="gramStart"/>
      <w:r w:rsidRPr="00B60B81">
        <w:rPr>
          <w:color w:val="auto"/>
          <w:szCs w:val="22"/>
          <w:lang w:eastAsia="zh-CN"/>
        </w:rPr>
        <w:t>a number of</w:t>
      </w:r>
      <w:proofErr w:type="gramEnd"/>
      <w:r w:rsidRPr="00B60B81">
        <w:rPr>
          <w:color w:val="auto"/>
          <w:szCs w:val="22"/>
          <w:lang w:eastAsia="zh-CN"/>
        </w:rPr>
        <w:t xml:space="preserve"> seconds and fractions of seconds. Other user defined formats can be used.</w:t>
      </w:r>
    </w:p>
    <w:p w:rsidR="00B60B81" w:rsidRPr="00B60B81" w:rsidRDefault="00B60B81" w:rsidP="00B60B81">
      <w:pPr>
        <w:widowControl/>
        <w:adjustRightInd/>
        <w:textAlignment w:val="auto"/>
        <w:rPr>
          <w:color w:val="auto"/>
          <w:szCs w:val="22"/>
          <w:lang w:eastAsia="zh-CN"/>
        </w:rPr>
      </w:pPr>
      <w:r w:rsidRPr="00B60B81">
        <w:rPr>
          <w:color w:val="auto"/>
          <w:szCs w:val="22"/>
          <w:lang w:eastAsia="zh-CN"/>
        </w:rPr>
        <w:t>The pattern used for timecode respects recommendation SMPTE ST 12-1-2008 and supports the use of drop-frame or non-drop-frame timecodes:</w:t>
      </w:r>
    </w:p>
    <w:p w:rsidR="00B60B81" w:rsidRPr="00B60B81" w:rsidRDefault="00B60B81" w:rsidP="00B60B81">
      <w:pPr>
        <w:widowControl/>
        <w:adjustRightInd/>
        <w:jc w:val="center"/>
        <w:textAlignment w:val="auto"/>
        <w:rPr>
          <w:color w:val="auto"/>
          <w:szCs w:val="22"/>
          <w:lang w:eastAsia="zh-CN"/>
        </w:rPr>
      </w:pPr>
      <w:r w:rsidRPr="00B60B81">
        <w:rPr>
          <w:rFonts w:ascii="Times New Roman" w:hAnsi="Times New Roman"/>
          <w:color w:val="auto"/>
          <w:sz w:val="24"/>
          <w:szCs w:val="24"/>
        </w:rPr>
        <w:t>(([0-</w:t>
      </w:r>
      <w:proofErr w:type="gramStart"/>
      <w:r w:rsidRPr="00B60B81">
        <w:rPr>
          <w:rFonts w:ascii="Times New Roman" w:hAnsi="Times New Roman"/>
          <w:color w:val="auto"/>
          <w:sz w:val="24"/>
          <w:szCs w:val="24"/>
        </w:rPr>
        <w:t>1][</w:t>
      </w:r>
      <w:proofErr w:type="gramEnd"/>
      <w:r w:rsidRPr="00B60B81">
        <w:rPr>
          <w:rFonts w:ascii="Times New Roman" w:hAnsi="Times New Roman"/>
          <w:color w:val="auto"/>
          <w:sz w:val="24"/>
          <w:szCs w:val="24"/>
        </w:rPr>
        <w:t>0-9])|([2][0-3])):[0-5][0-9]:[0-5][0-9](([.,])|([:;]))[0-9]{2,5}</w:t>
      </w:r>
    </w:p>
    <w:p w:rsidR="00B60B81" w:rsidRPr="00B60B81" w:rsidRDefault="00B60B81" w:rsidP="004B7A8A">
      <w:pPr>
        <w:pStyle w:val="Heading2"/>
      </w:pPr>
      <w:bookmarkStart w:id="43" w:name="_Toc304454288"/>
      <w:bookmarkStart w:id="44" w:name="_Toc420477879"/>
      <w:bookmarkStart w:id="45" w:name="_Toc530476163"/>
      <w:bookmarkStart w:id="46" w:name="OLE_LINK1"/>
      <w:bookmarkStart w:id="47" w:name="OLE_LINK2"/>
      <w:r w:rsidRPr="00B60B81">
        <w:t>3.4</w:t>
      </w:r>
      <w:r w:rsidRPr="00B60B81">
        <w:tab/>
      </w:r>
      <w:bookmarkEnd w:id="43"/>
      <w:r w:rsidRPr="00B60B81">
        <w:t>What is the 'part' element? How can I use it?</w:t>
      </w:r>
      <w:bookmarkEnd w:id="44"/>
      <w:bookmarkEnd w:id="45"/>
    </w:p>
    <w:p w:rsidR="00B60B81" w:rsidRPr="00B60B81" w:rsidRDefault="00B60B81" w:rsidP="00B60B81">
      <w:pPr>
        <w:rPr>
          <w:lang w:eastAsia="zh-CN"/>
        </w:rPr>
      </w:pPr>
      <w:bookmarkStart w:id="48" w:name="_Toc304454289"/>
      <w:bookmarkEnd w:id="46"/>
      <w:bookmarkEnd w:id="47"/>
      <w:r w:rsidRPr="00B60B81">
        <w:rPr>
          <w:lang w:eastAsia="zh-CN"/>
        </w:rPr>
        <w:t xml:space="preserve">The 'Part' element was originally introduced to identify 'editorial' segments of content within a media resource. Following work done within the EBU on acquisition metadata, the definition of the 'part' element has been extended to allow any form of partitioned description, editorial or technical metadata, optionally bound to a specific timeline. </w:t>
      </w:r>
    </w:p>
    <w:p w:rsidR="00B60B81" w:rsidRPr="00B60B81" w:rsidRDefault="00B60B81" w:rsidP="00B60B81">
      <w:pPr>
        <w:rPr>
          <w:lang w:eastAsia="zh-CN"/>
        </w:rPr>
      </w:pPr>
      <w:r w:rsidRPr="00B60B81">
        <w:rPr>
          <w:lang w:eastAsia="zh-CN"/>
        </w:rPr>
        <w:t>Some implementers also use part to sort metadata per category e.g. one or more parts for descriptive metadata, one part for video technical metadata, another for audio technical metadata, etc. This is absolutely in conformance with the EBUCore schema.</w:t>
      </w:r>
    </w:p>
    <w:p w:rsidR="00B60B81" w:rsidRPr="00B60B81" w:rsidRDefault="00B60B81" w:rsidP="00B60B81">
      <w:pPr>
        <w:rPr>
          <w:lang w:eastAsia="zh-CN"/>
        </w:rPr>
      </w:pPr>
      <w:r w:rsidRPr="00B60B81">
        <w:rPr>
          <w:lang w:eastAsia="zh-CN"/>
        </w:rPr>
        <w:lastRenderedPageBreak/>
        <w:t xml:space="preserve">The EBU work on the Class Conceptual Data Model (CCDM), tech 3351, has allowed extending the use of 'part' to a business object made of one or more components. For example, EBUCore can be used to describe a series or season, each part describing an episode of that series or season. </w:t>
      </w:r>
    </w:p>
    <w:p w:rsidR="00B60B81" w:rsidRPr="00B60B81" w:rsidRDefault="00B60B81" w:rsidP="00B60B81">
      <w:r w:rsidRPr="00B60B81">
        <w:t>The 'part' element is extremely versatile. Sections 3.4.1 and 3.4.5 illustrate some of these possible implementations. But the use of the 'part' element is not limited to these examples.</w:t>
      </w:r>
    </w:p>
    <w:p w:rsidR="00B60B81" w:rsidRPr="00B60B81" w:rsidRDefault="00B60B81" w:rsidP="00B60B81">
      <w:r w:rsidRPr="00B60B81">
        <w:t>An EBUCore xml instance can contains a mix of 'part' elements of different nature, editorial technical or else. It is just a matter for the implementer to figure a coherent identification and name convention to help parsing these elements.</w:t>
      </w:r>
    </w:p>
    <w:p w:rsidR="00B60B81" w:rsidRPr="00B60B81" w:rsidRDefault="00B60B81" w:rsidP="004B7A8A">
      <w:pPr>
        <w:pStyle w:val="Heading3"/>
      </w:pPr>
      <w:bookmarkStart w:id="49" w:name="_Toc420477880"/>
      <w:bookmarkStart w:id="50" w:name="_Toc530476164"/>
      <w:r w:rsidRPr="00B60B81">
        <w:t>3.4.1</w:t>
      </w:r>
      <w:r w:rsidRPr="00B60B81">
        <w:tab/>
        <w:t>How can I define editorial 'parts' of a media resource</w:t>
      </w:r>
      <w:bookmarkEnd w:id="48"/>
      <w:r w:rsidRPr="00B60B81">
        <w:t>?</w:t>
      </w:r>
      <w:bookmarkEnd w:id="49"/>
      <w:bookmarkEnd w:id="50"/>
    </w:p>
    <w:p w:rsidR="00B60B81" w:rsidRPr="00B60B81" w:rsidRDefault="00B60B81" w:rsidP="00B60B81">
      <w:pPr>
        <w:rPr>
          <w:lang w:eastAsia="zh-CN"/>
        </w:rPr>
      </w:pPr>
      <w:r w:rsidRPr="00B60B81">
        <w:rPr>
          <w:lang w:eastAsia="zh-CN"/>
        </w:rPr>
        <w:t xml:space="preserve">There are many different editorial reasons why 'parts' (or e.g. segments, sequences, scenes) could be identified within a timeline. For example, content can be split into a set of purposefully constructed sequences designed to facilitate user navigation (e.g. </w:t>
      </w:r>
      <w:r w:rsidR="00341F16">
        <w:rPr>
          <w:lang w:eastAsia="zh-CN"/>
        </w:rPr>
        <w:t xml:space="preserve">like </w:t>
      </w:r>
      <w:r w:rsidRPr="00B60B81">
        <w:rPr>
          <w:lang w:eastAsia="zh-CN"/>
        </w:rPr>
        <w:t xml:space="preserve">DVD chapters). 'Parts' can also be identified when a </w:t>
      </w:r>
      <w:proofErr w:type="gramStart"/>
      <w:r w:rsidRPr="00B60B81">
        <w:rPr>
          <w:lang w:eastAsia="zh-CN"/>
        </w:rPr>
        <w:t>particular actor</w:t>
      </w:r>
      <w:proofErr w:type="gramEnd"/>
      <w:r w:rsidRPr="00B60B81">
        <w:rPr>
          <w:lang w:eastAsia="zh-CN"/>
        </w:rPr>
        <w:t xml:space="preserve"> appears (e.g. as the result of face recognition processing or using user labelling). It can also be used to identify, for example, news items (internal, affairs, news report, weather report…) within a news programme.</w:t>
      </w:r>
    </w:p>
    <w:p w:rsidR="00B60B81" w:rsidRPr="00B60B81" w:rsidRDefault="00B60B81" w:rsidP="00B60B81">
      <w:pPr>
        <w:rPr>
          <w:lang w:eastAsia="zh-CN"/>
        </w:rPr>
      </w:pPr>
      <w:r w:rsidRPr="00B60B81">
        <w:rPr>
          <w:lang w:eastAsia="zh-CN"/>
        </w:rPr>
        <w:t>Two mechanisms allow such 'parts' to be identified and described in EBUCore.</w:t>
      </w:r>
    </w:p>
    <w:p w:rsidR="00B60B81" w:rsidRPr="00B60B81" w:rsidRDefault="00B60B81" w:rsidP="00B60B81">
      <w:pPr>
        <w:rPr>
          <w:lang w:eastAsia="zh-CN"/>
        </w:rPr>
      </w:pPr>
      <w:r w:rsidRPr="00B60B81">
        <w:rPr>
          <w:lang w:eastAsia="zh-CN"/>
        </w:rPr>
        <w:t>The first solution consists of using the 'part' element, which provides a description of 'parts' (and parts of parts of parts…) within one metadata instance.</w:t>
      </w:r>
    </w:p>
    <w:p w:rsidR="00B60B81" w:rsidRPr="00B60B81" w:rsidRDefault="00B60B81" w:rsidP="00B60B81">
      <w:pPr>
        <w:rPr>
          <w:lang w:eastAsia="zh-CN"/>
        </w:rPr>
      </w:pPr>
      <w:r w:rsidRPr="00B60B81">
        <w:rPr>
          <w:lang w:eastAsia="zh-CN"/>
        </w:rPr>
        <w:t xml:space="preserve">The second solution consists of using the 'hasPart' or 'hasTrackPart' relations pointing to objects being described on their own with separate EBUCore metadata </w:t>
      </w:r>
      <w:r w:rsidR="00341F16">
        <w:rPr>
          <w:lang w:eastAsia="zh-CN"/>
        </w:rPr>
        <w:t>xml files/</w:t>
      </w:r>
      <w:r w:rsidRPr="00B60B81">
        <w:rPr>
          <w:lang w:eastAsia="zh-CN"/>
        </w:rPr>
        <w:t>instances for each 'part'. This will be the approach followed when using the EBU Core RDF ontology</w:t>
      </w:r>
      <w:r w:rsidR="00341F16">
        <w:rPr>
          <w:lang w:eastAsia="zh-CN"/>
        </w:rPr>
        <w:t>, linking data</w:t>
      </w:r>
      <w:r w:rsidRPr="00B60B81">
        <w:rPr>
          <w:lang w:eastAsia="zh-CN"/>
        </w:rPr>
        <w:t>.</w:t>
      </w:r>
    </w:p>
    <w:p w:rsidR="00B60B81" w:rsidRPr="00B60B81" w:rsidRDefault="00B60B81" w:rsidP="004B7A8A">
      <w:pPr>
        <w:pStyle w:val="Heading3"/>
      </w:pPr>
      <w:bookmarkStart w:id="51" w:name="_Toc304454290"/>
      <w:bookmarkStart w:id="52" w:name="_Toc420477881"/>
      <w:bookmarkStart w:id="53" w:name="_Toc530476165"/>
      <w:r w:rsidRPr="00B60B81">
        <w:t>3.4.2</w:t>
      </w:r>
      <w:r w:rsidRPr="00B60B81">
        <w:tab/>
        <w:t xml:space="preserve">How can I use the 'part' element </w:t>
      </w:r>
      <w:bookmarkEnd w:id="51"/>
      <w:r w:rsidRPr="00B60B81">
        <w:t xml:space="preserve">for dynamic </w:t>
      </w:r>
      <w:r w:rsidR="0000458E">
        <w:t>(</w:t>
      </w:r>
      <w:r w:rsidRPr="00B60B81">
        <w:t>technical</w:t>
      </w:r>
      <w:r w:rsidR="0000458E">
        <w:t>)</w:t>
      </w:r>
      <w:r w:rsidRPr="00B60B81">
        <w:t xml:space="preserve"> metadata?</w:t>
      </w:r>
      <w:bookmarkEnd w:id="52"/>
      <w:bookmarkEnd w:id="53"/>
    </w:p>
    <w:p w:rsidR="00B60B81" w:rsidRPr="00B60B81" w:rsidRDefault="00B60B81" w:rsidP="00B60B81">
      <w:pPr>
        <w:rPr>
          <w:lang w:eastAsia="zh-CN"/>
        </w:rPr>
      </w:pPr>
      <w:proofErr w:type="gramStart"/>
      <w:r w:rsidRPr="00B60B81">
        <w:rPr>
          <w:lang w:eastAsia="zh-CN"/>
        </w:rPr>
        <w:t>In order to</w:t>
      </w:r>
      <w:proofErr w:type="gramEnd"/>
      <w:r w:rsidRPr="00B60B81">
        <w:rPr>
          <w:lang w:eastAsia="zh-CN"/>
        </w:rPr>
        <w:t xml:space="preserve"> describe the changing value of a technical attribute over time, all that is needed is to identify that the 'Part' element is used for this purpose through an appropriate 'formatId' or 'formatName'. Time segments are defined by sub-parts. The 'format' element contains the value of the technical attribute associated to a 'start', 'end' and/or 'duration' time points.</w:t>
      </w:r>
    </w:p>
    <w:p w:rsidR="00B60B81" w:rsidRPr="00B60B81" w:rsidRDefault="00B60B81" w:rsidP="00B60B81">
      <w:pPr>
        <w:pBdr>
          <w:top w:val="single" w:sz="4" w:space="1" w:color="auto"/>
          <w:left w:val="single" w:sz="4" w:space="4" w:color="auto"/>
          <w:bottom w:val="single" w:sz="4" w:space="1" w:color="auto"/>
          <w:right w:val="single" w:sz="4" w:space="4" w:color="auto"/>
        </w:pBdr>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t>&lt;ebucore:part partId="CameraMetadata"&gt;</w:t>
      </w:r>
      <w:r w:rsidRPr="00B60B81">
        <w:rPr>
          <w:rFonts w:ascii="Courier New" w:hAnsi="Courier New" w:cs="Courier New"/>
          <w:color w:val="auto"/>
          <w:sz w:val="18"/>
          <w:szCs w:val="18"/>
          <w:lang w:eastAsia="zh-CN"/>
        </w:rPr>
        <w:br/>
        <w:t xml:space="preserve">  &lt;ebucore:part partId="part_CameraMetadata_1"&gt;</w:t>
      </w:r>
      <w:r w:rsidRPr="00B60B81">
        <w:rPr>
          <w:rFonts w:ascii="Courier New" w:hAnsi="Courier New" w:cs="Courier New"/>
          <w:color w:val="auto"/>
          <w:sz w:val="18"/>
          <w:szCs w:val="18"/>
          <w:lang w:eastAsia="zh-CN"/>
        </w:rPr>
        <w:br/>
        <w:t xml:space="preserve">  &lt;!-- FIRST TIME SEGMENT WITH A PARTICULAR SET OF CAMERA SETTINGS --&gt;</w:t>
      </w:r>
      <w:r w:rsidRPr="00B60B81">
        <w:rPr>
          <w:rFonts w:ascii="Courier New" w:hAnsi="Courier New" w:cs="Courier New"/>
          <w:color w:val="auto"/>
          <w:sz w:val="18"/>
          <w:szCs w:val="18"/>
          <w:lang w:eastAsia="zh-CN"/>
        </w:rPr>
        <w:br/>
        <w:t xml:space="preserve">     &lt;ebucore:format&gt;</w:t>
      </w:r>
      <w:r w:rsidRPr="00B60B81">
        <w:rPr>
          <w:rFonts w:ascii="Courier New" w:hAnsi="Courier New" w:cs="Courier New"/>
          <w:color w:val="auto"/>
          <w:sz w:val="18"/>
          <w:szCs w:val="18"/>
          <w:lang w:eastAsia="zh-CN"/>
        </w:rPr>
        <w:br/>
        <w:t xml:space="preserve">        &lt;ebucore:start&gt;</w:t>
      </w:r>
      <w:r w:rsidRPr="00B60B81">
        <w:rPr>
          <w:rFonts w:ascii="Courier New" w:hAnsi="Courier New" w:cs="Courier New"/>
          <w:color w:val="auto"/>
          <w:sz w:val="18"/>
          <w:szCs w:val="18"/>
          <w:lang w:eastAsia="zh-CN"/>
        </w:rPr>
        <w:br/>
        <w:t xml:space="preserve">           &lt;ebucore:editUnitNumber editRate="60" factorDenominator="1001"</w:t>
      </w:r>
      <w:r w:rsidRPr="00B60B81">
        <w:rPr>
          <w:rFonts w:ascii="Courier New" w:hAnsi="Courier New" w:cs="Courier New"/>
          <w:color w:val="auto"/>
          <w:sz w:val="18"/>
          <w:szCs w:val="18"/>
          <w:lang w:eastAsia="zh-CN"/>
        </w:rPr>
        <w:br/>
        <w:t xml:space="preserve">           factorNumerator="1000"&gt;200&lt;/ebucore:editUnitNumber&gt;</w:t>
      </w:r>
      <w:r w:rsidRPr="00B60B81">
        <w:rPr>
          <w:rFonts w:ascii="Courier New" w:hAnsi="Courier New" w:cs="Courier New"/>
          <w:color w:val="auto"/>
          <w:sz w:val="18"/>
          <w:szCs w:val="18"/>
          <w:lang w:eastAsia="zh-CN"/>
        </w:rPr>
        <w:br/>
        <w:t xml:space="preserve">        &lt;/ebucore:start&gt;</w:t>
      </w:r>
      <w:r w:rsidRPr="00B60B81">
        <w:rPr>
          <w:rFonts w:ascii="Courier New" w:hAnsi="Courier New" w:cs="Courier New"/>
          <w:color w:val="auto"/>
          <w:sz w:val="18"/>
          <w:szCs w:val="18"/>
          <w:lang w:eastAsia="zh-CN"/>
        </w:rPr>
        <w:br/>
        <w:t xml:space="preserve">        &lt;ebucore:duration&gt;</w:t>
      </w:r>
      <w:r w:rsidRPr="00B60B81">
        <w:rPr>
          <w:rFonts w:ascii="Courier New" w:hAnsi="Courier New" w:cs="Courier New"/>
          <w:color w:val="auto"/>
          <w:sz w:val="18"/>
          <w:szCs w:val="18"/>
          <w:lang w:eastAsia="zh-CN"/>
        </w:rPr>
        <w:br/>
        <w:t xml:space="preserve">           &lt;ebucore:editUnitNumber editRate="60" factorDenominator="1001"</w:t>
      </w:r>
      <w:r w:rsidRPr="00B60B81">
        <w:rPr>
          <w:rFonts w:ascii="Courier New" w:hAnsi="Courier New" w:cs="Courier New"/>
          <w:color w:val="auto"/>
          <w:sz w:val="18"/>
          <w:szCs w:val="18"/>
          <w:lang w:eastAsia="zh-CN"/>
        </w:rPr>
        <w:br/>
        <w:t xml:space="preserve">           factorNumerator="1000"&gt;800&lt;/ebucore:editUnitNumber&gt;</w:t>
      </w:r>
      <w:r w:rsidRPr="00B60B81">
        <w:rPr>
          <w:rFonts w:ascii="Courier New" w:hAnsi="Courier New" w:cs="Courier New"/>
          <w:color w:val="auto"/>
          <w:sz w:val="18"/>
          <w:szCs w:val="18"/>
          <w:lang w:eastAsia="zh-CN"/>
        </w:rPr>
        <w:br/>
        <w:t xml:space="preserve">        &lt;/ebucore:duration&gt;</w:t>
      </w:r>
      <w:r w:rsidRPr="00B60B81">
        <w:rPr>
          <w:rFonts w:ascii="Courier New" w:hAnsi="Courier New" w:cs="Courier New"/>
          <w:color w:val="auto"/>
          <w:sz w:val="18"/>
          <w:szCs w:val="18"/>
          <w:lang w:eastAsia="zh-CN"/>
        </w:rPr>
        <w:br/>
        <w:t xml:space="preserve">        &lt;ebucore:technicalAttributeString typeLabel="AutoExposureMode"</w:t>
      </w:r>
      <w:r w:rsidRPr="00B60B81">
        <w:rPr>
          <w:rFonts w:ascii="Courier New" w:hAnsi="Courier New" w:cs="Courier New"/>
          <w:color w:val="auto"/>
          <w:sz w:val="18"/>
          <w:szCs w:val="18"/>
          <w:lang w:eastAsia="zh-CN"/>
        </w:rPr>
        <w:br/>
        <w:t xml:space="preserve">        typeDefinition="a value from RP224" formatLabel="Universal Label"&gt;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t xml:space="preserve">        06.0E.2B.34.04.01.01.0B.05.10.01.01.01.02.00.00</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t xml:space="preserve">        &lt;/ebucore:technicalAttributeString&gt;</w:t>
      </w:r>
      <w:r w:rsidRPr="00B60B81">
        <w:rPr>
          <w:rFonts w:ascii="Courier New" w:hAnsi="Courier New" w:cs="Courier New"/>
          <w:color w:val="auto"/>
          <w:sz w:val="18"/>
          <w:szCs w:val="18"/>
          <w:lang w:eastAsia="zh-CN"/>
        </w:rPr>
        <w:br/>
        <w:t xml:space="preserve">        &lt;ebucore:technicalAttributeUInt16 typeLabel="ISOSpeed" typeDefinition="ISO12232"&gt;</w:t>
      </w:r>
      <w:r w:rsidRPr="00B60B81">
        <w:rPr>
          <w:rFonts w:ascii="Courier New" w:hAnsi="Courier New" w:cs="Courier New"/>
          <w:color w:val="auto"/>
          <w:sz w:val="18"/>
          <w:szCs w:val="18"/>
          <w:lang w:eastAsia="zh-CN"/>
        </w:rPr>
        <w:br/>
        <w:t xml:space="preserve">        800&lt;/ebucore:technicalAttributeUInt16&gt;</w:t>
      </w:r>
      <w:r w:rsidRPr="00B60B81">
        <w:rPr>
          <w:rFonts w:ascii="Courier New" w:hAnsi="Courier New" w:cs="Courier New"/>
          <w:color w:val="auto"/>
          <w:sz w:val="18"/>
          <w:szCs w:val="18"/>
          <w:lang w:eastAsia="zh-CN"/>
        </w:rPr>
        <w:br/>
        <w:t xml:space="preserve">    &lt;/ebucore:format&gt;</w:t>
      </w:r>
      <w:r w:rsidRPr="00B60B81">
        <w:rPr>
          <w:rFonts w:ascii="Courier New" w:hAnsi="Courier New" w:cs="Courier New"/>
          <w:color w:val="auto"/>
          <w:sz w:val="18"/>
          <w:szCs w:val="18"/>
          <w:lang w:eastAsia="zh-CN"/>
        </w:rPr>
        <w:br/>
        <w:t xml:space="preserve">  &lt;/ebucore:part&gt;</w:t>
      </w:r>
      <w:r w:rsidRPr="00B60B81">
        <w:rPr>
          <w:rFonts w:ascii="Courier New" w:hAnsi="Courier New" w:cs="Courier New"/>
          <w:color w:val="auto"/>
          <w:sz w:val="18"/>
          <w:szCs w:val="18"/>
          <w:lang w:eastAsia="zh-CN"/>
        </w:rPr>
        <w:br/>
        <w:t xml:space="preserve">  &lt;ebucore:part  partId="part_CameraMetadata_2"&gt;</w:t>
      </w:r>
      <w:r w:rsidRPr="00B60B81">
        <w:rPr>
          <w:rFonts w:ascii="Courier New" w:hAnsi="Courier New" w:cs="Courier New"/>
          <w:color w:val="auto"/>
          <w:sz w:val="18"/>
          <w:szCs w:val="18"/>
          <w:lang w:eastAsia="zh-CN"/>
        </w:rPr>
        <w:br/>
        <w:t xml:space="preserve">  &lt;!-- SECOND TIME SEGMENT WITH A DIFFERENT SET OF CAMERA SETTINGS --&gt;</w:t>
      </w:r>
      <w:r w:rsidRPr="00B60B81">
        <w:rPr>
          <w:rFonts w:ascii="Courier New" w:hAnsi="Courier New" w:cs="Courier New"/>
          <w:color w:val="auto"/>
          <w:sz w:val="18"/>
          <w:szCs w:val="18"/>
          <w:lang w:eastAsia="zh-CN"/>
        </w:rPr>
        <w:br/>
        <w:t xml:space="preserve">    &lt;ebucore:format&gt;</w:t>
      </w:r>
      <w:r w:rsidRPr="00B60B81">
        <w:rPr>
          <w:rFonts w:ascii="Courier New" w:hAnsi="Courier New" w:cs="Courier New"/>
          <w:color w:val="auto"/>
          <w:sz w:val="18"/>
          <w:szCs w:val="18"/>
          <w:lang w:eastAsia="zh-CN"/>
        </w:rPr>
        <w:br/>
        <w:t xml:space="preserve">          &lt;ebucore:start&gt;</w:t>
      </w:r>
      <w:r w:rsidRPr="00B60B81">
        <w:rPr>
          <w:rFonts w:ascii="Courier New" w:hAnsi="Courier New" w:cs="Courier New"/>
          <w:color w:val="auto"/>
          <w:sz w:val="18"/>
          <w:szCs w:val="18"/>
          <w:lang w:eastAsia="zh-CN"/>
        </w:rPr>
        <w:br/>
        <w:t xml:space="preserve">            &lt;ebucore:editUnitNumber editRate="60" factorDenominator="1001"</w:t>
      </w:r>
      <w:r w:rsidRPr="00B60B81">
        <w:rPr>
          <w:rFonts w:ascii="Courier New" w:hAnsi="Courier New" w:cs="Courier New"/>
          <w:color w:val="auto"/>
          <w:sz w:val="18"/>
          <w:szCs w:val="18"/>
          <w:lang w:eastAsia="zh-CN"/>
        </w:rPr>
        <w:br/>
      </w:r>
      <w:r w:rsidRPr="00B60B81">
        <w:rPr>
          <w:rFonts w:ascii="Courier New" w:hAnsi="Courier New" w:cs="Courier New"/>
          <w:color w:val="auto"/>
          <w:sz w:val="18"/>
          <w:szCs w:val="18"/>
          <w:lang w:eastAsia="zh-CN"/>
        </w:rPr>
        <w:lastRenderedPageBreak/>
        <w:t xml:space="preserve">            factorNumerator="1000"&gt;1000&lt;/ebucore:editUnitNumber&gt;</w:t>
      </w:r>
      <w:r w:rsidRPr="00B60B81">
        <w:rPr>
          <w:rFonts w:ascii="Courier New" w:hAnsi="Courier New" w:cs="Courier New"/>
          <w:color w:val="auto"/>
          <w:sz w:val="18"/>
          <w:szCs w:val="18"/>
          <w:lang w:eastAsia="zh-CN"/>
        </w:rPr>
        <w:br/>
        <w:t xml:space="preserve">          &lt;/ebucore:start&gt;</w:t>
      </w:r>
      <w:r w:rsidRPr="00B60B81">
        <w:rPr>
          <w:rFonts w:ascii="Courier New" w:hAnsi="Courier New" w:cs="Courier New"/>
          <w:color w:val="auto"/>
          <w:sz w:val="18"/>
          <w:szCs w:val="18"/>
          <w:lang w:eastAsia="zh-CN"/>
        </w:rPr>
        <w:br/>
        <w:t xml:space="preserve">          &lt;ebucore:duration&gt;</w:t>
      </w:r>
      <w:r w:rsidRPr="00B60B81">
        <w:rPr>
          <w:rFonts w:ascii="Courier New" w:hAnsi="Courier New" w:cs="Courier New"/>
          <w:color w:val="auto"/>
          <w:sz w:val="18"/>
          <w:szCs w:val="18"/>
          <w:lang w:eastAsia="zh-CN"/>
        </w:rPr>
        <w:br/>
        <w:t xml:space="preserve">            &lt;ebucore:editUnitNumber editRate="60" factorDenominator="1001"</w:t>
      </w:r>
      <w:r w:rsidRPr="00B60B81">
        <w:rPr>
          <w:rFonts w:ascii="Courier New" w:hAnsi="Courier New" w:cs="Courier New"/>
          <w:color w:val="auto"/>
          <w:sz w:val="18"/>
          <w:szCs w:val="18"/>
          <w:lang w:eastAsia="zh-CN"/>
        </w:rPr>
        <w:br/>
        <w:t xml:space="preserve">            factorNumerator="1000"&gt;630&lt;/ebucore:editUnitNumber&gt;</w:t>
      </w:r>
      <w:r w:rsidRPr="00B60B81">
        <w:rPr>
          <w:rFonts w:ascii="Courier New" w:hAnsi="Courier New" w:cs="Courier New"/>
          <w:color w:val="auto"/>
          <w:sz w:val="18"/>
          <w:szCs w:val="18"/>
          <w:lang w:eastAsia="zh-CN"/>
        </w:rPr>
        <w:br/>
        <w:t xml:space="preserve">          &lt;/ebucore:duration&gt;</w:t>
      </w:r>
      <w:r w:rsidRPr="00B60B81">
        <w:rPr>
          <w:rFonts w:ascii="Courier New" w:hAnsi="Courier New" w:cs="Courier New"/>
          <w:color w:val="auto"/>
          <w:sz w:val="18"/>
          <w:szCs w:val="18"/>
          <w:lang w:eastAsia="zh-CN"/>
        </w:rPr>
        <w:br/>
        <w:t xml:space="preserve">          &lt;ebucore:technicalAttributeString typeLabel="AutoExposureMode"</w:t>
      </w:r>
      <w:r w:rsidRPr="00B60B81">
        <w:rPr>
          <w:rFonts w:ascii="Courier New" w:hAnsi="Courier New" w:cs="Courier New"/>
          <w:color w:val="auto"/>
          <w:sz w:val="18"/>
          <w:szCs w:val="18"/>
          <w:lang w:eastAsia="zh-CN"/>
        </w:rPr>
        <w:br/>
        <w:t xml:space="preserve">          typeDefinition="a value from RP224" formatLabel="Universal Label"&gt;</w:t>
      </w:r>
      <w:r w:rsidRPr="00B60B81">
        <w:rPr>
          <w:rFonts w:ascii="Courier New" w:hAnsi="Courier New" w:cs="Courier New"/>
          <w:color w:val="auto"/>
          <w:sz w:val="18"/>
          <w:szCs w:val="18"/>
          <w:lang w:eastAsia="zh-CN"/>
        </w:rPr>
        <w:br/>
        <w:t xml:space="preserve">          06.0E.2B.34.04.01.01.0B.05.10.01.01.01.02.00.00</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zh-CN"/>
        </w:rPr>
      </w:pPr>
      <w:r w:rsidRPr="00B60B81">
        <w:rPr>
          <w:rFonts w:ascii="Courier New" w:hAnsi="Courier New" w:cs="Courier New"/>
          <w:color w:val="auto"/>
          <w:sz w:val="18"/>
          <w:szCs w:val="18"/>
          <w:lang w:eastAsia="zh-CN"/>
        </w:rPr>
        <w:t xml:space="preserve">          &lt;/</w:t>
      </w:r>
      <w:proofErr w:type="gramStart"/>
      <w:r w:rsidRPr="00B60B81">
        <w:rPr>
          <w:rFonts w:ascii="Courier New" w:hAnsi="Courier New" w:cs="Courier New"/>
          <w:color w:val="auto"/>
          <w:sz w:val="18"/>
          <w:szCs w:val="18"/>
          <w:lang w:eastAsia="zh-CN"/>
        </w:rPr>
        <w:t>ebucore:technicalAttributeString</w:t>
      </w:r>
      <w:proofErr w:type="gramEnd"/>
      <w:r w:rsidRPr="00B60B81">
        <w:rPr>
          <w:rFonts w:ascii="Courier New" w:hAnsi="Courier New" w:cs="Courier New"/>
          <w:color w:val="auto"/>
          <w:sz w:val="18"/>
          <w:szCs w:val="18"/>
          <w:lang w:eastAsia="zh-CN"/>
        </w:rPr>
        <w:t>&gt;</w:t>
      </w:r>
      <w:r w:rsidRPr="00B60B81">
        <w:rPr>
          <w:rFonts w:ascii="Courier New" w:hAnsi="Courier New" w:cs="Courier New"/>
          <w:color w:val="auto"/>
          <w:sz w:val="18"/>
          <w:szCs w:val="18"/>
          <w:lang w:eastAsia="zh-CN"/>
        </w:rPr>
        <w:br/>
        <w:t xml:space="preserve">          &lt;ebucore:technicalAttributeUInt16 typeLabel="ISOSpeed" typeDefinition="ISO12232"&gt;</w:t>
      </w:r>
      <w:r w:rsidRPr="00B60B81">
        <w:rPr>
          <w:rFonts w:ascii="Courier New" w:hAnsi="Courier New" w:cs="Courier New"/>
          <w:color w:val="auto"/>
          <w:sz w:val="18"/>
          <w:szCs w:val="18"/>
          <w:lang w:eastAsia="zh-CN"/>
        </w:rPr>
        <w:br/>
        <w:t xml:space="preserve">          1600&lt;/ebucore:technicalAttributeUInt16&gt;</w:t>
      </w:r>
      <w:r w:rsidRPr="00B60B81">
        <w:rPr>
          <w:rFonts w:ascii="Courier New" w:hAnsi="Courier New" w:cs="Courier New"/>
          <w:color w:val="auto"/>
          <w:sz w:val="18"/>
          <w:szCs w:val="18"/>
          <w:lang w:eastAsia="zh-CN"/>
        </w:rPr>
        <w:br/>
        <w:t xml:space="preserve">      &lt;/ebucore:format&gt;</w:t>
      </w:r>
      <w:r w:rsidRPr="00B60B81">
        <w:rPr>
          <w:rFonts w:ascii="Courier New" w:hAnsi="Courier New" w:cs="Courier New"/>
          <w:color w:val="auto"/>
          <w:sz w:val="18"/>
          <w:szCs w:val="18"/>
          <w:lang w:eastAsia="zh-CN"/>
        </w:rPr>
        <w:br/>
        <w:t xml:space="preserve">   &lt;/ebucore:part&gt;</w:t>
      </w:r>
      <w:r w:rsidRPr="00B60B81">
        <w:rPr>
          <w:rFonts w:ascii="Courier New" w:hAnsi="Courier New" w:cs="Courier New"/>
          <w:color w:val="auto"/>
          <w:sz w:val="18"/>
          <w:szCs w:val="18"/>
          <w:lang w:eastAsia="zh-CN"/>
        </w:rPr>
        <w:br/>
        <w:t>&lt;/ebucore:part&gt;</w:t>
      </w:r>
      <w:r w:rsidRPr="00B60B81">
        <w:rPr>
          <w:rFonts w:ascii="Courier New" w:hAnsi="Courier New" w:cs="Courier New"/>
          <w:color w:val="auto"/>
          <w:sz w:val="18"/>
          <w:szCs w:val="18"/>
          <w:lang w:eastAsia="zh-CN"/>
        </w:rPr>
        <w:br/>
      </w:r>
    </w:p>
    <w:p w:rsidR="00B60B81" w:rsidRPr="00BC18ED" w:rsidRDefault="00B60B81" w:rsidP="00B60B81">
      <w:pPr>
        <w:pBdr>
          <w:top w:val="single" w:sz="4" w:space="1" w:color="auto"/>
          <w:left w:val="single" w:sz="4" w:space="4" w:color="auto"/>
          <w:bottom w:val="single" w:sz="4" w:space="1" w:color="auto"/>
          <w:right w:val="single" w:sz="4" w:space="4" w:color="auto"/>
        </w:pBdr>
        <w:spacing w:before="0" w:after="0"/>
        <w:jc w:val="center"/>
        <w:rPr>
          <w:rFonts w:cs="Courier New"/>
          <w:b/>
          <w:color w:val="auto"/>
          <w:szCs w:val="22"/>
          <w:lang w:eastAsia="zh-CN"/>
        </w:rPr>
      </w:pPr>
      <w:r w:rsidRPr="00BC18ED">
        <w:rPr>
          <w:b/>
          <w:color w:val="auto"/>
          <w:szCs w:val="22"/>
          <w:lang w:eastAsia="zh-CN"/>
        </w:rPr>
        <w:t>Example - Camera parameter evolution associated to a timeline</w:t>
      </w:r>
    </w:p>
    <w:p w:rsidR="00B60B81" w:rsidRPr="00B60B81" w:rsidRDefault="00B60B81" w:rsidP="00BC18ED">
      <w:pPr>
        <w:pStyle w:val="8ptspacer"/>
        <w:rPr>
          <w:lang w:eastAsia="zh-CN"/>
        </w:rPr>
      </w:pPr>
    </w:p>
    <w:p w:rsidR="00B60B81" w:rsidRPr="00E06454" w:rsidRDefault="00B60B81" w:rsidP="00B60B81">
      <w:pPr>
        <w:rPr>
          <w:i/>
          <w:lang w:eastAsia="zh-CN"/>
        </w:rPr>
      </w:pPr>
      <w:r w:rsidRPr="00E06454">
        <w:rPr>
          <w:i/>
          <w:lang w:eastAsia="zh-CN"/>
        </w:rPr>
        <w:t xml:space="preserve">Important note: </w:t>
      </w:r>
      <w:r w:rsidR="00E06454" w:rsidRPr="0000458E">
        <w:rPr>
          <w:i/>
          <w:lang w:eastAsia="zh-CN"/>
        </w:rPr>
        <w:t xml:space="preserve"> </w:t>
      </w:r>
      <w:r w:rsidR="00E06454" w:rsidRPr="00CA4692">
        <w:rPr>
          <w:i/>
          <w:lang w:eastAsia="zh-CN"/>
        </w:rPr>
        <w:t>EBUCore now offers an alternative solution specifically designed for highly dynamic metadata.</w:t>
      </w:r>
      <w:r w:rsidR="00A16B2E">
        <w:rPr>
          <w:i/>
          <w:lang w:eastAsia="zh-CN"/>
        </w:rPr>
        <w:t xml:space="preserve"> See Section 3.</w:t>
      </w:r>
      <w:r w:rsidR="00CB0778">
        <w:rPr>
          <w:i/>
          <w:lang w:eastAsia="zh-CN"/>
        </w:rPr>
        <w:t>2</w:t>
      </w:r>
      <w:r w:rsidR="00A16B2E">
        <w:rPr>
          <w:i/>
          <w:lang w:eastAsia="zh-CN"/>
        </w:rPr>
        <w:t>5.</w:t>
      </w:r>
    </w:p>
    <w:p w:rsidR="00B60B81" w:rsidRPr="00B60B81" w:rsidRDefault="00B60B81" w:rsidP="004B7A8A">
      <w:pPr>
        <w:pStyle w:val="Heading3"/>
      </w:pPr>
      <w:bookmarkStart w:id="54" w:name="_Toc304454291"/>
      <w:bookmarkStart w:id="55" w:name="_Toc420477882"/>
      <w:bookmarkStart w:id="56" w:name="_Toc530476166"/>
      <w:r w:rsidRPr="00B60B81">
        <w:t>3.4.3</w:t>
      </w:r>
      <w:r w:rsidRPr="00B60B81">
        <w:tab/>
        <w:t xml:space="preserve">How can I </w:t>
      </w:r>
      <w:r w:rsidR="00207A1B">
        <w:t xml:space="preserve">use parts to </w:t>
      </w:r>
      <w:r w:rsidRPr="00B60B81">
        <w:t>describe (programme) groups</w:t>
      </w:r>
      <w:bookmarkEnd w:id="54"/>
      <w:r w:rsidRPr="00B60B81">
        <w:t>?</w:t>
      </w:r>
      <w:bookmarkEnd w:id="55"/>
      <w:bookmarkEnd w:id="56"/>
    </w:p>
    <w:p w:rsidR="00B60B81" w:rsidRPr="00B60B81" w:rsidRDefault="00B60B81" w:rsidP="00B60B81">
      <w:r w:rsidRPr="00B60B81">
        <w:t>EBUCore fully supports the description of groups and collections using the appropriate relations such as isMemberOf or isEpisodeOf.</w:t>
      </w:r>
    </w:p>
    <w:p w:rsidR="00B60B81" w:rsidRPr="00B60B81" w:rsidRDefault="00B60B81" w:rsidP="00B60B81">
      <w:r w:rsidRPr="00B60B81">
        <w:t>Similar mechanisms can be used to identify different parts composing a media resource using e.g. hasPart.</w:t>
      </w:r>
    </w:p>
    <w:p w:rsidR="00B60B81" w:rsidRPr="00B60B81" w:rsidRDefault="00B60B81" w:rsidP="00B60B81">
      <w:r w:rsidRPr="00B60B81">
        <w:t xml:space="preserve">However, it is also possible to use </w:t>
      </w:r>
      <w:r w:rsidR="008D4DA1">
        <w:t>the "</w:t>
      </w:r>
      <w:r w:rsidRPr="00B60B81">
        <w:t>part</w:t>
      </w:r>
      <w:r w:rsidR="008D4DA1">
        <w:t>" element</w:t>
      </w:r>
      <w:r w:rsidRPr="00B60B81">
        <w:t xml:space="preserve"> as syntactically represented in the following xml snippet: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&lt;ebuCoreMain xmlns....&gt;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Describe here a series with series title, description, cast, etc.--&gt;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define the type / objectType as </w:t>
      </w:r>
      <w:r w:rsidRPr="00B60B81">
        <w:rPr>
          <w:rFonts w:ascii="Courier New" w:hAnsi="Courier New" w:cs="Courier New"/>
          <w:color w:val="auto"/>
          <w:sz w:val="18"/>
          <w:szCs w:val="18"/>
          <w:highlight w:val="yellow"/>
        </w:rPr>
        <w:t>"series"</w:t>
      </w:r>
      <w:r w:rsidRPr="00B60B81">
        <w:rPr>
          <w:rFonts w:ascii="Courier New" w:hAnsi="Courier New" w:cs="Courier New"/>
          <w:color w:val="auto"/>
          <w:sz w:val="18"/>
          <w:szCs w:val="18"/>
        </w:rPr>
        <w:br/>
        <w:t xml:space="preserve">        &lt;part partId="season1" partName="season a" typeLabel=</w:t>
      </w:r>
      <w:r w:rsidRPr="00B60B81">
        <w:rPr>
          <w:rFonts w:ascii="Courier New" w:hAnsi="Courier New" w:cs="Courier New"/>
          <w:color w:val="auto"/>
          <w:sz w:val="18"/>
          <w:szCs w:val="18"/>
          <w:highlight w:val="green"/>
        </w:rPr>
        <w:t>"Season"</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 describe here the elements characterising a season --&gt;</w:t>
      </w:r>
      <w:r w:rsidRPr="00B60B81">
        <w:rPr>
          <w:rFonts w:ascii="Courier New" w:hAnsi="Courier New" w:cs="Courier New"/>
          <w:color w:val="auto"/>
          <w:sz w:val="18"/>
          <w:szCs w:val="18"/>
        </w:rPr>
        <w:br/>
        <w:t xml:space="preserve">            &lt;part partId="e1" partName="episode 1" typeLabel=</w:t>
      </w:r>
      <w:r w:rsidRPr="00B60B81">
        <w:rPr>
          <w:rFonts w:ascii="Courier New" w:hAnsi="Courier New" w:cs="Courier New"/>
          <w:color w:val="auto"/>
          <w:sz w:val="18"/>
          <w:szCs w:val="18"/>
          <w:highlight w:val="magenta"/>
        </w:rPr>
        <w:t>"Episode"</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 describe here the episode with title, description, cast incl. e.g.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ind w:firstLine="709"/>
        <w:jc w:val="left"/>
        <w:rPr>
          <w:rFonts w:ascii="Courier New" w:hAnsi="Courier New" w:cs="Courier New"/>
          <w:color w:val="auto"/>
          <w:sz w:val="18"/>
          <w:szCs w:val="18"/>
        </w:rPr>
      </w:pPr>
      <w:r w:rsidRPr="00B60B81">
        <w:rPr>
          <w:rFonts w:ascii="Courier New" w:hAnsi="Courier New" w:cs="Courier New"/>
          <w:color w:val="auto"/>
          <w:sz w:val="18"/>
          <w:szCs w:val="18"/>
        </w:rPr>
        <w:t xml:space="preserve">         guests, etc. --&gt;</w:t>
      </w:r>
      <w:r w:rsidRPr="00B60B81">
        <w:rPr>
          <w:rFonts w:ascii="Courier New" w:hAnsi="Courier New" w:cs="Courier New"/>
          <w:color w:val="auto"/>
          <w:sz w:val="18"/>
          <w:szCs w:val="18"/>
        </w:rPr>
        <w:br/>
        <w:t xml:space="preserve">            &lt;/part&gt;</w:t>
      </w:r>
      <w:r w:rsidRPr="00B60B81">
        <w:rPr>
          <w:rFonts w:ascii="Courier New" w:hAnsi="Courier New" w:cs="Courier New"/>
          <w:color w:val="auto"/>
          <w:sz w:val="18"/>
          <w:szCs w:val="18"/>
        </w:rPr>
        <w:br/>
        <w:t xml:space="preserve">            &lt;part partId="e2" partName="episode 2" typeLabel=</w:t>
      </w:r>
      <w:r w:rsidRPr="00B60B81">
        <w:rPr>
          <w:rFonts w:ascii="Courier New" w:hAnsi="Courier New" w:cs="Courier New"/>
          <w:color w:val="auto"/>
          <w:sz w:val="18"/>
          <w:szCs w:val="18"/>
          <w:highlight w:val="magenta"/>
        </w:rPr>
        <w:t>"Episode"</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describe here the episode with title, description, cast incl. e.g.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ind w:firstLine="709"/>
        <w:jc w:val="left"/>
        <w:rPr>
          <w:rFonts w:ascii="Courier New" w:hAnsi="Courier New" w:cs="Courier New"/>
          <w:color w:val="auto"/>
          <w:sz w:val="18"/>
          <w:szCs w:val="18"/>
        </w:rPr>
      </w:pPr>
      <w:r w:rsidRPr="00B60B81">
        <w:rPr>
          <w:rFonts w:ascii="Courier New" w:hAnsi="Courier New" w:cs="Courier New"/>
          <w:color w:val="auto"/>
          <w:sz w:val="18"/>
          <w:szCs w:val="18"/>
        </w:rPr>
        <w:t xml:space="preserve">         </w:t>
      </w:r>
      <w:proofErr w:type="gramStart"/>
      <w:r w:rsidRPr="00CB0463">
        <w:rPr>
          <w:rFonts w:ascii="Courier New" w:hAnsi="Courier New" w:cs="Courier New"/>
          <w:color w:val="auto"/>
          <w:sz w:val="18"/>
          <w:szCs w:val="18"/>
          <w:lang w:val="fr-CH"/>
        </w:rPr>
        <w:t>guests</w:t>
      </w:r>
      <w:proofErr w:type="gramEnd"/>
      <w:r w:rsidRPr="00CB0463">
        <w:rPr>
          <w:rFonts w:ascii="Courier New" w:hAnsi="Courier New" w:cs="Courier New"/>
          <w:color w:val="auto"/>
          <w:sz w:val="18"/>
          <w:szCs w:val="18"/>
          <w:lang w:val="fr-CH"/>
        </w:rPr>
        <w:t>, etc. --&gt;</w:t>
      </w:r>
      <w:r w:rsidRPr="00CB0463">
        <w:rPr>
          <w:rFonts w:ascii="Courier New" w:hAnsi="Courier New" w:cs="Courier New"/>
          <w:color w:val="auto"/>
          <w:sz w:val="18"/>
          <w:szCs w:val="18"/>
          <w:lang w:val="fr-CH"/>
        </w:rPr>
        <w:br/>
        <w:t xml:space="preserve">            &lt;/part&gt;</w:t>
      </w:r>
      <w:r w:rsidRPr="00CB0463">
        <w:rPr>
          <w:rFonts w:ascii="Courier New" w:hAnsi="Courier New" w:cs="Courier New"/>
          <w:color w:val="auto"/>
          <w:sz w:val="18"/>
          <w:szCs w:val="18"/>
          <w:lang w:val="fr-CH"/>
        </w:rPr>
        <w:br/>
        <w:t xml:space="preserve">            &lt;!-- Etc.--&gt;</w:t>
      </w:r>
      <w:r w:rsidRPr="00CB0463">
        <w:rPr>
          <w:rFonts w:ascii="Courier New" w:hAnsi="Courier New" w:cs="Courier New"/>
          <w:color w:val="auto"/>
          <w:sz w:val="18"/>
          <w:szCs w:val="18"/>
          <w:lang w:val="fr-CH"/>
        </w:rPr>
        <w:br/>
        <w:t xml:space="preserve">        &lt;/part&gt;</w:t>
      </w:r>
      <w:r w:rsidRPr="00CB0463">
        <w:rPr>
          <w:rFonts w:ascii="Courier New" w:hAnsi="Courier New" w:cs="Courier New"/>
          <w:color w:val="auto"/>
          <w:sz w:val="18"/>
          <w:szCs w:val="18"/>
          <w:lang w:val="fr-CH"/>
        </w:rPr>
        <w:br/>
        <w:t xml:space="preserve">        &lt;!-- </w:t>
      </w:r>
      <w:r w:rsidRPr="00B60B81">
        <w:rPr>
          <w:rFonts w:ascii="Courier New" w:hAnsi="Courier New" w:cs="Courier New"/>
          <w:color w:val="auto"/>
          <w:sz w:val="18"/>
          <w:szCs w:val="18"/>
        </w:rPr>
        <w:t>Etc.--&gt;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&lt;/ebuCoreMain&gt;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ind w:firstLine="709"/>
        <w:jc w:val="left"/>
        <w:rPr>
          <w:rFonts w:ascii="Courier New" w:hAnsi="Courier New" w:cs="Courier New"/>
          <w:color w:val="auto"/>
          <w:sz w:val="18"/>
          <w:szCs w:val="18"/>
        </w:rPr>
      </w:pPr>
    </w:p>
    <w:p w:rsidR="00B60B81" w:rsidRPr="00BC18ED" w:rsidRDefault="00B60B81" w:rsidP="00B60B81">
      <w:pPr>
        <w:pBdr>
          <w:top w:val="single" w:sz="4" w:space="1" w:color="auto"/>
          <w:left w:val="single" w:sz="4" w:space="4" w:color="auto"/>
          <w:bottom w:val="single" w:sz="4" w:space="1" w:color="auto"/>
          <w:right w:val="single" w:sz="4" w:space="4" w:color="auto"/>
        </w:pBdr>
        <w:spacing w:before="0" w:after="0"/>
        <w:jc w:val="center"/>
        <w:rPr>
          <w:rFonts w:cs="Courier New"/>
          <w:b/>
          <w:color w:val="auto"/>
          <w:szCs w:val="22"/>
        </w:rPr>
      </w:pPr>
      <w:r w:rsidRPr="00BC18ED">
        <w:rPr>
          <w:rFonts w:cs="Courier New"/>
          <w:b/>
          <w:color w:val="auto"/>
          <w:szCs w:val="22"/>
        </w:rPr>
        <w:t>Example: description of a series with seasons and episodes</w:t>
      </w:r>
    </w:p>
    <w:p w:rsidR="00B60B81" w:rsidRPr="00B60B81" w:rsidRDefault="00B60B81" w:rsidP="00BC18ED">
      <w:pPr>
        <w:pStyle w:val="8ptspacer"/>
      </w:pPr>
    </w:p>
    <w:p w:rsidR="00B60B81" w:rsidRPr="00B60B81" w:rsidRDefault="00B60B81" w:rsidP="004B7A8A">
      <w:pPr>
        <w:pStyle w:val="Heading3"/>
      </w:pPr>
      <w:bookmarkStart w:id="57" w:name="_Toc420477883"/>
      <w:bookmarkStart w:id="58" w:name="_Toc530476167"/>
      <w:r w:rsidRPr="00B60B81">
        <w:t>3.4.4</w:t>
      </w:r>
      <w:r w:rsidRPr="00B60B81">
        <w:tab/>
        <w:t>Distributed storage of media resources: where and in which format?</w:t>
      </w:r>
      <w:bookmarkEnd w:id="57"/>
      <w:bookmarkEnd w:id="58"/>
    </w:p>
    <w:p w:rsidR="00B60B81" w:rsidRPr="00B60B81" w:rsidRDefault="00B60B81" w:rsidP="00B60B81">
      <w:r w:rsidRPr="00B60B81">
        <w:t>As shown below, there are two built-in mechanisms to describe where are different instantiations of the same editorial objects, possibly in different formats or using different type of storage.</w:t>
      </w:r>
    </w:p>
    <w:p w:rsidR="00B60B81" w:rsidRDefault="00B60B81" w:rsidP="00B60B81">
      <w:r w:rsidRPr="00B60B81">
        <w:t xml:space="preserve">A third option would </w:t>
      </w:r>
      <w:proofErr w:type="gramStart"/>
      <w:r w:rsidRPr="00B60B81">
        <w:t>consists</w:t>
      </w:r>
      <w:proofErr w:type="gramEnd"/>
      <w:r w:rsidRPr="00B60B81">
        <w:t xml:space="preserve"> of defining a new relation such as "isInstantiatedBy" establishing the relation between the editorial object described in an EBUCore instances with instantiations described by their own EBUCore instances.</w:t>
      </w:r>
    </w:p>
    <w:p w:rsidR="00B60B81" w:rsidRPr="00B60B81" w:rsidRDefault="00E059F3" w:rsidP="00E059F3">
      <w:pPr>
        <w:pStyle w:val="Heading5"/>
      </w:pPr>
      <w:r>
        <w:br w:type="column"/>
      </w:r>
      <w:r w:rsidR="00B60B81" w:rsidRPr="00B60B81">
        <w:rPr>
          <w:u w:val="single"/>
        </w:rPr>
        <w:lastRenderedPageBreak/>
        <w:t>Option 1</w:t>
      </w:r>
      <w:r w:rsidR="00B60B81" w:rsidRPr="00B60B81">
        <w:t xml:space="preserve"> - Repeating the format element</w:t>
      </w:r>
    </w:p>
    <w:p w:rsidR="00B60B81" w:rsidRPr="00B60B81" w:rsidRDefault="00B60B81" w:rsidP="00BC18ED">
      <w:pPr>
        <w:keepNext/>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&lt;ebuCoreMain xmlns=…&gt;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Describe here the editorial objects possibly with associated editorial parts, </w:t>
      </w:r>
    </w:p>
    <w:p w:rsidR="00B60B81" w:rsidRPr="00B60B81" w:rsidRDefault="00B60B81" w:rsidP="00BC18ED">
      <w:pPr>
        <w:keepNext/>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 xml:space="preserve">        etc.--&gt;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Define the type/objectType e.g. as a programme --&gt;</w:t>
      </w:r>
      <w:r w:rsidRPr="00B60B81">
        <w:rPr>
          <w:rFonts w:ascii="Courier New" w:hAnsi="Courier New" w:cs="Courier New"/>
          <w:color w:val="auto"/>
          <w:sz w:val="18"/>
          <w:szCs w:val="18"/>
        </w:rPr>
        <w:br/>
        <w:t xml:space="preserve">        &lt;format formatId="instance1" formatName=</w:t>
      </w:r>
      <w:r w:rsidRPr="00B60B81">
        <w:rPr>
          <w:rFonts w:ascii="Courier New" w:hAnsi="Courier New" w:cs="Courier New"/>
          <w:color w:val="auto"/>
          <w:sz w:val="18"/>
          <w:szCs w:val="18"/>
          <w:highlight w:val="yellow"/>
        </w:rPr>
        <w:t>"instantiation 1"</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 describe here the format and location of this instantiation --&gt;</w:t>
      </w:r>
      <w:r w:rsidRPr="00B60B81">
        <w:rPr>
          <w:rFonts w:ascii="Courier New" w:hAnsi="Courier New" w:cs="Courier New"/>
          <w:color w:val="auto"/>
          <w:sz w:val="18"/>
          <w:szCs w:val="18"/>
        </w:rPr>
        <w:br/>
        <w:t xml:space="preserve">            &lt;locator&gt;xxxx&lt;/locator&gt;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&lt;format formatId="instance2" formatName=</w:t>
      </w:r>
      <w:r w:rsidRPr="00B60B81">
        <w:rPr>
          <w:rFonts w:ascii="Courier New" w:hAnsi="Courier New" w:cs="Courier New"/>
          <w:color w:val="auto"/>
          <w:sz w:val="18"/>
          <w:szCs w:val="18"/>
          <w:highlight w:val="yellow"/>
        </w:rPr>
        <w:t>"instantiation 2"</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 describe here the format and location of this instantiation --&gt;</w:t>
      </w:r>
      <w:r w:rsidRPr="00B60B81">
        <w:rPr>
          <w:rFonts w:ascii="Courier New" w:hAnsi="Courier New" w:cs="Courier New"/>
          <w:color w:val="auto"/>
          <w:sz w:val="18"/>
          <w:szCs w:val="18"/>
        </w:rPr>
        <w:br/>
        <w:t xml:space="preserve">            &lt;locator&gt;xxxx&lt;/locator&gt;</w:t>
      </w:r>
      <w:r w:rsidRPr="00B60B81">
        <w:rPr>
          <w:rFonts w:ascii="Courier New" w:hAnsi="Courier New" w:cs="Courier New"/>
          <w:color w:val="auto"/>
          <w:sz w:val="18"/>
          <w:szCs w:val="18"/>
        </w:rPr>
        <w:br/>
        <w:t xml:space="preserve">        &lt;/format&gt;</w:t>
      </w:r>
    </w:p>
    <w:p w:rsidR="00B60B81" w:rsidRPr="00B60B81" w:rsidRDefault="00B60B81" w:rsidP="00BC18ED">
      <w:pPr>
        <w:keepNext/>
        <w:pBdr>
          <w:top w:val="single" w:sz="4" w:space="1" w:color="auto"/>
          <w:left w:val="single" w:sz="4" w:space="4" w:color="auto"/>
          <w:bottom w:val="single" w:sz="4" w:space="1" w:color="auto"/>
          <w:right w:val="single" w:sz="4" w:space="4" w:color="auto"/>
        </w:pBdr>
        <w:spacing w:before="0" w:after="0"/>
        <w:ind w:firstLine="709"/>
        <w:jc w:val="left"/>
        <w:rPr>
          <w:rFonts w:ascii="Courier New" w:hAnsi="Courier New" w:cs="Courier New"/>
          <w:sz w:val="18"/>
          <w:szCs w:val="18"/>
        </w:rPr>
      </w:pPr>
      <w:r w:rsidRPr="00B60B81">
        <w:rPr>
          <w:rFonts w:ascii="Courier New" w:hAnsi="Courier New" w:cs="Courier New"/>
          <w:color w:val="auto"/>
          <w:sz w:val="18"/>
          <w:szCs w:val="18"/>
        </w:rP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Etc. --&gt;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&lt;/ebuCoreMain&gt;</w:t>
      </w:r>
      <w:r w:rsidRPr="00B60B81">
        <w:rPr>
          <w:rFonts w:ascii="Courier New" w:hAnsi="Courier New" w:cs="Courier New"/>
          <w:color w:val="auto"/>
          <w:sz w:val="18"/>
          <w:szCs w:val="18"/>
        </w:rPr>
        <w:br/>
      </w:r>
    </w:p>
    <w:p w:rsidR="00B60B81" w:rsidRPr="00B60B81" w:rsidRDefault="00B60B81" w:rsidP="00BC18ED">
      <w:pPr>
        <w:pStyle w:val="8ptspacer"/>
      </w:pPr>
    </w:p>
    <w:p w:rsidR="00B60B81" w:rsidRPr="00B60B81" w:rsidRDefault="00B60B81" w:rsidP="00BC18ED">
      <w:pPr>
        <w:pStyle w:val="Heading5"/>
      </w:pPr>
      <w:r w:rsidRPr="00B60B81">
        <w:rPr>
          <w:u w:val="single"/>
        </w:rPr>
        <w:t>Option 2</w:t>
      </w:r>
      <w:r w:rsidRPr="00B60B81">
        <w:t xml:space="preserve"> - Using different 'part' element for each format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&lt;ebuCoreMain xmlns=…&gt;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Describe here the editorial objects possibly with associated editorial parts,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rPr>
      </w:pPr>
      <w:r w:rsidRPr="00B60B81">
        <w:rPr>
          <w:rFonts w:ascii="Courier New" w:hAnsi="Courier New" w:cs="Courier New"/>
          <w:color w:val="auto"/>
          <w:sz w:val="18"/>
          <w:szCs w:val="18"/>
        </w:rPr>
        <w:t xml:space="preserve">        etc.--&gt;</w:t>
      </w:r>
      <w:r w:rsidRPr="00B60B81">
        <w:rPr>
          <w:rFonts w:ascii="Courier New" w:hAnsi="Courier New" w:cs="Courier New"/>
          <w:color w:val="auto"/>
          <w:sz w:val="18"/>
          <w:szCs w:val="18"/>
        </w:rPr>
        <w:br/>
        <w:t xml:space="preserve">        &lt;!-- Define the type/objectType e.g. as a programme --&gt;</w:t>
      </w:r>
      <w:r w:rsidRPr="00B60B81">
        <w:rPr>
          <w:rFonts w:ascii="Courier New" w:hAnsi="Courier New" w:cs="Courier New"/>
          <w:color w:val="auto"/>
          <w:sz w:val="18"/>
          <w:szCs w:val="18"/>
        </w:rPr>
        <w:br/>
        <w:t xml:space="preserve">        &lt;part partId="instance1" partName=</w:t>
      </w:r>
      <w:r w:rsidRPr="00B60B81">
        <w:rPr>
          <w:rFonts w:ascii="Courier New" w:hAnsi="Courier New" w:cs="Courier New"/>
          <w:color w:val="auto"/>
          <w:sz w:val="18"/>
          <w:szCs w:val="18"/>
          <w:highlight w:val="yellow"/>
        </w:rPr>
        <w:t>"instantiation 1"</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 describe here the format and location of this instantiation --&gt;</w:t>
      </w:r>
      <w:r w:rsidRPr="00B60B81">
        <w:rPr>
          <w:rFonts w:ascii="Courier New" w:hAnsi="Courier New" w:cs="Courier New"/>
          <w:color w:val="auto"/>
          <w:sz w:val="18"/>
          <w:szCs w:val="18"/>
        </w:rPr>
        <w:br/>
        <w:t xml:space="preserve">                &lt;locator&gt;xxxx&lt;/locator&gt;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 describe here the format and location of this instantiation --&gt;</w:t>
      </w:r>
      <w:r w:rsidRPr="00B60B81">
        <w:rPr>
          <w:rFonts w:ascii="Courier New" w:hAnsi="Courier New" w:cs="Courier New"/>
          <w:color w:val="auto"/>
          <w:sz w:val="18"/>
          <w:szCs w:val="18"/>
        </w:rPr>
        <w:br/>
        <w:t xml:space="preserve">        &lt;/part&gt;</w:t>
      </w:r>
      <w:r w:rsidRPr="00B60B81">
        <w:rPr>
          <w:rFonts w:ascii="Courier New" w:hAnsi="Courier New" w:cs="Courier New"/>
          <w:color w:val="auto"/>
          <w:sz w:val="18"/>
          <w:szCs w:val="18"/>
        </w:rPr>
        <w:br/>
        <w:t xml:space="preserve">        &lt;part partId="instance2" partName=</w:t>
      </w:r>
      <w:r w:rsidRPr="00B60B81">
        <w:rPr>
          <w:rFonts w:ascii="Courier New" w:hAnsi="Courier New" w:cs="Courier New"/>
          <w:color w:val="auto"/>
          <w:sz w:val="18"/>
          <w:szCs w:val="18"/>
          <w:highlight w:val="yellow"/>
        </w:rPr>
        <w:t>"instantiation 2"</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 describe here the format and location of this instantiation --&gt;</w:t>
      </w:r>
      <w:r w:rsidRPr="00B60B81">
        <w:rPr>
          <w:rFonts w:ascii="Courier New" w:hAnsi="Courier New" w:cs="Courier New"/>
          <w:color w:val="auto"/>
          <w:sz w:val="18"/>
          <w:szCs w:val="18"/>
        </w:rPr>
        <w:br/>
        <w:t xml:space="preserve">                &lt;locator&gt;yyyy&lt;/locator&gt;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&lt;/part&gt;</w:t>
      </w:r>
      <w:r w:rsidRPr="00B60B81">
        <w:rPr>
          <w:rFonts w:ascii="Courier New" w:hAnsi="Courier New" w:cs="Courier New"/>
          <w:color w:val="auto"/>
          <w:sz w:val="18"/>
          <w:szCs w:val="18"/>
        </w:rPr>
        <w:br/>
        <w:t xml:space="preserve">        &lt;!-- Etc.--&gt;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&lt;/ebuCoreMain&gt;</w:t>
      </w:r>
      <w:r w:rsidRPr="00B60B81">
        <w:rPr>
          <w:rFonts w:ascii="Courier New" w:hAnsi="Courier New" w:cs="Courier New"/>
          <w:color w:val="auto"/>
          <w:sz w:val="18"/>
          <w:szCs w:val="18"/>
        </w:rPr>
        <w:br/>
      </w:r>
    </w:p>
    <w:p w:rsidR="00BC18ED" w:rsidRDefault="00BC18ED" w:rsidP="00BC18ED">
      <w:pPr>
        <w:pStyle w:val="8ptspacer"/>
      </w:pPr>
      <w:bookmarkStart w:id="59" w:name="_Toc420477884"/>
      <w:bookmarkStart w:id="60" w:name="_Toc304454292"/>
    </w:p>
    <w:p w:rsidR="00B60B81" w:rsidRPr="00B60B81" w:rsidRDefault="00B60B81" w:rsidP="004B7A8A">
      <w:pPr>
        <w:pStyle w:val="Heading3"/>
      </w:pPr>
      <w:bookmarkStart w:id="61" w:name="_Toc530476168"/>
      <w:r w:rsidRPr="00B60B81">
        <w:t>3.4.5</w:t>
      </w:r>
      <w:r w:rsidRPr="00B60B81">
        <w:tab/>
        <w:t>Can I use the 'part' element to fragment my data?</w:t>
      </w:r>
      <w:bookmarkEnd w:id="59"/>
      <w:bookmarkEnd w:id="61"/>
    </w:p>
    <w:p w:rsidR="00B60B81" w:rsidRPr="00B60B81" w:rsidRDefault="00B60B81" w:rsidP="00B60B81">
      <w:pPr>
        <w:rPr>
          <w:lang w:eastAsia="zh-CN"/>
        </w:rPr>
      </w:pPr>
      <w:r w:rsidRPr="00B60B81">
        <w:rPr>
          <w:lang w:eastAsia="zh-CN"/>
        </w:rPr>
        <w:t>Yes. As an example, some implementers use the part element to clearly separate technical format metadata:</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&lt;ebuCoreMain xmlns=….&gt;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 xml:space="preserve">        </w:t>
      </w:r>
      <w:proofErr w:type="gramStart"/>
      <w:r w:rsidRPr="00B60B81">
        <w:rPr>
          <w:rFonts w:ascii="Courier New" w:hAnsi="Courier New" w:cs="Courier New"/>
          <w:color w:val="auto"/>
          <w:sz w:val="18"/>
          <w:szCs w:val="18"/>
        </w:rPr>
        <w:t>&lt;!--</w:t>
      </w:r>
      <w:proofErr w:type="gramEnd"/>
      <w:r w:rsidRPr="00B60B81">
        <w:rPr>
          <w:rFonts w:ascii="Courier New" w:hAnsi="Courier New" w:cs="Courier New"/>
          <w:color w:val="auto"/>
          <w:sz w:val="18"/>
          <w:szCs w:val="18"/>
        </w:rPr>
        <w:t xml:space="preserve"> Optionally describe here the editorial object, not required if the xml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zh-CN"/>
        </w:rPr>
      </w:pPr>
      <w:r w:rsidRPr="00B60B81">
        <w:rPr>
          <w:rFonts w:ascii="Courier New" w:hAnsi="Courier New" w:cs="Courier New"/>
          <w:color w:val="auto"/>
          <w:sz w:val="18"/>
          <w:szCs w:val="18"/>
        </w:rPr>
        <w:t xml:space="preserve">        document only describes an specific instantiation --&gt;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 provide here file and container information --&gt;</w:t>
      </w:r>
      <w:r w:rsidRPr="00B60B81">
        <w:rPr>
          <w:rFonts w:ascii="Courier New" w:hAnsi="Courier New" w:cs="Courier New"/>
          <w:color w:val="auto"/>
          <w:sz w:val="18"/>
          <w:szCs w:val="18"/>
        </w:rPr>
        <w:br/>
        <w:t xml:space="preserve">            &lt;fileName&gt;filename&lt;/fileName&gt;</w:t>
      </w:r>
      <w:r w:rsidRPr="00B60B81">
        <w:rPr>
          <w:rFonts w:ascii="Courier New" w:hAnsi="Courier New" w:cs="Courier New"/>
          <w:color w:val="auto"/>
          <w:sz w:val="18"/>
          <w:szCs w:val="18"/>
        </w:rPr>
        <w:br/>
        <w:t xml:space="preserve">            &lt;locator&gt;xxxxx&lt;/locator&gt;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&lt;part partId="id23" partName=</w:t>
      </w:r>
      <w:r w:rsidRPr="00B60B81">
        <w:rPr>
          <w:rFonts w:ascii="Courier New" w:hAnsi="Courier New" w:cs="Courier New"/>
          <w:color w:val="auto"/>
          <w:sz w:val="18"/>
          <w:szCs w:val="18"/>
          <w:highlight w:val="yellow"/>
        </w:rPr>
        <w:t>"audio format information"</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&lt;audioFormatExtended&gt;</w:t>
      </w:r>
      <w:r w:rsidRPr="00B60B81">
        <w:rPr>
          <w:rFonts w:ascii="Courier New" w:hAnsi="Courier New" w:cs="Courier New"/>
          <w:color w:val="auto"/>
          <w:sz w:val="18"/>
          <w:szCs w:val="18"/>
        </w:rPr>
        <w:br/>
        <w:t xml:space="preserve">                    &lt;!-- describe here the audio format --&gt;</w:t>
      </w:r>
      <w:r w:rsidRPr="00B60B81">
        <w:rPr>
          <w:rFonts w:ascii="Courier New" w:hAnsi="Courier New" w:cs="Courier New"/>
          <w:color w:val="auto"/>
          <w:sz w:val="18"/>
          <w:szCs w:val="18"/>
        </w:rPr>
        <w:br/>
        <w:t xml:space="preserve">                    </w:t>
      </w:r>
      <w:r w:rsidRPr="00B60B81">
        <w:rPr>
          <w:rFonts w:ascii="Courier New" w:hAnsi="Courier New" w:cs="Courier New"/>
          <w:color w:val="auto"/>
          <w:sz w:val="18"/>
          <w:szCs w:val="18"/>
        </w:rPr>
        <w:br/>
        <w:t xml:space="preserve">                &lt;/audioFormatExtended&gt;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&lt;/part&gt;</w:t>
      </w:r>
      <w:r w:rsidRPr="00B60B81">
        <w:rPr>
          <w:rFonts w:ascii="Courier New" w:hAnsi="Courier New" w:cs="Courier New"/>
          <w:color w:val="auto"/>
          <w:sz w:val="18"/>
          <w:szCs w:val="18"/>
        </w:rPr>
        <w:br/>
        <w:t xml:space="preserve">        &lt;part partId="id34" partName=</w:t>
      </w:r>
      <w:r w:rsidRPr="00B60B81">
        <w:rPr>
          <w:rFonts w:ascii="Courier New" w:hAnsi="Courier New" w:cs="Courier New"/>
          <w:color w:val="auto"/>
          <w:sz w:val="18"/>
          <w:szCs w:val="18"/>
          <w:highlight w:val="yellow"/>
        </w:rPr>
        <w:t>"video format information"</w:t>
      </w:r>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r>
      <w:r w:rsidRPr="00B60B81">
        <w:rPr>
          <w:rFonts w:ascii="Courier New" w:hAnsi="Courier New" w:cs="Courier New"/>
          <w:color w:val="auto"/>
          <w:sz w:val="18"/>
          <w:szCs w:val="18"/>
        </w:rPr>
        <w:lastRenderedPageBreak/>
        <w:t xml:space="preserve">                &lt;videoFormat&gt;</w:t>
      </w:r>
      <w:r w:rsidRPr="00B60B81">
        <w:rPr>
          <w:rFonts w:ascii="Courier New" w:hAnsi="Courier New" w:cs="Courier New"/>
          <w:color w:val="auto"/>
          <w:sz w:val="18"/>
          <w:szCs w:val="18"/>
        </w:rPr>
        <w:br/>
        <w:t xml:space="preserve">                    &lt;!-- describe here the video format --&gt;   </w:t>
      </w:r>
      <w:r w:rsidRPr="00B60B81">
        <w:rPr>
          <w:rFonts w:ascii="Courier New" w:hAnsi="Courier New" w:cs="Courier New"/>
          <w:color w:val="auto"/>
          <w:sz w:val="18"/>
          <w:szCs w:val="18"/>
        </w:rPr>
        <w:br/>
        <w:t xml:space="preserve">                &lt;/videoFormat&gt;</w:t>
      </w:r>
      <w:r w:rsidRPr="00B60B81">
        <w:rPr>
          <w:rFonts w:ascii="Courier New" w:hAnsi="Courier New" w:cs="Courier New"/>
          <w:color w:val="auto"/>
          <w:sz w:val="18"/>
          <w:szCs w:val="18"/>
        </w:rPr>
        <w:br/>
        <w:t xml:space="preserve">            &lt;/format&gt;</w:t>
      </w:r>
      <w:r w:rsidRPr="00B60B81">
        <w:rPr>
          <w:rFonts w:ascii="Courier New" w:hAnsi="Courier New" w:cs="Courier New"/>
          <w:color w:val="auto"/>
          <w:sz w:val="18"/>
          <w:szCs w:val="18"/>
        </w:rPr>
        <w:br/>
        <w:t xml:space="preserve">        &lt;/part&gt;</w:t>
      </w:r>
      <w:r w:rsidRPr="00B60B81">
        <w:rPr>
          <w:rFonts w:ascii="Courier New" w:hAnsi="Courier New" w:cs="Courier New"/>
          <w:color w:val="auto"/>
          <w:sz w:val="18"/>
          <w:szCs w:val="18"/>
        </w:rPr>
        <w:br/>
        <w:t xml:space="preserve">        &lt;!-- Etc.--&gt;</w:t>
      </w:r>
      <w:r w:rsidRPr="00B60B81">
        <w:rPr>
          <w:rFonts w:ascii="Courier New" w:hAnsi="Courier New" w:cs="Courier New"/>
          <w:color w:val="auto"/>
          <w:sz w:val="18"/>
          <w:szCs w:val="18"/>
        </w:rPr>
        <w:br/>
        <w:t xml:space="preserve">    &lt;/coreMetadata&gt;</w:t>
      </w:r>
      <w:r w:rsidRPr="00B60B81">
        <w:rPr>
          <w:rFonts w:ascii="Courier New" w:hAnsi="Courier New" w:cs="Courier New"/>
          <w:color w:val="auto"/>
          <w:sz w:val="18"/>
          <w:szCs w:val="18"/>
        </w:rPr>
        <w:br/>
        <w:t>&lt;/ebuCoreMain&gt;</w:t>
      </w:r>
      <w:r w:rsidRPr="00B60B81">
        <w:rPr>
          <w:rFonts w:ascii="Courier New" w:hAnsi="Courier New" w:cs="Courier New"/>
          <w:color w:val="auto"/>
          <w:sz w:val="18"/>
          <w:szCs w:val="18"/>
        </w:rPr>
        <w:br/>
      </w:r>
    </w:p>
    <w:p w:rsidR="00B60B81" w:rsidRPr="00B60B81" w:rsidRDefault="00B60B81" w:rsidP="00E059F3">
      <w:pPr>
        <w:pStyle w:val="8ptspacer"/>
        <w:rPr>
          <w:lang w:eastAsia="zh-CN"/>
        </w:rPr>
      </w:pPr>
    </w:p>
    <w:p w:rsidR="00B60B81" w:rsidRPr="00B60B81" w:rsidRDefault="00B60B81" w:rsidP="00B60B81">
      <w:pPr>
        <w:spacing w:before="0" w:after="0"/>
        <w:jc w:val="left"/>
        <w:rPr>
          <w:rFonts w:cs="Courier New"/>
          <w:color w:val="auto"/>
          <w:szCs w:val="22"/>
          <w:lang w:eastAsia="zh-CN"/>
        </w:rPr>
      </w:pPr>
      <w:r w:rsidRPr="00B60B81">
        <w:rPr>
          <w:rFonts w:cs="Courier New"/>
          <w:color w:val="auto"/>
          <w:szCs w:val="22"/>
          <w:lang w:eastAsia="zh-CN"/>
        </w:rPr>
        <w:t>This approach can apply in a variety of contexts left to the appreciation of the implementer.</w:t>
      </w:r>
    </w:p>
    <w:p w:rsidR="0000458E" w:rsidRDefault="0000458E" w:rsidP="0000458E">
      <w:pPr>
        <w:pStyle w:val="Heading3"/>
      </w:pPr>
      <w:bookmarkStart w:id="62" w:name="_Toc530476169"/>
      <w:bookmarkStart w:id="63" w:name="_Toc420477885"/>
      <w:r>
        <w:t>3.4.6</w:t>
      </w:r>
      <w:r w:rsidRPr="00B60B81">
        <w:tab/>
        <w:t xml:space="preserve">Can I use the 'part' element to </w:t>
      </w:r>
      <w:r>
        <w:t>localise props and artefacts</w:t>
      </w:r>
      <w:r w:rsidRPr="00B60B81">
        <w:t>?</w:t>
      </w:r>
      <w:bookmarkEnd w:id="62"/>
    </w:p>
    <w:p w:rsidR="000347DD" w:rsidRPr="000347DD" w:rsidRDefault="000347DD" w:rsidP="00CA4692">
      <w:r>
        <w:t>The elements artefact, props, costume, food allow identifying which of these objects can be seen in a scene/part. It is also possible to link an object to a person/actor/contributor appearing in the scene/part.</w:t>
      </w:r>
    </w:p>
    <w:p w:rsidR="0000458E" w:rsidRDefault="0000458E" w:rsidP="0000458E">
      <w:pPr>
        <w:pStyle w:val="Heading3"/>
      </w:pPr>
      <w:bookmarkStart w:id="64" w:name="_Toc530476170"/>
      <w:r>
        <w:t>3.4.7</w:t>
      </w:r>
      <w:r w:rsidRPr="00B60B81">
        <w:tab/>
        <w:t xml:space="preserve">Can I use the 'part' element to </w:t>
      </w:r>
      <w:r>
        <w:t xml:space="preserve">localise </w:t>
      </w:r>
      <w:r w:rsidR="00FA0D65">
        <w:t>agents/contributors</w:t>
      </w:r>
      <w:r w:rsidRPr="00B60B81">
        <w:t>?</w:t>
      </w:r>
      <w:bookmarkEnd w:id="64"/>
    </w:p>
    <w:p w:rsidR="00C57714" w:rsidRPr="00C57714" w:rsidRDefault="00C57714" w:rsidP="00CA4692">
      <w:r>
        <w:t>Each part can be associated with agents/contributors with a variety of roles.</w:t>
      </w:r>
    </w:p>
    <w:p w:rsidR="0000458E" w:rsidRDefault="0000458E" w:rsidP="0000458E">
      <w:pPr>
        <w:pStyle w:val="Heading3"/>
      </w:pPr>
      <w:bookmarkStart w:id="65" w:name="_Toc530476171"/>
      <w:r>
        <w:t>3.4.8</w:t>
      </w:r>
      <w:r w:rsidRPr="00B60B81">
        <w:tab/>
        <w:t xml:space="preserve">Can I use the 'part' element to </w:t>
      </w:r>
      <w:r>
        <w:t>localise text</w:t>
      </w:r>
      <w:r w:rsidRPr="00B60B81">
        <w:t>?</w:t>
      </w:r>
      <w:bookmarkEnd w:id="65"/>
    </w:p>
    <w:p w:rsidR="00010B3A" w:rsidRPr="00010B3A" w:rsidRDefault="00010B3A" w:rsidP="00CA4692">
      <w:r>
        <w:t>The textLine element allows associating text to a scene and agent in a given order</w:t>
      </w:r>
      <w:r w:rsidR="006D40FE">
        <w:t xml:space="preserve"> and language</w:t>
      </w:r>
      <w:r>
        <w:t>.</w:t>
      </w:r>
      <w:r w:rsidR="006D40FE">
        <w:t xml:space="preserve"> The source of the text can also be specified (e.g. speech to text).</w:t>
      </w:r>
    </w:p>
    <w:p w:rsidR="00B60B81" w:rsidRPr="00B60B81" w:rsidRDefault="00B60B81" w:rsidP="004B7A8A">
      <w:pPr>
        <w:pStyle w:val="Heading2"/>
      </w:pPr>
      <w:bookmarkStart w:id="66" w:name="_Toc530476172"/>
      <w:r w:rsidRPr="00B60B81">
        <w:t>3.5</w:t>
      </w:r>
      <w:r w:rsidRPr="00B60B81">
        <w:tab/>
        <w:t>How can I describe versions of programmes</w:t>
      </w:r>
      <w:bookmarkEnd w:id="60"/>
      <w:r w:rsidRPr="00B60B81">
        <w:t>?</w:t>
      </w:r>
      <w:bookmarkEnd w:id="63"/>
      <w:bookmarkEnd w:id="66"/>
    </w:p>
    <w:p w:rsidR="00B60B81" w:rsidRPr="00B60B81" w:rsidRDefault="00B60B81" w:rsidP="00B60B81">
      <w:r w:rsidRPr="00B60B81">
        <w:t xml:space="preserve">There can be many reasons why a programme is declared to be a version of a </w:t>
      </w:r>
      <w:proofErr w:type="gramStart"/>
      <w:r w:rsidRPr="00B60B81">
        <w:t>particular source</w:t>
      </w:r>
      <w:proofErr w:type="gramEnd"/>
      <w:r w:rsidRPr="00B60B81">
        <w:t xml:space="preserve"> (e.g. a shorter version, a different language, with or without captioning, but also available on different mediums such as a file, a tape, a disk).</w:t>
      </w:r>
    </w:p>
    <w:p w:rsidR="00B60B81" w:rsidRPr="00B60B81" w:rsidRDefault="00B60B81" w:rsidP="00B60B81">
      <w:r w:rsidRPr="00B60B81">
        <w:t>The best approach to identify versions is to use relations such as hasVersion or hasSource. The relation links two instances and their respective descriptions highlighting differences such as given above as examples.</w:t>
      </w:r>
    </w:p>
    <w:p w:rsidR="00B60B81" w:rsidRPr="00B60B81" w:rsidRDefault="00B60B81" w:rsidP="00B60B81">
      <w:r w:rsidRPr="00B60B81">
        <w:t>EBUCore provide a rich set of predefined relations. Users can also define their own relation as shown below:</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 xml:space="preserve"> &lt;relation typeLabel="my relation"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 xml:space="preserve">           typeDefinition="my type of relation in a few words" </w:t>
      </w:r>
    </w:p>
    <w:p w:rsid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 xml:space="preserve">           note="relation for this purpose"&gt;</w:t>
      </w:r>
      <w:r w:rsidRPr="00B60B81">
        <w:rPr>
          <w:rFonts w:ascii="Courier New" w:hAnsi="Courier New" w:cs="Courier New"/>
          <w:color w:val="auto"/>
          <w:sz w:val="18"/>
          <w:szCs w:val="18"/>
        </w:rPr>
        <w:br/>
        <w:t xml:space="preserve">           &lt;</w:t>
      </w:r>
      <w:proofErr w:type="gramStart"/>
      <w:r w:rsidRPr="00B60B81">
        <w:rPr>
          <w:rFonts w:ascii="Courier New" w:hAnsi="Courier New" w:cs="Courier New"/>
          <w:color w:val="auto"/>
          <w:sz w:val="18"/>
          <w:szCs w:val="18"/>
        </w:rPr>
        <w:t>dc:relation</w:t>
      </w:r>
      <w:proofErr w:type="gramEnd"/>
      <w:r w:rsidRPr="00B60B81">
        <w:rPr>
          <w:rFonts w:ascii="Courier New" w:hAnsi="Courier New" w:cs="Courier New"/>
          <w:color w:val="auto"/>
          <w:sz w:val="18"/>
          <w:szCs w:val="18"/>
        </w:rPr>
        <w:t>&gt;isConnectedTo&lt;/dc:relation&gt;</w:t>
      </w:r>
      <w:r w:rsidRPr="00B60B81">
        <w:rPr>
          <w:rFonts w:ascii="Courier New" w:hAnsi="Courier New" w:cs="Courier New"/>
          <w:color w:val="auto"/>
          <w:sz w:val="18"/>
          <w:szCs w:val="18"/>
        </w:rPr>
        <w:br/>
        <w:t xml:space="preserve"> &lt;/relation&gt;</w:t>
      </w:r>
    </w:p>
    <w:p w:rsidR="00E059F3" w:rsidRPr="00B60B81" w:rsidRDefault="00E059F3"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p>
    <w:p w:rsidR="00B60B81" w:rsidRPr="00B60B81" w:rsidRDefault="00B60B81" w:rsidP="004B7A8A">
      <w:pPr>
        <w:pStyle w:val="Heading2"/>
      </w:pPr>
      <w:bookmarkStart w:id="67" w:name="_Toc304454293"/>
      <w:bookmarkStart w:id="68" w:name="_Toc420477886"/>
      <w:bookmarkStart w:id="69" w:name="_Toc530476173"/>
      <w:r w:rsidRPr="00B60B81">
        <w:t>3.6</w:t>
      </w:r>
      <w:r w:rsidRPr="00B60B81">
        <w:tab/>
      </w:r>
      <w:bookmarkEnd w:id="67"/>
      <w:r w:rsidRPr="00B60B81">
        <w:t>How can I use my own technical attributes?</w:t>
      </w:r>
      <w:bookmarkEnd w:id="68"/>
      <w:bookmarkEnd w:id="69"/>
    </w:p>
    <w:p w:rsidR="00B60B81" w:rsidRPr="00B60B81" w:rsidRDefault="00B60B81" w:rsidP="00B60B81">
      <w:pPr>
        <w:rPr>
          <w:lang w:eastAsia="zh-CN"/>
        </w:rPr>
      </w:pPr>
      <w:r w:rsidRPr="00B60B81">
        <w:rPr>
          <w:lang w:eastAsia="zh-CN"/>
        </w:rPr>
        <w:t>The following example illustrates how to use the technical attribute patterns within EBUCore. The average bitrate can be expressed as:</w:t>
      </w:r>
    </w:p>
    <w:p w:rsidR="00B60B81" w:rsidRPr="00B60B81" w:rsidRDefault="00B60B81" w:rsidP="00B60B81">
      <w:pPr>
        <w:numPr>
          <w:ilvl w:val="0"/>
          <w:numId w:val="14"/>
        </w:numPr>
        <w:rPr>
          <w:lang w:eastAsia="zh-CN"/>
        </w:rPr>
      </w:pPr>
      <w:r w:rsidRPr="00B60B81">
        <w:rPr>
          <w:lang w:eastAsia="zh-CN"/>
        </w:rPr>
        <w:t>Example of a user defined technicalAttributeString</w:t>
      </w:r>
    </w:p>
    <w:p w:rsidR="00B60B81" w:rsidRPr="00B60B81" w:rsidRDefault="00B60B81" w:rsidP="00B60B81">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eastAsia="zh-CN"/>
        </w:rPr>
      </w:pPr>
      <w:r w:rsidRPr="00B60B81">
        <w:rPr>
          <w:rFonts w:ascii="Courier New" w:hAnsi="Courier New" w:cs="Courier New"/>
          <w:sz w:val="18"/>
          <w:szCs w:val="18"/>
          <w:lang w:eastAsia="zh-CN"/>
        </w:rPr>
        <w:t>&lt;</w:t>
      </w:r>
      <w:proofErr w:type="gramStart"/>
      <w:r w:rsidRPr="00B60B81">
        <w:rPr>
          <w:rFonts w:ascii="Courier New" w:hAnsi="Courier New" w:cs="Courier New"/>
          <w:sz w:val="18"/>
          <w:szCs w:val="18"/>
          <w:lang w:eastAsia="zh-CN"/>
        </w:rPr>
        <w:t>ebucore:technicalAttributeString</w:t>
      </w:r>
      <w:proofErr w:type="gramEnd"/>
      <w:r w:rsidRPr="00B60B81">
        <w:rPr>
          <w:rFonts w:ascii="Courier New" w:hAnsi="Courier New" w:cs="Courier New"/>
          <w:sz w:val="18"/>
          <w:szCs w:val="18"/>
          <w:lang w:eastAsia="zh-CN"/>
        </w:rPr>
        <w:t xml:space="preserve"> </w:t>
      </w:r>
      <w:r w:rsidRPr="00B60B81">
        <w:rPr>
          <w:rFonts w:ascii="Courier New" w:hAnsi="Courier New" w:cs="Courier New"/>
          <w:sz w:val="18"/>
          <w:szCs w:val="18"/>
          <w:highlight w:val="yellow"/>
          <w:lang w:eastAsia="zh-CN"/>
        </w:rPr>
        <w:t>typeLabel="averageBitrate"</w:t>
      </w:r>
      <w:r w:rsidRPr="00B60B81">
        <w:rPr>
          <w:rFonts w:ascii="Courier New" w:hAnsi="Courier New" w:cs="Courier New"/>
          <w:sz w:val="18"/>
          <w:szCs w:val="18"/>
          <w:lang w:eastAsia="zh-CN"/>
        </w:rPr>
        <w:t xml:space="preserve"> typeDefinition="the average bitrate" formatLabel="integer"&gt;123456789&lt;/ebucore:technicalAttributeString&gt;</w:t>
      </w:r>
    </w:p>
    <w:p w:rsidR="00B60B81" w:rsidRPr="00B60B81" w:rsidRDefault="00B60B81" w:rsidP="00B60B81">
      <w:pPr>
        <w:numPr>
          <w:ilvl w:val="0"/>
          <w:numId w:val="14"/>
        </w:numPr>
        <w:rPr>
          <w:lang w:eastAsia="zh-CN"/>
        </w:rPr>
      </w:pPr>
      <w:r w:rsidRPr="00B60B81">
        <w:rPr>
          <w:lang w:eastAsia="zh-CN"/>
        </w:rPr>
        <w:t>Example of a user defined a technicalAttributeLong</w:t>
      </w:r>
    </w:p>
    <w:p w:rsidR="00B60B81" w:rsidRPr="00B60B81" w:rsidRDefault="00B60B81" w:rsidP="00B60B81">
      <w:pPr>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eastAsia="zh-CN"/>
        </w:rPr>
      </w:pPr>
      <w:r w:rsidRPr="00B60B81">
        <w:rPr>
          <w:rFonts w:ascii="Courier New" w:hAnsi="Courier New" w:cs="Courier New"/>
          <w:sz w:val="18"/>
          <w:szCs w:val="18"/>
          <w:lang w:eastAsia="zh-CN"/>
        </w:rPr>
        <w:t>&lt;</w:t>
      </w:r>
      <w:proofErr w:type="gramStart"/>
      <w:r w:rsidRPr="00B60B81">
        <w:rPr>
          <w:rFonts w:ascii="Courier New" w:hAnsi="Courier New" w:cs="Courier New"/>
          <w:sz w:val="18"/>
          <w:szCs w:val="18"/>
          <w:lang w:eastAsia="zh-CN"/>
        </w:rPr>
        <w:t>ebucore:technicalAttributeLong</w:t>
      </w:r>
      <w:proofErr w:type="gramEnd"/>
      <w:r w:rsidRPr="00B60B81">
        <w:rPr>
          <w:rFonts w:ascii="Courier New" w:hAnsi="Courier New" w:cs="Courier New"/>
          <w:sz w:val="18"/>
          <w:szCs w:val="18"/>
          <w:lang w:eastAsia="zh-CN"/>
        </w:rPr>
        <w:t xml:space="preserve"> </w:t>
      </w:r>
      <w:r w:rsidRPr="00B60B81">
        <w:rPr>
          <w:rFonts w:ascii="Courier New" w:hAnsi="Courier New" w:cs="Courier New"/>
          <w:sz w:val="18"/>
          <w:szCs w:val="18"/>
          <w:highlight w:val="yellow"/>
          <w:lang w:eastAsia="zh-CN"/>
        </w:rPr>
        <w:t>typeLabel="myCustomTechnicalParameter"</w:t>
      </w:r>
      <w:r w:rsidRPr="00B60B81">
        <w:rPr>
          <w:rFonts w:ascii="Courier New" w:hAnsi="Courier New" w:cs="Courier New"/>
          <w:sz w:val="18"/>
          <w:szCs w:val="18"/>
          <w:lang w:eastAsia="zh-CN"/>
        </w:rPr>
        <w:t>&gt;123456789 &lt;/ebucore:technicalAttributeLong&gt;</w:t>
      </w:r>
    </w:p>
    <w:p w:rsidR="00B60B81" w:rsidRPr="00B60B81" w:rsidRDefault="00B60B81" w:rsidP="00B60B81">
      <w:r w:rsidRPr="00B60B81">
        <w:rPr>
          <w:rFonts w:cs="Courier New"/>
          <w:szCs w:val="22"/>
        </w:rPr>
        <w:lastRenderedPageBreak/>
        <w:t>Th</w:t>
      </w:r>
      <w:r w:rsidRPr="00B60B81">
        <w:t>e choice is left to the implementer within his domain of interoperability. Some implementations use only the technicalAttributeString, which allows defining/replacing all simple datatypes with only one structure. It can also be used for more complex datatypes such as the technicalAttributeRational structure by defining a template in the format attribute, etc.</w:t>
      </w:r>
    </w:p>
    <w:p w:rsidR="00B60B81" w:rsidRDefault="00B60B81" w:rsidP="00B60B81">
      <w:r w:rsidRPr="00B60B81">
        <w:t>Som</w:t>
      </w:r>
      <w:r w:rsidR="00E059F3">
        <w:t>e</w:t>
      </w:r>
      <w:r w:rsidRPr="00B60B81">
        <w:t xml:space="preserve"> pre-defined technical attributes may be replaced by user defined attributes if required by the format of the data available to the implementer.</w:t>
      </w:r>
    </w:p>
    <w:p w:rsidR="00437353" w:rsidRPr="00B60B81" w:rsidRDefault="00437353" w:rsidP="00B60B81">
      <w:r>
        <w:t xml:space="preserve">The </w:t>
      </w:r>
      <w:r w:rsidR="00D801D9">
        <w:t>metadata extraction</w:t>
      </w:r>
      <w:r>
        <w:t xml:space="preserve"> application "mediaInfo" exports data as EBUCore. When technical attributes are not specifically defined, mediaInfo uses technical attributes to export technical metadata. </w:t>
      </w:r>
    </w:p>
    <w:p w:rsidR="00B60B81" w:rsidRPr="00B60B81" w:rsidRDefault="00B60B81" w:rsidP="004B7A8A">
      <w:pPr>
        <w:pStyle w:val="Heading2"/>
        <w:rPr>
          <w:rFonts w:ascii="Calibri" w:hAnsi="Calibri"/>
          <w:sz w:val="20"/>
        </w:rPr>
      </w:pPr>
      <w:bookmarkStart w:id="70" w:name="_Toc304454294"/>
      <w:bookmarkStart w:id="71" w:name="_Toc420477887"/>
      <w:bookmarkStart w:id="72" w:name="_Toc530476174"/>
      <w:r w:rsidRPr="00B60B81">
        <w:t>3.7</w:t>
      </w:r>
      <w:r w:rsidRPr="00B60B81">
        <w:tab/>
      </w:r>
      <w:bookmarkEnd w:id="70"/>
      <w:r w:rsidRPr="00B60B81">
        <w:t>How do I apply loudness?</w:t>
      </w:r>
      <w:bookmarkEnd w:id="71"/>
      <w:bookmarkEnd w:id="72"/>
    </w:p>
    <w:p w:rsidR="00B60B81" w:rsidRPr="00B60B81" w:rsidRDefault="00B60B81" w:rsidP="00B60B81">
      <w:pPr>
        <w:widowControl/>
        <w:autoSpaceDE w:val="0"/>
        <w:autoSpaceDN w:val="0"/>
        <w:textAlignment w:val="auto"/>
        <w:rPr>
          <w:rFonts w:cs="TrebuchetMS"/>
          <w:color w:val="auto"/>
          <w:szCs w:val="22"/>
          <w:lang w:eastAsia="zh-CN"/>
        </w:rPr>
      </w:pPr>
      <w:r w:rsidRPr="00B60B81">
        <w:rPr>
          <w:rFonts w:cs="TrebuchetMS-Bold"/>
          <w:bCs/>
          <w:color w:val="auto"/>
          <w:szCs w:val="22"/>
          <w:lang w:eastAsia="zh-CN"/>
        </w:rPr>
        <w:t>Document</w:t>
      </w:r>
      <w:r w:rsidR="00E059F3">
        <w:rPr>
          <w:rFonts w:cs="TrebuchetMS-Bold"/>
          <w:bCs/>
          <w:color w:val="auto"/>
          <w:szCs w:val="22"/>
          <w:lang w:eastAsia="zh-CN"/>
        </w:rPr>
        <w:t>s</w:t>
      </w:r>
      <w:r w:rsidRPr="00B60B81">
        <w:rPr>
          <w:rFonts w:cs="TrebuchetMS-Bold"/>
          <w:bCs/>
          <w:color w:val="auto"/>
          <w:szCs w:val="22"/>
          <w:lang w:eastAsia="zh-CN"/>
        </w:rPr>
        <w:t xml:space="preserve"> EBU</w:t>
      </w:r>
      <w:r w:rsidR="00E059F3">
        <w:rPr>
          <w:rFonts w:cs="TrebuchetMS-Bold"/>
          <w:bCs/>
          <w:color w:val="auto"/>
          <w:szCs w:val="22"/>
          <w:lang w:eastAsia="zh-CN"/>
        </w:rPr>
        <w:t> </w:t>
      </w:r>
      <w:r w:rsidRPr="00B60B81">
        <w:rPr>
          <w:rFonts w:cs="TrebuchetMS-Bold"/>
          <w:bCs/>
          <w:color w:val="auto"/>
          <w:szCs w:val="22"/>
          <w:lang w:eastAsia="zh-CN"/>
        </w:rPr>
        <w:t xml:space="preserve">Tech 3343 and EBU R 128 </w:t>
      </w:r>
      <w:r w:rsidRPr="00B60B81">
        <w:rPr>
          <w:rFonts w:cs="TrebuchetMS"/>
          <w:color w:val="auto"/>
          <w:szCs w:val="22"/>
          <w:lang w:eastAsia="zh-CN"/>
        </w:rPr>
        <w:t>establish a predictable and well-defined method to measure the loudness level for news, sports, advertisements, drama, music, promotions, film etc. throughout the broadcast chain and thereby helps professionals to create robust specifications for ingest, production, play-out and distribution to a multitude of platforms. EBU R 128 is based entirely on open standards and aims to harmonise the way we produce and measure audio internationally.</w:t>
      </w:r>
    </w:p>
    <w:p w:rsidR="00B60B81" w:rsidRPr="00B60B81" w:rsidRDefault="00B60B81" w:rsidP="00B60B81">
      <w:pPr>
        <w:widowControl/>
        <w:autoSpaceDE w:val="0"/>
        <w:autoSpaceDN w:val="0"/>
        <w:textAlignment w:val="auto"/>
        <w:rPr>
          <w:rFonts w:cs="TrebuchetMS"/>
          <w:color w:val="auto"/>
          <w:szCs w:val="22"/>
          <w:lang w:eastAsia="zh-CN"/>
        </w:rPr>
      </w:pPr>
      <w:r w:rsidRPr="00B60B81">
        <w:rPr>
          <w:rFonts w:cs="TrebuchetMS"/>
          <w:color w:val="auto"/>
          <w:szCs w:val="22"/>
          <w:lang w:eastAsia="zh-CN"/>
        </w:rPr>
        <w:t>The audioFormatExtended element specifies precisely how and where to apply loudness.</w:t>
      </w:r>
    </w:p>
    <w:p w:rsidR="00B60B81" w:rsidRPr="00B60B81" w:rsidRDefault="00B60B81" w:rsidP="004B7A8A">
      <w:pPr>
        <w:pStyle w:val="Heading2"/>
      </w:pPr>
      <w:bookmarkStart w:id="73" w:name="_Toc304454295"/>
      <w:bookmarkStart w:id="74" w:name="_Toc420477888"/>
      <w:bookmarkStart w:id="75" w:name="_Toc530476175"/>
      <w:r w:rsidRPr="00B60B81">
        <w:t>3.8</w:t>
      </w:r>
      <w:r w:rsidRPr="00B60B81">
        <w:tab/>
        <w:t xml:space="preserve">How can I tag </w:t>
      </w:r>
      <w:bookmarkEnd w:id="73"/>
      <w:r w:rsidRPr="00B60B81">
        <w:t>content in EBUCore?</w:t>
      </w:r>
      <w:bookmarkEnd w:id="74"/>
      <w:bookmarkEnd w:id="75"/>
    </w:p>
    <w:p w:rsidR="00B60B81" w:rsidRPr="00B60B81" w:rsidRDefault="00B60B81" w:rsidP="00B60B81">
      <w:r w:rsidRPr="00B60B81">
        <w:t>It is now common to 'tag' content. Tags can be issued by professionals like content creators or content providers, or by users.</w:t>
      </w:r>
    </w:p>
    <w:p w:rsidR="00B60B81" w:rsidRPr="00B60B81" w:rsidRDefault="00B60B81" w:rsidP="00B60B81">
      <w:r w:rsidRPr="00B60B81">
        <w:t>In EBUCore, tags are defined as 'subjects' of typeLabel="tag" issued by 'attributors' (persons or organisations).</w:t>
      </w:r>
    </w:p>
    <w:p w:rsidR="00B60B81" w:rsidRPr="00B60B81" w:rsidRDefault="00B60B81" w:rsidP="004B7A8A">
      <w:pPr>
        <w:pStyle w:val="Heading2"/>
        <w:rPr>
          <w:rFonts w:ascii="Calibri" w:hAnsi="Calibri"/>
          <w:sz w:val="20"/>
        </w:rPr>
      </w:pPr>
      <w:bookmarkStart w:id="76" w:name="_Toc304454296"/>
      <w:bookmarkStart w:id="77" w:name="_Toc420477889"/>
      <w:bookmarkStart w:id="78" w:name="_Toc530476176"/>
      <w:r w:rsidRPr="00B60B81">
        <w:t>3.9</w:t>
      </w:r>
      <w:r w:rsidRPr="00B60B81">
        <w:tab/>
        <w:t>How can I differentiate locators</w:t>
      </w:r>
      <w:bookmarkEnd w:id="76"/>
      <w:r w:rsidRPr="00B60B81">
        <w:t>?</w:t>
      </w:r>
      <w:bookmarkEnd w:id="77"/>
      <w:bookmarkEnd w:id="78"/>
    </w:p>
    <w:p w:rsidR="00B60B81" w:rsidRPr="00B60B81" w:rsidRDefault="00B60B81" w:rsidP="00B60B81">
      <w:r w:rsidRPr="00B60B81">
        <w:t>The locator attribute in format now has a type attribute to specify what the locator is being used for. A locator can point to an object of typeLabel "resource", "thumbnail", "landing page", etc.</w:t>
      </w:r>
    </w:p>
    <w:p w:rsidR="00B60B81" w:rsidRPr="00B60B81" w:rsidRDefault="00B60B81" w:rsidP="00B60B81">
      <w:r w:rsidRPr="00B60B81">
        <w:t>Relations can also be used to point to related external objects.</w:t>
      </w:r>
    </w:p>
    <w:p w:rsidR="00B60B81" w:rsidRPr="00B60B81" w:rsidRDefault="00B60B81" w:rsidP="004B7A8A">
      <w:pPr>
        <w:pStyle w:val="Heading2"/>
      </w:pPr>
      <w:bookmarkStart w:id="79" w:name="_Toc304454297"/>
      <w:bookmarkStart w:id="80" w:name="_Toc420477890"/>
      <w:bookmarkStart w:id="81" w:name="_Toc530476177"/>
      <w:r w:rsidRPr="00B60B81">
        <w:t>3.10</w:t>
      </w:r>
      <w:r w:rsidRPr="00B60B81">
        <w:tab/>
        <w:t xml:space="preserve">How can I associate a format and rights to a publication </w:t>
      </w:r>
      <w:bookmarkEnd w:id="79"/>
      <w:r w:rsidRPr="00B60B81">
        <w:t>event?</w:t>
      </w:r>
      <w:bookmarkEnd w:id="80"/>
      <w:bookmarkEnd w:id="81"/>
    </w:p>
    <w:p w:rsidR="00B60B81" w:rsidRPr="00B60B81" w:rsidRDefault="00B60B81" w:rsidP="00B60B81">
      <w:r w:rsidRPr="00B60B81">
        <w:t>The publicationHistory lists the publication events of a media resource. This allows indicating, when, where, in which format and under which rights the media resource has been published.</w:t>
      </w:r>
    </w:p>
    <w:p w:rsidR="00B60B81" w:rsidRPr="00B60B81" w:rsidRDefault="00B60B81" w:rsidP="00B60B81">
      <w:r w:rsidRPr="00B60B81">
        <w:t xml:space="preserve">The format attribute now has an associated formatId attribute of type ID, which can be referenced to from the publication event formatIdRef attribute. This allows indicating which format is being used for a </w:t>
      </w:r>
      <w:proofErr w:type="gramStart"/>
      <w:r w:rsidRPr="00B60B81">
        <w:t>particular publication</w:t>
      </w:r>
      <w:proofErr w:type="gramEnd"/>
      <w:r w:rsidRPr="00B60B81">
        <w:t>.</w:t>
      </w:r>
    </w:p>
    <w:p w:rsidR="00B60B81" w:rsidRPr="00B60B81" w:rsidRDefault="00B60B81" w:rsidP="00B60B81">
      <w:r w:rsidRPr="00B60B81">
        <w:t>The same applies to rights using the rightsID and associated rightsIDREFS.</w:t>
      </w:r>
    </w:p>
    <w:p w:rsidR="00B60B81" w:rsidRPr="00B60B81" w:rsidRDefault="00B60B81" w:rsidP="004B7A8A">
      <w:pPr>
        <w:pStyle w:val="Heading2"/>
      </w:pPr>
      <w:bookmarkStart w:id="82" w:name="_Toc304454299"/>
      <w:bookmarkStart w:id="83" w:name="_Toc420477891"/>
      <w:bookmarkStart w:id="84" w:name="_Toc530476178"/>
      <w:r w:rsidRPr="00B60B81">
        <w:t>3.11</w:t>
      </w:r>
      <w:r w:rsidRPr="00B60B81">
        <w:tab/>
        <w:t>When do I use labels and/or links</w:t>
      </w:r>
      <w:bookmarkEnd w:id="82"/>
      <w:r w:rsidRPr="00B60B81">
        <w:t xml:space="preserve"> in type/format/</w:t>
      </w:r>
      <w:proofErr w:type="gramStart"/>
      <w:r w:rsidRPr="00B60B81">
        <w:t>status ?</w:t>
      </w:r>
      <w:bookmarkEnd w:id="83"/>
      <w:bookmarkEnd w:id="84"/>
      <w:proofErr w:type="gramEnd"/>
    </w:p>
    <w:p w:rsidR="00B60B81" w:rsidRPr="00B60B81" w:rsidRDefault="00B60B81" w:rsidP="00B60B81">
      <w:r w:rsidRPr="00B60B81">
        <w:t>Several EBUCore elements and attributes propose to define their value through a "label" and/ or a "link". Links can be used to define a relationship in the sense of linked data. A typical case of linked data consists of pointing to classification scheme term via its identifier.</w:t>
      </w:r>
    </w:p>
    <w:p w:rsidR="00B60B81" w:rsidRPr="00B60B81" w:rsidRDefault="00B60B81" w:rsidP="00B60B81">
      <w:r w:rsidRPr="00B60B81">
        <w:t>However, when available, the corresponding term of value should also be provided as a 'label' to facilitate mapping.</w:t>
      </w:r>
    </w:p>
    <w:p w:rsidR="00B60B81" w:rsidRPr="00B60B81" w:rsidRDefault="00B60B81" w:rsidP="004B7A8A">
      <w:pPr>
        <w:pStyle w:val="Heading2"/>
      </w:pPr>
      <w:bookmarkStart w:id="85" w:name="_Toc420477892"/>
      <w:bookmarkStart w:id="86" w:name="_Toc530476179"/>
      <w:r w:rsidRPr="00B60B81">
        <w:lastRenderedPageBreak/>
        <w:t>3.12</w:t>
      </w:r>
      <w:r w:rsidRPr="00B60B81">
        <w:tab/>
        <w:t>Can I provide e.g. a display or print name in contactDetails?</w:t>
      </w:r>
      <w:bookmarkEnd w:id="85"/>
      <w:bookmarkEnd w:id="86"/>
    </w:p>
    <w:p w:rsidR="00B60B81" w:rsidRPr="00B60B81" w:rsidRDefault="00B60B81" w:rsidP="00E059F3">
      <w:r w:rsidRPr="00B60B81">
        <w:t>A display or print name can easily be implemented as follows:</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&lt;contactDetails&gt;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&lt;name typeLabel=</w:t>
      </w:r>
      <w:r w:rsidRPr="00B60B81">
        <w:rPr>
          <w:rFonts w:ascii="Courier New" w:hAnsi="Courier New" w:cs="Courier New"/>
          <w:sz w:val="18"/>
          <w:szCs w:val="18"/>
          <w:highlight w:val="yellow"/>
        </w:rPr>
        <w:t>"Display name"</w:t>
      </w:r>
      <w:r w:rsidRPr="00B60B81">
        <w:rPr>
          <w:rFonts w:ascii="Courier New" w:hAnsi="Courier New" w:cs="Courier New"/>
          <w:sz w:val="18"/>
          <w:szCs w:val="18"/>
        </w:rPr>
        <w: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Mr. Best Guest for display</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&lt;/name&gt;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&lt;name typeLabel=</w:t>
      </w:r>
      <w:r w:rsidRPr="00B60B81">
        <w:rPr>
          <w:rFonts w:ascii="Courier New" w:hAnsi="Courier New" w:cs="Courier New"/>
          <w:sz w:val="18"/>
          <w:szCs w:val="18"/>
          <w:highlight w:val="yellow"/>
        </w:rPr>
        <w:t>"Print name"</w:t>
      </w:r>
      <w:r w:rsidRPr="00B60B81">
        <w:rPr>
          <w:rFonts w:ascii="Courier New" w:hAnsi="Courier New" w:cs="Courier New"/>
          <w:sz w:val="18"/>
          <w:szCs w:val="18"/>
        </w:rPr>
        <w: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Mr. Best Guest for print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&lt;/name&gt;</w:t>
      </w:r>
      <w:r w:rsidRPr="00B60B81">
        <w:rPr>
          <w:rFonts w:ascii="Courier New" w:hAnsi="Courier New" w:cs="Courier New"/>
          <w:sz w:val="18"/>
          <w:szCs w:val="18"/>
        </w:rPr>
        <w:br/>
        <w:t>&lt;/contactDetails&gt;</w:t>
      </w:r>
    </w:p>
    <w:p w:rsidR="00B60B81" w:rsidRPr="00B60B81" w:rsidRDefault="00B60B81" w:rsidP="004B7A8A">
      <w:pPr>
        <w:pStyle w:val="Heading2"/>
      </w:pPr>
      <w:bookmarkStart w:id="87" w:name="_Toc420477893"/>
      <w:bookmarkStart w:id="88" w:name="_Toc530476180"/>
      <w:r w:rsidRPr="00B60B81">
        <w:t>3.13</w:t>
      </w:r>
      <w:r w:rsidRPr="00B60B81">
        <w:tab/>
        <w:t>Can I provide contactDetails for a group or ensemble?</w:t>
      </w:r>
      <w:bookmarkEnd w:id="87"/>
      <w:bookmarkEnd w:id="88"/>
    </w:p>
    <w:p w:rsidR="00B60B81" w:rsidRPr="00B60B81" w:rsidRDefault="00B60B81" w:rsidP="00B60B81">
      <w:pPr>
        <w:pStyle w:val="PlainText"/>
        <w:spacing w:before="40" w:after="200"/>
        <w:jc w:val="both"/>
        <w:rPr>
          <w:rFonts w:ascii="Trebuchet MS" w:hAnsi="Trebuchet MS"/>
          <w:sz w:val="22"/>
          <w:szCs w:val="22"/>
        </w:rPr>
      </w:pPr>
      <w:r w:rsidRPr="00B60B81">
        <w:rPr>
          <w:rFonts w:ascii="Trebuchet MS" w:hAnsi="Trebuchet MS"/>
          <w:sz w:val="22"/>
          <w:szCs w:val="22"/>
        </w:rPr>
        <w:t>For groups, ballets or similar non individual formation, you can use contactDetails with typeLabel</w:t>
      </w:r>
      <w:proofErr w:type="gramStart"/>
      <w:r w:rsidRPr="00B60B81">
        <w:rPr>
          <w:rFonts w:ascii="Trebuchet MS" w:hAnsi="Trebuchet MS"/>
          <w:sz w:val="22"/>
          <w:szCs w:val="22"/>
        </w:rPr>
        <w:t>=</w:t>
      </w:r>
      <w:r w:rsidR="00E059F3">
        <w:rPr>
          <w:rFonts w:ascii="Trebuchet MS" w:hAnsi="Trebuchet MS"/>
          <w:sz w:val="22"/>
          <w:szCs w:val="22"/>
        </w:rPr>
        <w:t>“</w:t>
      </w:r>
      <w:proofErr w:type="gramEnd"/>
      <w:r w:rsidRPr="00B60B81">
        <w:rPr>
          <w:rFonts w:ascii="Trebuchet MS" w:hAnsi="Trebuchet MS"/>
          <w:sz w:val="22"/>
          <w:szCs w:val="22"/>
        </w:rPr>
        <w:t>music group, orchestra dancing team, ballet team or e.g. individual</w:t>
      </w:r>
      <w:r w:rsidR="00E059F3">
        <w:rPr>
          <w:rFonts w:ascii="Trebuchet MS" w:hAnsi="Trebuchet MS"/>
          <w:sz w:val="22"/>
          <w:szCs w:val="22"/>
        </w:rPr>
        <w:t>”</w:t>
      </w:r>
      <w:r w:rsidRPr="00B60B81">
        <w:rPr>
          <w:rFonts w:ascii="Trebuchet MS" w:hAnsi="Trebuchet MS"/>
          <w:sz w:val="22"/>
          <w:szCs w:val="22"/>
        </w:rPr>
        <w:t xml:space="preserve"> (real person by default but can be fictitious). Then use “name” to provide the name of the group, orchestra, dancing team, ballet team or individual. </w:t>
      </w:r>
    </w:p>
    <w:p w:rsidR="00B60B81" w:rsidRPr="00B60B81" w:rsidRDefault="00B60B81" w:rsidP="00B60B81">
      <w:pPr>
        <w:pStyle w:val="PlainText"/>
        <w:spacing w:before="40" w:after="200"/>
        <w:jc w:val="both"/>
        <w:rPr>
          <w:rFonts w:ascii="Trebuchet MS" w:hAnsi="Trebuchet MS"/>
          <w:sz w:val="22"/>
          <w:szCs w:val="22"/>
        </w:rPr>
      </w:pPr>
      <w:r w:rsidRPr="00B60B81">
        <w:rPr>
          <w:rFonts w:ascii="Trebuchet MS" w:hAnsi="Trebuchet MS"/>
          <w:sz w:val="22"/>
          <w:szCs w:val="22"/>
        </w:rPr>
        <w:t>You can use the other more structured way for detailing names for persons either real or fictitious (there are web resource describing the bio and life of fictitious characters). Then you can now use a link to web resource with related information, which can be of any type optionally specified.</w:t>
      </w:r>
    </w:p>
    <w:p w:rsidR="00B60B81" w:rsidRPr="00B60B81" w:rsidRDefault="00B60B81" w:rsidP="00B60B81">
      <w:pPr>
        <w:pStyle w:val="PlainText"/>
        <w:spacing w:before="40" w:after="200"/>
        <w:jc w:val="both"/>
        <w:rPr>
          <w:rFonts w:ascii="Trebuchet MS" w:hAnsi="Trebuchet MS"/>
          <w:sz w:val="22"/>
          <w:szCs w:val="22"/>
        </w:rPr>
      </w:pPr>
      <w:r w:rsidRPr="00B60B81">
        <w:rPr>
          <w:rFonts w:ascii="Trebuchet MS" w:hAnsi="Trebuchet MS"/>
          <w:sz w:val="22"/>
          <w:szCs w:val="22"/>
        </w:rPr>
        <w:t>Another option would be to use organisationDetails in the same way for groups and then use contactDetails for members of the group.</w:t>
      </w:r>
    </w:p>
    <w:p w:rsidR="00B60B81" w:rsidRPr="00B60B81" w:rsidRDefault="00B60B81" w:rsidP="004B7A8A">
      <w:pPr>
        <w:pStyle w:val="Heading2"/>
      </w:pPr>
      <w:bookmarkStart w:id="89" w:name="_Toc420477894"/>
      <w:bookmarkStart w:id="90" w:name="_Toc530476181"/>
      <w:r w:rsidRPr="00B60B81">
        <w:t>3.14</w:t>
      </w:r>
      <w:r w:rsidRPr="00B60B81">
        <w:tab/>
        <w:t>Are there examples of implementation of the new audio model?</w:t>
      </w:r>
      <w:bookmarkEnd w:id="89"/>
      <w:bookmarkEnd w:id="90"/>
    </w:p>
    <w:p w:rsidR="00B60B81" w:rsidRPr="00B60B81" w:rsidRDefault="00B60B81" w:rsidP="00B60B81">
      <w:r w:rsidRPr="00B60B81">
        <w:t>Examples of implementation of the new EBU extended audio model implemented in the EBUCore schema through the audioFormatExtended element can be found in Annex C and in the audio model specification Tech.3364.</w:t>
      </w:r>
    </w:p>
    <w:p w:rsidR="00B60B81" w:rsidRPr="00B60B81" w:rsidRDefault="00E059F3" w:rsidP="00B60B81">
      <w:pPr>
        <w:rPr>
          <w:lang w:eastAsia="zh-CN"/>
        </w:rPr>
      </w:pPr>
      <w:r>
        <w:rPr>
          <w:lang w:eastAsia="zh-CN"/>
        </w:rPr>
        <w:t>EBU </w:t>
      </w:r>
      <w:r w:rsidR="00B60B81" w:rsidRPr="00B60B81">
        <w:rPr>
          <w:lang w:eastAsia="zh-CN"/>
        </w:rPr>
        <w:t>Tech</w:t>
      </w:r>
      <w:r>
        <w:rPr>
          <w:lang w:eastAsia="zh-CN"/>
        </w:rPr>
        <w:t> </w:t>
      </w:r>
      <w:r w:rsidR="00B60B81" w:rsidRPr="00B60B81">
        <w:rPr>
          <w:lang w:eastAsia="zh-CN"/>
        </w:rPr>
        <w:t>3364 provide</w:t>
      </w:r>
      <w:r w:rsidR="003A3ECF">
        <w:rPr>
          <w:lang w:eastAsia="zh-CN"/>
        </w:rPr>
        <w:t>s</w:t>
      </w:r>
      <w:r w:rsidR="00B60B81" w:rsidRPr="00B60B81">
        <w:rPr>
          <w:lang w:eastAsia="zh-CN"/>
        </w:rPr>
        <w:t xml:space="preserve"> more details on the audio model</w:t>
      </w:r>
      <w:r w:rsidR="003A3ECF">
        <w:rPr>
          <w:lang w:eastAsia="zh-CN"/>
        </w:rPr>
        <w:t>,</w:t>
      </w:r>
      <w:r w:rsidR="00B60B81" w:rsidRPr="00B60B81">
        <w:rPr>
          <w:lang w:eastAsia="zh-CN"/>
        </w:rPr>
        <w:t xml:space="preserve"> incl</w:t>
      </w:r>
      <w:r w:rsidR="003A3ECF">
        <w:rPr>
          <w:lang w:eastAsia="zh-CN"/>
        </w:rPr>
        <w:t>uding</w:t>
      </w:r>
      <w:r w:rsidR="00B60B81" w:rsidRPr="00B60B81">
        <w:rPr>
          <w:lang w:eastAsia="zh-CN"/>
        </w:rPr>
        <w:t xml:space="preserve"> examples on its mapping to BWF and MXF.</w:t>
      </w:r>
    </w:p>
    <w:p w:rsidR="00B60B81" w:rsidRPr="00B60B81" w:rsidRDefault="00B60B81" w:rsidP="00B60B81">
      <w:r w:rsidRPr="00B60B81">
        <w:t xml:space="preserve">The extended audio model is </w:t>
      </w:r>
      <w:r w:rsidR="00815244" w:rsidRPr="00B60B81">
        <w:t>built</w:t>
      </w:r>
      <w:r w:rsidRPr="00B60B81">
        <w:t xml:space="preserve"> around a set of relations. These relations are clearly identified </w:t>
      </w:r>
      <w:proofErr w:type="gramStart"/>
      <w:r w:rsidRPr="00B60B81">
        <w:t>through the use of</w:t>
      </w:r>
      <w:proofErr w:type="gramEnd"/>
      <w:r w:rsidRPr="00B60B81">
        <w:t xml:space="preserve"> a naming convention by which elements or attributes contains 'ID', 'IDREF', 'IDREFS'. In xml, IDREF and IDREFS pair with ID to establish a relation. This can be implemented in two ways:</w:t>
      </w:r>
    </w:p>
    <w:p w:rsidR="00B60B81" w:rsidRPr="00B60B81" w:rsidRDefault="00B60B81" w:rsidP="003A3ECF">
      <w:pPr>
        <w:pStyle w:val="Bullet1"/>
      </w:pPr>
      <w:r w:rsidRPr="00B60B81">
        <w:t xml:space="preserve">xml Schema define datatypes for ID, IDREF and IDREFS. If these datatypes are used, relations must be established within the same metadata instance file, which </w:t>
      </w:r>
      <w:proofErr w:type="gramStart"/>
      <w:r w:rsidRPr="00B60B81">
        <w:t>can be seen as</w:t>
      </w:r>
      <w:proofErr w:type="gramEnd"/>
      <w:r w:rsidRPr="00B60B81">
        <w:t xml:space="preserve"> a design restriction but provides strong validation support.</w:t>
      </w:r>
    </w:p>
    <w:p w:rsidR="00B60B81" w:rsidRPr="00B60B81" w:rsidRDefault="00B60B81" w:rsidP="003A3ECF">
      <w:pPr>
        <w:pStyle w:val="Bullet1"/>
      </w:pPr>
      <w:r w:rsidRPr="00B60B81">
        <w:t xml:space="preserve">EBUCore doesn't use ID, IDREF and IDREFS datatypes but anyURI. This allows establishing relations across metadata instance files (e.g. allowing to separate a content description from the structural description of the audio model components, or to constitute external libraries of audio configurations). Of course, this requires that an implementer pays </w:t>
      </w:r>
      <w:proofErr w:type="gramStart"/>
      <w:r w:rsidRPr="00B60B81">
        <w:t>particular attention</w:t>
      </w:r>
      <w:proofErr w:type="gramEnd"/>
      <w:r w:rsidRPr="00B60B81">
        <w:t xml:space="preserve"> to the pairing of URIs, which is facilitated by the naming convention used for related elements and attributes in the EBUCore schema.</w:t>
      </w:r>
    </w:p>
    <w:p w:rsidR="00B60B81" w:rsidRPr="00B60B81" w:rsidRDefault="00B60B81" w:rsidP="004B7A8A">
      <w:pPr>
        <w:pStyle w:val="Heading2"/>
      </w:pPr>
      <w:bookmarkStart w:id="91" w:name="_Toc420477895"/>
      <w:bookmarkStart w:id="92" w:name="_Toc530476182"/>
      <w:bookmarkStart w:id="93" w:name="_Toc304454303"/>
      <w:r w:rsidRPr="00B60B81">
        <w:t>3.15</w:t>
      </w:r>
      <w:r w:rsidRPr="00B60B81">
        <w:tab/>
        <w:t>How can I extend a schedule beyond midnight?</w:t>
      </w:r>
      <w:bookmarkEnd w:id="91"/>
      <w:bookmarkEnd w:id="92"/>
    </w:p>
    <w:p w:rsidR="00B60B81" w:rsidRPr="00B60B81" w:rsidRDefault="00B60B81" w:rsidP="00B60B81">
      <w:r w:rsidRPr="00B60B81">
        <w:t>It is common practice that a day schedule starts for example at around 6 O'clock in the morning and finishes at around the same time on the following day. The following xml snippet shows how it should be done instantiating the EBUCore schema.</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rPr>
      </w:pPr>
      <w:r w:rsidRPr="00B60B81">
        <w:rPr>
          <w:rFonts w:ascii="Courier New" w:hAnsi="Courier New" w:cs="Courier New"/>
          <w:color w:val="auto"/>
          <w:sz w:val="18"/>
          <w:szCs w:val="18"/>
        </w:rPr>
        <w:t>&lt;publicationEvent&gt;</w:t>
      </w:r>
      <w:r w:rsidRPr="00B60B81">
        <w:rPr>
          <w:rFonts w:ascii="Courier New" w:hAnsi="Courier New" w:cs="Courier New"/>
          <w:color w:val="auto"/>
          <w:sz w:val="18"/>
          <w:szCs w:val="18"/>
        </w:rPr>
        <w:br/>
        <w:t xml:space="preserve">    &lt;publicationDate&gt;2014-03-12&lt;/ns</w:t>
      </w:r>
      <w:proofErr w:type="gramStart"/>
      <w:r w:rsidRPr="00B60B81">
        <w:rPr>
          <w:rFonts w:ascii="Courier New" w:hAnsi="Courier New" w:cs="Courier New"/>
          <w:color w:val="auto"/>
          <w:sz w:val="18"/>
          <w:szCs w:val="18"/>
        </w:rPr>
        <w:t>2:publicationDate</w:t>
      </w:r>
      <w:proofErr w:type="gramEnd"/>
      <w:r w:rsidRPr="00B60B81">
        <w:rPr>
          <w:rFonts w:ascii="Courier New" w:hAnsi="Courier New" w:cs="Courier New"/>
          <w:color w:val="auto"/>
          <w:sz w:val="18"/>
          <w:szCs w:val="18"/>
        </w:rPr>
        <w:t>&gt;</w:t>
      </w:r>
      <w:r w:rsidRPr="00B60B81">
        <w:rPr>
          <w:rFonts w:ascii="Courier New" w:hAnsi="Courier New" w:cs="Courier New"/>
          <w:color w:val="auto"/>
          <w:sz w:val="18"/>
          <w:szCs w:val="18"/>
        </w:rPr>
        <w:br/>
        <w:t xml:space="preserve">    &lt;publicationTime&gt;01:00:00&lt;/ns2:publicationTime&gt;</w:t>
      </w:r>
      <w:r w:rsidRPr="00B60B81">
        <w:rPr>
          <w:rFonts w:ascii="Courier New" w:hAnsi="Courier New" w:cs="Courier New"/>
          <w:color w:val="auto"/>
          <w:sz w:val="18"/>
          <w:szCs w:val="18"/>
        </w:rPr>
        <w:br/>
      </w:r>
      <w:r w:rsidRPr="00B60B81">
        <w:rPr>
          <w:rFonts w:ascii="Courier New" w:hAnsi="Courier New" w:cs="Courier New"/>
          <w:color w:val="auto"/>
          <w:sz w:val="18"/>
          <w:szCs w:val="18"/>
        </w:rPr>
        <w:lastRenderedPageBreak/>
        <w:t xml:space="preserve">    &lt;scheduleDate&gt;2014-03-11&lt;/ns2:scheduleDate&gt;</w:t>
      </w:r>
      <w:r w:rsidRPr="00B60B81">
        <w:rPr>
          <w:rFonts w:ascii="Courier New" w:hAnsi="Courier New" w:cs="Courier New"/>
          <w:color w:val="auto"/>
          <w:sz w:val="18"/>
          <w:szCs w:val="18"/>
        </w:rPr>
        <w:br/>
        <w:t xml:space="preserve">    &lt;publicationService…</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rPr>
      </w:pPr>
      <w:r w:rsidRPr="00B60B81">
        <w:rPr>
          <w:rFonts w:ascii="Courier New" w:hAnsi="Courier New" w:cs="Courier New"/>
          <w:color w:val="auto"/>
          <w:sz w:val="18"/>
          <w:szCs w:val="18"/>
        </w:rPr>
        <w:t>&lt;/publicationEvent&gt;</w:t>
      </w:r>
    </w:p>
    <w:p w:rsidR="00B60B81" w:rsidRPr="00B60B81" w:rsidRDefault="00B60B81" w:rsidP="003A3ECF">
      <w:pPr>
        <w:pStyle w:val="8ptspacer"/>
      </w:pPr>
    </w:p>
    <w:p w:rsidR="00073497" w:rsidRDefault="00B60B81" w:rsidP="0016004E">
      <w:r w:rsidRPr="00B60B81">
        <w:t>In this example, a programme is broadcast a 1 O'clock in the morning on 12</w:t>
      </w:r>
      <w:r w:rsidRPr="00B60B81">
        <w:rPr>
          <w:vertAlign w:val="superscript"/>
        </w:rPr>
        <w:t>th</w:t>
      </w:r>
      <w:r w:rsidRPr="00B60B81">
        <w:t xml:space="preserve"> March 2014, but this publication event </w:t>
      </w:r>
      <w:r w:rsidR="00815244" w:rsidRPr="00B60B81">
        <w:t>belongs</w:t>
      </w:r>
      <w:r w:rsidRPr="00B60B81">
        <w:t xml:space="preserve"> to the schedule of 11</w:t>
      </w:r>
      <w:r w:rsidRPr="00B60B81">
        <w:rPr>
          <w:vertAlign w:val="superscript"/>
        </w:rPr>
        <w:t>th</w:t>
      </w:r>
      <w:r w:rsidRPr="00B60B81">
        <w:t xml:space="preserve"> March 2014.</w:t>
      </w:r>
    </w:p>
    <w:p w:rsidR="00B60B81" w:rsidRPr="00B60B81" w:rsidRDefault="00B60B81" w:rsidP="0016004E">
      <w:pPr>
        <w:pStyle w:val="Heading2"/>
      </w:pPr>
      <w:bookmarkStart w:id="94" w:name="_Toc420477896"/>
      <w:bookmarkStart w:id="95" w:name="_Toc530476183"/>
      <w:r w:rsidRPr="00B60B81">
        <w:t>3.16</w:t>
      </w:r>
      <w:r w:rsidRPr="00B60B81">
        <w:tab/>
        <w:t>targetAudience, audienceLevel and audienceRating?</w:t>
      </w:r>
      <w:bookmarkEnd w:id="94"/>
      <w:bookmarkEnd w:id="95"/>
    </w:p>
    <w:p w:rsidR="00B60B81" w:rsidRPr="00B60B81" w:rsidRDefault="00B60B81" w:rsidP="00B60B81">
      <w:r w:rsidRPr="00B60B81">
        <w:t xml:space="preserve">Originally, targetAudience has been the common placeholder for audience rating and audience level as defined also by </w:t>
      </w:r>
      <w:r w:rsidR="003A3ECF">
        <w:t>MPEG</w:t>
      </w:r>
      <w:r w:rsidR="003A3ECF">
        <w:noBreakHyphen/>
      </w:r>
      <w:r w:rsidRPr="00B60B81">
        <w:t xml:space="preserve">7 and TV-Anytime. However, for the sake of harmonisation with North-American best practice, the audienceLevel element has been added as a sub-element of </w:t>
      </w:r>
      <w:proofErr w:type="gramStart"/>
      <w:r w:rsidRPr="00B60B81">
        <w:t>ebucore:type</w:t>
      </w:r>
      <w:proofErr w:type="gramEnd"/>
      <w:r w:rsidRPr="00B60B81">
        <w:t>. It is recommended to use targetAudience or audienceLevel to identify age and population groups.</w:t>
      </w:r>
    </w:p>
    <w:p w:rsidR="00B60B81" w:rsidRPr="00B60B81" w:rsidRDefault="00B60B81" w:rsidP="00B60B81">
      <w:r w:rsidRPr="00B60B81">
        <w:t xml:space="preserve">The element audienceRating has also been added for the sake of harmonisation. It shall be used to define an audience appropriate to the programme. The EBU Classification Scheme for audience rating has been deprecated. </w:t>
      </w:r>
      <w:r w:rsidR="003A3ECF">
        <w:t>For ratings t</w:t>
      </w:r>
      <w:r w:rsidRPr="00B60B81">
        <w:t>he EBU now recommends the use of</w:t>
      </w:r>
      <w:r w:rsidR="003A3ECF">
        <w:tab/>
        <w:t xml:space="preserve"> </w:t>
      </w:r>
      <w:hyperlink r:id="rId19" w:history="1">
        <w:r w:rsidRPr="00B60B81">
          <w:rPr>
            <w:rStyle w:val="Hyperlink"/>
          </w:rPr>
          <w:t>http://www.movielabs.com/md/ratings/v2.0/html/Summary.html</w:t>
        </w:r>
      </w:hyperlink>
      <w:r w:rsidRPr="00B60B81">
        <w:t xml:space="preserve"> .</w:t>
      </w:r>
    </w:p>
    <w:p w:rsidR="00B60B81" w:rsidRPr="00B60B81" w:rsidRDefault="00B60B81" w:rsidP="004B7A8A">
      <w:pPr>
        <w:pStyle w:val="Heading2"/>
      </w:pPr>
      <w:bookmarkStart w:id="96" w:name="_Toc420477897"/>
      <w:bookmarkStart w:id="97" w:name="_Toc530476184"/>
      <w:r w:rsidRPr="00B60B81">
        <w:t>3.17</w:t>
      </w:r>
      <w:r w:rsidRPr="00B60B81">
        <w:tab/>
        <w:t>When should I use rating?</w:t>
      </w:r>
      <w:bookmarkEnd w:id="96"/>
      <w:bookmarkEnd w:id="97"/>
    </w:p>
    <w:p w:rsidR="00B60B81" w:rsidRPr="00B60B81" w:rsidRDefault="00B60B81" w:rsidP="00B60B81">
      <w:r w:rsidRPr="00B60B81">
        <w:t>Rating can be used to rate content (e.g. ‘like’ or ‘not like’ or using custom scales). Rating can be provided by users or organisations.</w:t>
      </w:r>
    </w:p>
    <w:p w:rsidR="00B60B81" w:rsidRPr="00B60B81" w:rsidRDefault="00B60B81" w:rsidP="004B7A8A">
      <w:pPr>
        <w:pStyle w:val="Heading2"/>
      </w:pPr>
      <w:bookmarkStart w:id="98" w:name="_Toc420477898"/>
      <w:bookmarkStart w:id="99" w:name="_Toc530476185"/>
      <w:r w:rsidRPr="00B60B81">
        <w:t>3.18</w:t>
      </w:r>
      <w:r w:rsidRPr="00B60B81">
        <w:tab/>
        <w:t>How do I provide annotation along a timeline?</w:t>
      </w:r>
      <w:bookmarkEnd w:id="98"/>
      <w:bookmarkEnd w:id="99"/>
    </w:p>
    <w:p w:rsidR="00F17373" w:rsidRDefault="00F17373" w:rsidP="00B60B81">
      <w:r>
        <w:t>There are two options:</w:t>
      </w:r>
    </w:p>
    <w:p w:rsidR="00B60B81" w:rsidRDefault="00F17373" w:rsidP="00B60B81">
      <w:r>
        <w:t xml:space="preserve">- </w:t>
      </w:r>
      <w:r w:rsidR="00B60B81" w:rsidRPr="00B60B81">
        <w:t>Use a part element with a timestamp and a description of type annotation with an attributor.</w:t>
      </w:r>
    </w:p>
    <w:p w:rsidR="00F17373" w:rsidRPr="00B60B81" w:rsidRDefault="00F17373" w:rsidP="00B60B81">
      <w:r>
        <w:t xml:space="preserve">- Populate </w:t>
      </w:r>
      <w:r w:rsidR="003841AF">
        <w:t>the new textL</w:t>
      </w:r>
      <w:r>
        <w:t xml:space="preserve">ine element with </w:t>
      </w:r>
      <w:r w:rsidR="00CA29F1">
        <w:t>a</w:t>
      </w:r>
      <w:r>
        <w:t xml:space="preserve"> part or associated to a timestamp. In this implementation, timed text can be specifically associated to a scene, a timestamp </w:t>
      </w:r>
      <w:r w:rsidR="009A160A">
        <w:t>and/</w:t>
      </w:r>
      <w:r>
        <w:t>or a person/character.</w:t>
      </w:r>
      <w:r w:rsidR="003841AF">
        <w:t xml:space="preserve"> See Section 3.27.</w:t>
      </w:r>
    </w:p>
    <w:p w:rsidR="00B60B81" w:rsidRPr="00B60B81" w:rsidRDefault="00B60B81" w:rsidP="004B7A8A">
      <w:pPr>
        <w:pStyle w:val="Heading2"/>
      </w:pPr>
      <w:bookmarkStart w:id="100" w:name="_Toc420477899"/>
      <w:bookmarkStart w:id="101" w:name="_Toc530476186"/>
      <w:r w:rsidRPr="00B60B81">
        <w:t>3.19</w:t>
      </w:r>
      <w:r w:rsidRPr="00B60B81">
        <w:tab/>
        <w:t>How do I map mxf video and audio tracks to EBUCore?</w:t>
      </w:r>
      <w:bookmarkEnd w:id="100"/>
      <w:bookmarkEnd w:id="101"/>
    </w:p>
    <w:p w:rsidR="00B60B81" w:rsidRPr="00B60B81" w:rsidRDefault="00B60B81" w:rsidP="00B60B81">
      <w:r w:rsidRPr="00B60B81">
        <w:rPr>
          <w:lang w:eastAsia="zh-CN"/>
        </w:rPr>
        <w:t>The following is an example of technical metadata extracted from a UK DPP AS-11 MXF file and converted into EBUCore using mediaInfo (https://mediaarea.net/fr/MediaInfo).</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&lt;ebucore:coreMetadata&gt;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&lt;ebucore:title typeLabel="PROGRAMME 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&lt;dc:title&gt;Programme Title - Post Watershed Version&lt;/dc:title&gt;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&lt;ebucore:alternativeTitle typeLabel="SERIES 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&lt;dc:title&gt;Series Title&lt;/dc:title&gt;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&lt;/ebucore:alternativeTitle&gt;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&lt;ebucore:alternativeTitle typeLabel="EPISODE TITLE NUMBER"&gt;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&lt;dc:title&gt;Episode Title / Number&lt;/dc:title&gt;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&lt;/ebucore:alternativeTitle&gt;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&lt;ebucore:description typeLabel="SYNOPSIS"&gt;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&lt;dc:description&gt;DPP test material&lt;/dc:description&gt;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&lt;/ebucore:description&gt;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&lt;ebucore:description typeLabel="PRODUCT PLACEMENT"&gt;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&lt;dc:description&gt;false&lt;/dc:description&gt;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&lt;/ebucore:description&gt;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&lt;ebucore:contributor&gt;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&lt;ebucore:contactDetails&gt;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&lt;ebucore:emailAddress&gt;xxx.yyy@bbc.co.uk&lt;/ebucore:emailAddress&gt;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lastRenderedPageBreak/>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&lt;ebucore:telephoneNumber&gt;0208 008 4566&lt;/ebucore:telephoneNumber&gt;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&lt;/ebucore:contactDetails&gt;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&lt;ebucore:role typeLabel="contact"/&gt;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&lt;/ebucore:contributor&gt;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&lt;ebucore:contributor&gt;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&lt;ebucore:organisationDetails&gt;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&lt;ebucore:organisationName&gt;BBC R&amp;D&lt;/ebucore:organisationName&gt;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&lt;/ebucore:organisationDetails&gt;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&lt;ebucore:role typeLabel="originator"/&gt;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&lt;/ebucore:contributor&gt;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&lt;ebucore:date&gt;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&lt;ebucore:copyrighted startYear="2013"/&gt;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&lt;/ebucore:date&gt;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&lt;ebucore:type&gt;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&lt;ebucore:genre typeDefinition="Test Material"/&gt;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&lt;/ebucore:type&gt;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&lt;ebucore:videoFormat videoFormatName="AVC"&gt;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&lt;ebucore:width unit="pixel"&gt;1920&lt;/ebucore:width&gt;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&lt;ebucore:height unit="pixel"&gt;1080&lt;/ebucore:height&gt;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&lt;ebucore:frameRate factorNumerator="25000"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factorDenominator="1000"&gt;25&lt;/</w:t>
      </w:r>
      <w:proofErr w:type="gramStart"/>
      <w:r w:rsidRPr="00B60B81">
        <w:rPr>
          <w:rFonts w:ascii="Courier New" w:hAnsi="Courier New" w:cs="Courier New"/>
          <w:sz w:val="18"/>
          <w:szCs w:val="18"/>
          <w:lang w:eastAsia="en-GB"/>
        </w:rPr>
        <w:t>ebucore:frameRate</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ebucore:aspectRatio typeLabel="display"&gt;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&lt;ebucore:factorNumerator&gt;16&lt;/ebucore:factorNumerator&gt;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&lt;ebucore:factorDenominator&gt;9&lt;/ebucore:factorDenominator&gt;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&lt;/ebucore:aspectRatio&gt;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&lt;ebucore:videoEncoding typeLabel="High 4:2:2 Intra@L4.1"/&gt;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&lt;ebucore:codecIdentifier&gt;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&lt;dc:identifier&gt;0D01030102106001-</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val="fr-CH"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CB0463">
        <w:rPr>
          <w:rFonts w:ascii="Courier New" w:hAnsi="Courier New" w:cs="Courier New"/>
          <w:sz w:val="18"/>
          <w:szCs w:val="18"/>
          <w:lang w:val="fr-CH" w:eastAsia="en-GB"/>
        </w:rPr>
        <w:t>0401020201323102&lt;/</w:t>
      </w:r>
      <w:proofErr w:type="gramStart"/>
      <w:r w:rsidRPr="00CB0463">
        <w:rPr>
          <w:rFonts w:ascii="Courier New" w:hAnsi="Courier New" w:cs="Courier New"/>
          <w:sz w:val="18"/>
          <w:szCs w:val="18"/>
          <w:lang w:val="fr-CH" w:eastAsia="en-GB"/>
        </w:rPr>
        <w:t>dc:identifier</w:t>
      </w:r>
      <w:proofErr w:type="gramEnd"/>
      <w:r w:rsidRPr="00CB0463">
        <w:rPr>
          <w:rFonts w:ascii="Courier New" w:hAnsi="Courier New" w:cs="Courier New"/>
          <w:sz w:val="18"/>
          <w:szCs w:val="18"/>
          <w:lang w:val="fr-CH" w:eastAsia="en-GB"/>
        </w:rPr>
        <w:t>&gt;</w:t>
      </w:r>
      <w:r w:rsidRPr="00CB0463">
        <w:rPr>
          <w:rFonts w:ascii="Courier New" w:hAnsi="Courier New" w:cs="Courier New"/>
          <w:sz w:val="18"/>
          <w:szCs w:val="18"/>
          <w:lang w:val="fr-CH" w:eastAsia="en-GB"/>
        </w:rPr>
        <w:br/>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t>&lt;/ebucore:codecIdentifier&gt;</w:t>
      </w:r>
      <w:r w:rsidRPr="00CB0463">
        <w:rPr>
          <w:rFonts w:ascii="Courier New" w:hAnsi="Courier New" w:cs="Courier New"/>
          <w:sz w:val="18"/>
          <w:szCs w:val="18"/>
          <w:lang w:val="fr-CH" w:eastAsia="en-GB"/>
        </w:rPr>
        <w:br/>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t>&lt;/ebucore:codec&gt;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r>
      <w:r w:rsidRPr="00CB0463">
        <w:rPr>
          <w:rFonts w:ascii="Courier New" w:hAnsi="Courier New" w:cs="Courier New"/>
          <w:sz w:val="18"/>
          <w:szCs w:val="18"/>
          <w:lang w:val="fr-CH" w:eastAsia="en-GB"/>
        </w:rPr>
        <w:tab/>
      </w:r>
      <w:r w:rsidRPr="00B60B81">
        <w:rPr>
          <w:rFonts w:ascii="Courier New" w:hAnsi="Courier New" w:cs="Courier New"/>
          <w:sz w:val="18"/>
          <w:szCs w:val="18"/>
          <w:lang w:eastAsia="en-GB"/>
        </w:rPr>
        <w:t>&lt;</w:t>
      </w:r>
      <w:proofErr w:type="gramStart"/>
      <w:r w:rsidRPr="00B60B81">
        <w:rPr>
          <w:rFonts w:ascii="Courier New" w:hAnsi="Courier New" w:cs="Courier New"/>
          <w:sz w:val="18"/>
          <w:szCs w:val="18"/>
          <w:lang w:eastAsia="en-GB"/>
        </w:rPr>
        <w:t>ebucore:bitRate</w:t>
      </w:r>
      <w:proofErr w:type="gramEnd"/>
      <w:r w:rsidRPr="00B60B81">
        <w:rPr>
          <w:rFonts w:ascii="Courier New" w:hAnsi="Courier New" w:cs="Courier New"/>
          <w:sz w:val="18"/>
          <w:szCs w:val="18"/>
          <w:lang w:eastAsia="en-GB"/>
        </w:rPr>
        <w:t>&gt;113664000&lt;/ebucore:bitRate&gt;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&lt;ebucore:scanningFormat&gt;interlaced&lt;/ebucore:scanningFormat&gt;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&lt;ebucore:scanningOrder&gt;top&lt;/ebucore:scanningOrder&gt;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&lt;ebucore:videoTrack trackId="1001" trackName="V1"/&gt;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typeLabel="ActiveFormatDescription"&gt;5&lt;/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typeLabel="Standard"&gt;Component&lt;/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typeLabel="ColorSpace"&gt;YUV&lt;/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typeLabel="ChromaSubsampling"&gt;4:2:2&lt;/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typeLabel="colour_primaries"&gt;BT.709&lt;/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typeLabel="transfer_characteristics"&gt;BT.709</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typeLabel="matrix_coefficients"&gt;BT.709</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typeLabel="colour_range"&gt;Full&lt;/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&lt;ebucore:technicalAttributeInteger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typeLabel="StreamSize"&gt;11700924815&lt;/</w:t>
      </w:r>
      <w:proofErr w:type="gramStart"/>
      <w:r w:rsidRPr="00B60B81">
        <w:rPr>
          <w:rFonts w:ascii="Courier New" w:hAnsi="Courier New" w:cs="Courier New"/>
          <w:sz w:val="18"/>
          <w:szCs w:val="18"/>
          <w:lang w:eastAsia="en-GB"/>
        </w:rPr>
        <w:t>ebucore:technicalAttributeInteger</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&lt;ebucore:technicalAttributeInteger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typeLabel="BitDepth"&gt;10&lt;/</w:t>
      </w:r>
      <w:proofErr w:type="gramStart"/>
      <w:r w:rsidRPr="00B60B81">
        <w:rPr>
          <w:rFonts w:ascii="Courier New" w:hAnsi="Courier New" w:cs="Courier New"/>
          <w:sz w:val="18"/>
          <w:szCs w:val="18"/>
          <w:lang w:eastAsia="en-GB"/>
        </w:rPr>
        <w:t>ebucore:technicalAttributeInteger</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&lt;ebucore:technicalAttributeBoolean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typeLabel="CABAC"&gt;false&lt;/</w:t>
      </w:r>
      <w:proofErr w:type="gramStart"/>
      <w:r w:rsidRPr="00B60B81">
        <w:rPr>
          <w:rFonts w:ascii="Courier New" w:hAnsi="Courier New" w:cs="Courier New"/>
          <w:sz w:val="18"/>
          <w:szCs w:val="18"/>
          <w:lang w:eastAsia="en-GB"/>
        </w:rPr>
        <w:t>ebucore:technicalAttributeBoolean</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&lt;ebucore:technicalAttributeBoolean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typeLabel="MBAFF"&gt;true&lt;/</w:t>
      </w:r>
      <w:proofErr w:type="gramStart"/>
      <w:r w:rsidRPr="00B60B81">
        <w:rPr>
          <w:rFonts w:ascii="Courier New" w:hAnsi="Courier New" w:cs="Courier New"/>
          <w:sz w:val="18"/>
          <w:szCs w:val="18"/>
          <w:lang w:eastAsia="en-GB"/>
        </w:rPr>
        <w:t>ebucore:technicalAttributeBoolean</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&lt;ebucore:comment typeLabel="VideoComments"&gt;RP 2027 AVC-Intra compatible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encoded&lt;/ebucore:comment&gt;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&lt;/ebucore:videoFormat&gt;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&lt;ebucore:audioFormat audioFormatName="PCM"&gt;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&lt;ebucore:audioEncoding typeLabel="PCM"/&gt;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&lt;ebucore:codecIdentifier&gt;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&lt;dc:identifier&gt;0D01030102060100&lt;/dc:identifier&gt;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lastRenderedPageBreak/>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&lt;/ebucore:codecIdentifier&gt;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&lt;/ebucore:codec&gt;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&lt;ebucore:audioTrackConfiguration typeLabel="EBU R 123: 16c"/&gt;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&lt;ebucore:samplingRate&gt;48000&lt;/ebucore:samplingRate&gt;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&lt;ebucore:sampleSize&gt;24&lt;/ebucore:sampleSize&gt;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&lt;ebucore:bitRate&gt;1152000&lt;/ebucore:bitRate&gt;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&lt;ebucore:bitRateMode&gt;constant&lt;/ebucore:bitRateMode&gt;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&lt;ebucore:audioTrack trackId="2001" trackName="A1"/&gt;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&lt;ebucore:channels&gt;1&lt;/ebucore:channels&gt;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typeLabel="ChannelPositions"&gt;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Front: L&lt;/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typeLabel="ChannelLayout"&gt;L</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typeLabel="Endianness"&gt;Little&lt;/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typeLabel="Wrapping"&gt;Frame (BWF)</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&lt;ebucore:technicalAttributeInteger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typeLabel="StreamSize"&gt;118431360&lt;/</w:t>
      </w:r>
      <w:proofErr w:type="gramStart"/>
      <w:r w:rsidRPr="00B60B81">
        <w:rPr>
          <w:rFonts w:ascii="Courier New" w:hAnsi="Courier New" w:cs="Courier New"/>
          <w:sz w:val="18"/>
          <w:szCs w:val="18"/>
          <w:lang w:eastAsia="en-GB"/>
        </w:rPr>
        <w:t>ebucore:technicalAttributeInteger</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&lt;/ebucore:audioFormat&gt;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proofErr w:type="gramStart"/>
      <w:r w:rsidRPr="00B60B81">
        <w:rPr>
          <w:rFonts w:ascii="Courier New" w:hAnsi="Courier New" w:cs="Courier New"/>
          <w:sz w:val="18"/>
          <w:szCs w:val="18"/>
          <w:lang w:eastAsia="en-GB"/>
        </w:rPr>
        <w:t>&lt;!—-</w:t>
      </w:r>
      <w:proofErr w:type="gramEnd"/>
      <w:r w:rsidRPr="00B60B81">
        <w:rPr>
          <w:rFonts w:ascii="Courier New" w:hAnsi="Courier New" w:cs="Courier New"/>
          <w:sz w:val="18"/>
          <w:szCs w:val="18"/>
          <w:lang w:eastAsia="en-GB"/>
        </w:rPr>
        <w:t>other audio channel formats--&gt;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&lt;ebucore:containerFormat containerFormatName="MXF"&gt;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&lt;ebucore:containerEncoding formatLabel="MXF"/&gt;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typeLabel="AS11ShimName"&gt;UK DPP HD</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typeLabel="AS11ShimVersion"&gt;1.1</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&lt;ebucore:technicalAttributeString typeLabel="FormatProfile"&gt;OP-1a</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typeLabel="FormatSettings"&gt;Closed /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Complete&lt;/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typeLabel="WrittingApplication"&gt;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BBC bmx 0.1.2.0.2&lt;/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typeLabel="WrittingLibrary"&gt;BBC bmx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0.1.2.0.2&lt;/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&lt;/ebucore:containerFormat&gt;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&lt;ebucore:signingFormat signingPresenceFlag="false"/&gt;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&lt;ebucore:dataFormat&gt;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&lt;ebucore:captioningFormat captioningPresenceFlag="false"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closed="true"/&gt;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ebucore:dataFormat</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&lt;ebucore:dataFormat&gt;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&lt;ebucore:captioningFormat captioningPresenceFlag="false"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closed="false"/&gt;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w:t>
      </w:r>
      <w:proofErr w:type="gramStart"/>
      <w:r w:rsidRPr="00B60B81">
        <w:rPr>
          <w:rFonts w:ascii="Courier New" w:hAnsi="Courier New" w:cs="Courier New"/>
          <w:sz w:val="18"/>
          <w:szCs w:val="18"/>
          <w:lang w:eastAsia="en-GB"/>
        </w:rPr>
        <w:t>ebucore:dataFormat</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&lt;ebucore:timecodeFormat timecodeFormatName="MXF TC"&gt;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&lt;ebucore:timecodeStart typeLabel="Material"&gt;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&lt;ebucore:timecode&gt;09:59:30:00&lt;/ebucore:timecode&gt;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&lt;ebucore:timecodeTrack trackId="901" trackName="MXF_TC"/&gt;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&lt;ebucore:technicalAttributeBoolean typeLabel="Stripped"&gt;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true&lt;/</w:t>
      </w:r>
      <w:proofErr w:type="gramStart"/>
      <w:r w:rsidRPr="00B60B81">
        <w:rPr>
          <w:rFonts w:ascii="Courier New" w:hAnsi="Courier New" w:cs="Courier New"/>
          <w:sz w:val="18"/>
          <w:szCs w:val="18"/>
          <w:lang w:eastAsia="en-GB"/>
        </w:rPr>
        <w:t>ebucore:technicalAttributeBoolean</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&lt;ebucore:timecodeFormat timecodeFormatName="MXF TC"&gt;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&lt;ebucore:timecodeStart typeLabel="Source"&gt;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&lt;ebucore:timecode&gt;09:59:30:00&lt;/ebucore:timecode&gt;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&lt;ebucore:timecodeTrack trackId="901" trackName="MXF_TC"/&gt;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&lt;ebucore:technicalAttributeBoolean typeLabel="Stripped"&gt;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true&lt;/</w:t>
      </w:r>
      <w:proofErr w:type="gramStart"/>
      <w:r w:rsidRPr="00B60B81">
        <w:rPr>
          <w:rFonts w:ascii="Courier New" w:hAnsi="Courier New" w:cs="Courier New"/>
          <w:sz w:val="18"/>
          <w:szCs w:val="18"/>
          <w:lang w:eastAsia="en-GB"/>
        </w:rPr>
        <w:t>ebucore:technicalAttributeBoolean</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&lt;ebucore:metadataFormat metadataFormatName="AS-11 Core"&gt;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&lt;ebucore:metadataTrack trackName="AS-11 Core" trackId="3001"/&gt;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&lt;ebucore:metadataFormat metadataFormatName="AS_11_Segmentation"&gt;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&lt;ebucore:metadataTrack trackName="AS_11_Segmentation"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trackId="3002"/&gt;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&lt;ebucore:metadataFormat metadataFormatName="AS_11_UKDPP"&gt;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&lt;ebucore:metadataTrack trackName="AS_11_UKDPP" trackId="3101"/&gt;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lastRenderedPageBreak/>
        <w:tab/>
      </w:r>
      <w:r w:rsidRPr="00B60B81">
        <w:rPr>
          <w:rFonts w:ascii="Courier New" w:hAnsi="Courier New" w:cs="Courier New"/>
          <w:sz w:val="18"/>
          <w:szCs w:val="18"/>
          <w:lang w:eastAsia="en-GB"/>
        </w:rPr>
        <w:tab/>
        <w:t>&lt;/ebucore:metadataFormat&gt;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&lt;ebucore:start typeLabel="LineUpStart"&gt;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&lt;ebucore:timecode&gt;09:59:30:00&lt;/ebucore:timecode&gt;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&lt;ebucore:start typeLabel="IdentClockStart"&gt;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&lt;ebucore:timecode&gt;09:59:50:00&lt;/ebucore:timecode&gt;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&lt;/ebucore:start&gt;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&lt;ebucore:duration&gt;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&lt;ebucore:normalPlayTime&gt;PT13M42.440S&lt;/ebucore:normalPlayTime&gt;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&lt;/ebucore:duration&gt;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&lt;ebucore:duration typeLabel="TotalProgrammeDuration"&gt;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&lt;ebucore:timecode&gt;09:59:50:00&lt;/ebucore:timecode&gt;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&lt;/ebucore:duration&gt;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&lt;ebucore:fileSize&gt;13597677029&lt;/ebucore:fileSize&gt;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&lt;ebucore:fileName&gt;AS11_DPP_HD_EXAMPLE_1.mxf&lt;/ebucore:fileName&gt;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&lt;ebucore:locator&gt;E:\MediaInfoLib_CrashTest\Nominal\Multiple\MXF\AS-</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11\AS11_DPP_HD_EXAMPLE_1.mxf&lt;/</w:t>
      </w:r>
      <w:proofErr w:type="gramStart"/>
      <w:r w:rsidRPr="00B60B81">
        <w:rPr>
          <w:rFonts w:ascii="Courier New" w:hAnsi="Courier New" w:cs="Courier New"/>
          <w:sz w:val="18"/>
          <w:szCs w:val="18"/>
          <w:lang w:eastAsia="en-GB"/>
        </w:rPr>
        <w:t>ebucore:locator</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 xml:space="preserve">&lt;ebucore:technicalAttributeString typeLabel="AudioLoudnessStandard"&gt;EBU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en-GB"/>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R 128&lt;/</w:t>
      </w:r>
      <w:proofErr w:type="gramStart"/>
      <w:r w:rsidRPr="00B60B81">
        <w:rPr>
          <w:rFonts w:ascii="Courier New" w:hAnsi="Courier New" w:cs="Courier New"/>
          <w:sz w:val="18"/>
          <w:szCs w:val="18"/>
          <w:lang w:eastAsia="en-GB"/>
        </w:rPr>
        <w:t>ebucore:technicalAttributeString</w:t>
      </w:r>
      <w:proofErr w:type="gramEnd"/>
      <w:r w:rsidRPr="00B60B81">
        <w:rPr>
          <w:rFonts w:ascii="Courier New" w:hAnsi="Courier New" w:cs="Courier New"/>
          <w:sz w:val="18"/>
          <w:szCs w:val="18"/>
          <w:lang w:eastAsia="en-GB"/>
        </w:rPr>
        <w:t>&gt;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&lt;ebucore:technicalAttributeInteger typeLabel="OverallBitRate"&gt;</w:t>
      </w:r>
    </w:p>
    <w:p w:rsidR="003A3ECF"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rPr>
      </w:pP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132266690&lt;/ebucore:technicalAttributeInteger&gt;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r>
      <w:r w:rsidRPr="00B60B81">
        <w:rPr>
          <w:rFonts w:ascii="Courier New" w:hAnsi="Courier New" w:cs="Courier New"/>
          <w:sz w:val="18"/>
          <w:szCs w:val="18"/>
          <w:lang w:eastAsia="en-GB"/>
        </w:rPr>
        <w:tab/>
        <w:t>&lt;ebucore:dateCreated startDate="2014-02-18" startTime="14:28:14Z"/&gt;</w:t>
      </w:r>
      <w:r w:rsidRPr="00B60B81">
        <w:rPr>
          <w:rFonts w:ascii="Courier New" w:hAnsi="Courier New" w:cs="Courier New"/>
          <w:sz w:val="18"/>
          <w:szCs w:val="18"/>
          <w:lang w:eastAsia="en-GB"/>
        </w:rPr>
        <w:br/>
      </w:r>
      <w:r w:rsidRPr="00B60B81">
        <w:rPr>
          <w:rFonts w:ascii="Courier New" w:hAnsi="Courier New" w:cs="Courier New"/>
          <w:sz w:val="18"/>
          <w:szCs w:val="18"/>
          <w:lang w:eastAsia="en-GB"/>
        </w:rPr>
        <w:tab/>
        <w:t>&lt;/ebucore:format&gt;</w:t>
      </w:r>
      <w:r w:rsidRPr="00B60B81">
        <w:rPr>
          <w:rFonts w:ascii="Courier New" w:hAnsi="Courier New" w:cs="Courier New"/>
          <w:sz w:val="18"/>
          <w:szCs w:val="18"/>
          <w:lang w:eastAsia="en-GB"/>
        </w:rPr>
        <w:br/>
      </w:r>
      <w:r w:rsidRPr="00B60B81">
        <w:rPr>
          <w:rFonts w:ascii="Courier New" w:hAnsi="Courier New" w:cs="Courier New"/>
          <w:sz w:val="18"/>
          <w:szCs w:val="18"/>
        </w:rPr>
        <w:tab/>
        <w:t>&lt;ebucore:identifier typeLabel="PRODUCTION NUMBER"&gt;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&lt;dc:identifier&gt;DRAZ855R/01&lt;/dc:identifier&gt;</w:t>
      </w:r>
      <w:r w:rsidRPr="00B60B81">
        <w:rPr>
          <w:rFonts w:ascii="Courier New" w:hAnsi="Courier New" w:cs="Courier New"/>
          <w:sz w:val="18"/>
          <w:szCs w:val="18"/>
        </w:rPr>
        <w:br/>
      </w:r>
      <w:r w:rsidRPr="00B60B81">
        <w:rPr>
          <w:rFonts w:ascii="Courier New" w:hAnsi="Courier New" w:cs="Courier New"/>
          <w:sz w:val="18"/>
          <w:szCs w:val="18"/>
        </w:rPr>
        <w:tab/>
        <w:t>&lt;/ebucore:identifier&gt;</w:t>
      </w:r>
      <w:r w:rsidRPr="00B60B81">
        <w:rPr>
          <w:rFonts w:ascii="Courier New" w:hAnsi="Courier New" w:cs="Courier New"/>
          <w:sz w:val="18"/>
          <w:szCs w:val="18"/>
        </w:rPr>
        <w:br/>
      </w:r>
      <w:r w:rsidRPr="00B60B81">
        <w:rPr>
          <w:rFonts w:ascii="Courier New" w:hAnsi="Courier New" w:cs="Courier New"/>
          <w:sz w:val="18"/>
          <w:szCs w:val="18"/>
        </w:rPr>
        <w:tab/>
        <w:t>&lt;ebucore:language typeLabel="PrimaryAudioLanguage"&gt;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&lt;dc:language&gt;eng&lt;/dc:language&gt;</w:t>
      </w:r>
      <w:r w:rsidRPr="00B60B81">
        <w:rPr>
          <w:rFonts w:ascii="Courier New" w:hAnsi="Courier New" w:cs="Courier New"/>
          <w:sz w:val="18"/>
          <w:szCs w:val="18"/>
        </w:rPr>
        <w:br/>
      </w:r>
      <w:r w:rsidRPr="00B60B81">
        <w:rPr>
          <w:rFonts w:ascii="Courier New" w:hAnsi="Courier New" w:cs="Courier New"/>
          <w:sz w:val="18"/>
          <w:szCs w:val="18"/>
        </w:rPr>
        <w:tab/>
        <w:t>&lt;/ebucore:language&gt;</w:t>
      </w:r>
      <w:r w:rsidRPr="00B60B81">
        <w:rPr>
          <w:rFonts w:ascii="Courier New" w:hAnsi="Courier New" w:cs="Courier New"/>
          <w:sz w:val="18"/>
          <w:szCs w:val="18"/>
        </w:rPr>
        <w:br/>
      </w:r>
      <w:r w:rsidRPr="00B60B81">
        <w:rPr>
          <w:rFonts w:ascii="Courier New" w:hAnsi="Courier New" w:cs="Courier New"/>
          <w:sz w:val="18"/>
          <w:szCs w:val="18"/>
        </w:rPr>
        <w:tab/>
        <w:t>&lt;ebucore:language typeLabel="ProgrammeTextLanguage"&gt;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&lt;dc:language&gt;eng&lt;/dc:language&gt;</w:t>
      </w:r>
      <w:r w:rsidRPr="00B60B81">
        <w:rPr>
          <w:rFonts w:ascii="Courier New" w:hAnsi="Courier New" w:cs="Courier New"/>
          <w:sz w:val="18"/>
          <w:szCs w:val="18"/>
        </w:rPr>
        <w:br/>
      </w:r>
      <w:r w:rsidRPr="00B60B81">
        <w:rPr>
          <w:rFonts w:ascii="Courier New" w:hAnsi="Courier New" w:cs="Courier New"/>
          <w:sz w:val="18"/>
          <w:szCs w:val="18"/>
        </w:rPr>
        <w:tab/>
        <w:t>&lt;/ebucore:language&gt;</w:t>
      </w:r>
      <w:r w:rsidRPr="00B60B81">
        <w:rPr>
          <w:rFonts w:ascii="Courier New" w:hAnsi="Courier New" w:cs="Courier New"/>
          <w:sz w:val="18"/>
          <w:szCs w:val="18"/>
        </w:rPr>
        <w:br/>
      </w:r>
      <w:r w:rsidRPr="00B60B81">
        <w:rPr>
          <w:rFonts w:ascii="Courier New" w:hAnsi="Courier New" w:cs="Courier New"/>
          <w:sz w:val="18"/>
          <w:szCs w:val="18"/>
        </w:rPr>
        <w:tab/>
        <w:t>&lt;ebucore:part partNumber="1" partTotalNumber="1"&gt;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&lt;ebucore:partStartTime&gt;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r>
      <w:r w:rsidRPr="00B60B81">
        <w:rPr>
          <w:rFonts w:ascii="Courier New" w:hAnsi="Courier New" w:cs="Courier New"/>
          <w:sz w:val="18"/>
          <w:szCs w:val="18"/>
        </w:rPr>
        <w:tab/>
        <w:t>&lt;ebucore:timecode&gt;10:00:00:00&lt;/ebucore:timecode&gt;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&lt;/ebucore:partStartTime&gt;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&lt;ebucore:partDuration&gt;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r>
      <w:r w:rsidRPr="00B60B81">
        <w:rPr>
          <w:rFonts w:ascii="Courier New" w:hAnsi="Courier New" w:cs="Courier New"/>
          <w:sz w:val="18"/>
          <w:szCs w:val="18"/>
        </w:rPr>
        <w:tab/>
        <w:t>&lt;ebucore:timecode&gt;00:13:06:00&lt;/ebucore:timecode&gt;</w:t>
      </w:r>
      <w:r w:rsidRPr="00B60B81">
        <w:rPr>
          <w:rFonts w:ascii="Courier New" w:hAnsi="Courier New" w:cs="Courier New"/>
          <w:sz w:val="18"/>
          <w:szCs w:val="18"/>
        </w:rPr>
        <w:br/>
      </w:r>
      <w:r w:rsidRPr="00B60B81">
        <w:rPr>
          <w:rFonts w:ascii="Courier New" w:hAnsi="Courier New" w:cs="Courier New"/>
          <w:sz w:val="18"/>
          <w:szCs w:val="18"/>
        </w:rPr>
        <w:tab/>
      </w:r>
      <w:r w:rsidRPr="00B60B81">
        <w:rPr>
          <w:rFonts w:ascii="Courier New" w:hAnsi="Courier New" w:cs="Courier New"/>
          <w:sz w:val="18"/>
          <w:szCs w:val="18"/>
        </w:rPr>
        <w:tab/>
        <w:t>&lt;/ebucore:partDuration&gt;</w:t>
      </w:r>
      <w:r w:rsidRPr="00B60B81">
        <w:rPr>
          <w:rFonts w:ascii="Courier New" w:hAnsi="Courier New" w:cs="Courier New"/>
          <w:sz w:val="18"/>
          <w:szCs w:val="18"/>
        </w:rPr>
        <w:br/>
      </w:r>
      <w:r w:rsidRPr="00B60B81">
        <w:rPr>
          <w:rFonts w:ascii="Courier New" w:hAnsi="Courier New" w:cs="Courier New"/>
          <w:sz w:val="18"/>
          <w:szCs w:val="18"/>
        </w:rPr>
        <w:tab/>
        <w:t>&lt;/ebucore:part&gt;</w:t>
      </w:r>
      <w:r w:rsidRPr="00B60B81">
        <w:rPr>
          <w:rFonts w:ascii="Courier New" w:hAnsi="Courier New" w:cs="Courier New"/>
          <w:sz w:val="18"/>
          <w:szCs w:val="18"/>
        </w:rPr>
        <w:br/>
        <w:t>&lt;/ebucore:coreMetadata&gt;</w:t>
      </w:r>
      <w:r w:rsidR="003A3ECF">
        <w:rPr>
          <w:rFonts w:ascii="Courier New" w:hAnsi="Courier New" w:cs="Courier New"/>
          <w:sz w:val="18"/>
          <w:szCs w:val="18"/>
        </w:rPr>
        <w:br/>
      </w:r>
    </w:p>
    <w:p w:rsidR="00B60B81" w:rsidRPr="00B60B81" w:rsidRDefault="00B60B81" w:rsidP="004B7A8A">
      <w:pPr>
        <w:pStyle w:val="Heading2"/>
      </w:pPr>
      <w:bookmarkStart w:id="102" w:name="_Toc420477900"/>
      <w:bookmarkStart w:id="103" w:name="_Toc530476187"/>
      <w:r w:rsidRPr="00B60B81">
        <w:t>3.20</w:t>
      </w:r>
      <w:r w:rsidRPr="00B60B81">
        <w:tab/>
        <w:t xml:space="preserve">How do I map </w:t>
      </w:r>
      <w:r w:rsidR="003A3ECF" w:rsidRPr="00B60B81">
        <w:t xml:space="preserve">MPEG </w:t>
      </w:r>
      <w:r w:rsidRPr="00B60B81">
        <w:t>video and audio tracks to EBUCore?</w:t>
      </w:r>
      <w:bookmarkEnd w:id="102"/>
      <w:bookmarkEnd w:id="103"/>
    </w:p>
    <w:p w:rsidR="00B60B81" w:rsidRPr="00B60B81" w:rsidRDefault="00B60B81" w:rsidP="00B60B81">
      <w:pPr>
        <w:rPr>
          <w:lang w:eastAsia="zh-CN"/>
        </w:rPr>
      </w:pPr>
      <w:r w:rsidRPr="00B60B81">
        <w:rPr>
          <w:lang w:eastAsia="zh-CN"/>
        </w:rPr>
        <w:t xml:space="preserve">The following is an example of technical metadata extracted from an </w:t>
      </w:r>
      <w:r w:rsidR="003A3ECF" w:rsidRPr="00B60B81">
        <w:rPr>
          <w:lang w:eastAsia="zh-CN"/>
        </w:rPr>
        <w:t xml:space="preserve">MPEG </w:t>
      </w:r>
      <w:r w:rsidRPr="00B60B81">
        <w:rPr>
          <w:lang w:eastAsia="zh-CN"/>
        </w:rPr>
        <w:t>transport stream (TS) file and converted into EBUCore using mediaInfo (https://mediaarea.net/fr/MediaInfo).</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de-CH" w:eastAsia="en-GB"/>
        </w:rPr>
      </w:pPr>
      <w:r w:rsidRPr="00CB0463">
        <w:rPr>
          <w:rFonts w:ascii="Courier New" w:hAnsi="Courier New" w:cs="Courier New"/>
          <w:color w:val="auto"/>
          <w:sz w:val="18"/>
          <w:szCs w:val="18"/>
          <w:lang w:val="de-CH" w:eastAsia="en-GB"/>
        </w:rPr>
        <w:t>&lt;ebucore:format&gt;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de-CH" w:eastAsia="en-GB"/>
        </w:rPr>
      </w:pPr>
      <w:r w:rsidRPr="00CB0463">
        <w:rPr>
          <w:rFonts w:ascii="Courier New" w:hAnsi="Courier New" w:cs="Courier New"/>
          <w:color w:val="auto"/>
          <w:sz w:val="18"/>
          <w:szCs w:val="18"/>
          <w:lang w:val="de-CH" w:eastAsia="en-GB"/>
        </w:rPr>
        <w:tab/>
        <w:t>&lt;ebucore:videoFormat videoFormatName="MPEG Video" videoFormatVersionId="Version 2"&gt;</w:t>
      </w:r>
      <w:r w:rsidRPr="00CB0463">
        <w:rPr>
          <w:rFonts w:ascii="Courier New" w:hAnsi="Courier New" w:cs="Courier New"/>
          <w:color w:val="auto"/>
          <w:sz w:val="18"/>
          <w:szCs w:val="18"/>
          <w:lang w:val="de-CH" w:eastAsia="en-GB"/>
        </w:rPr>
        <w:tab/>
      </w:r>
      <w:r w:rsidRPr="00CB0463">
        <w:rPr>
          <w:rFonts w:ascii="Courier New" w:hAnsi="Courier New" w:cs="Courier New"/>
          <w:color w:val="auto"/>
          <w:sz w:val="18"/>
          <w:szCs w:val="18"/>
          <w:lang w:val="de-CH" w:eastAsia="en-GB"/>
        </w:rPr>
        <w:tab/>
        <w:t>&lt;ebucore:width unit="pixel"&gt;720&lt;/ebucore:width&gt;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CB0463">
        <w:rPr>
          <w:rFonts w:ascii="Courier New" w:hAnsi="Courier New" w:cs="Courier New"/>
          <w:color w:val="auto"/>
          <w:sz w:val="18"/>
          <w:szCs w:val="18"/>
          <w:lang w:val="de-CH" w:eastAsia="en-GB"/>
        </w:rPr>
        <w:tab/>
      </w:r>
      <w:r w:rsidRPr="00CB0463">
        <w:rPr>
          <w:rFonts w:ascii="Courier New" w:hAnsi="Courier New" w:cs="Courier New"/>
          <w:color w:val="auto"/>
          <w:sz w:val="18"/>
          <w:szCs w:val="18"/>
          <w:lang w:val="de-CH" w:eastAsia="en-GB"/>
        </w:rPr>
        <w:tab/>
      </w:r>
      <w:r w:rsidRPr="00B60B81">
        <w:rPr>
          <w:rFonts w:ascii="Courier New" w:hAnsi="Courier New" w:cs="Courier New"/>
          <w:color w:val="auto"/>
          <w:sz w:val="18"/>
          <w:szCs w:val="18"/>
          <w:lang w:eastAsia="en-GB"/>
        </w:rPr>
        <w:t>&lt;</w:t>
      </w:r>
      <w:proofErr w:type="gramStart"/>
      <w:r w:rsidRPr="00B60B81">
        <w:rPr>
          <w:rFonts w:ascii="Courier New" w:hAnsi="Courier New" w:cs="Courier New"/>
          <w:color w:val="auto"/>
          <w:sz w:val="18"/>
          <w:szCs w:val="18"/>
          <w:lang w:eastAsia="en-GB"/>
        </w:rPr>
        <w:t>ebucore:height</w:t>
      </w:r>
      <w:proofErr w:type="gramEnd"/>
      <w:r w:rsidRPr="00B60B81">
        <w:rPr>
          <w:rFonts w:ascii="Courier New" w:hAnsi="Courier New" w:cs="Courier New"/>
          <w:color w:val="auto"/>
          <w:sz w:val="18"/>
          <w:szCs w:val="18"/>
          <w:lang w:eastAsia="en-GB"/>
        </w:rPr>
        <w:t xml:space="preserve"> unit="pixel"&gt;576&lt;/ebucore:height&gt;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&lt;ebucore:framerate factorNumerator="25000"</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factorDenominator="1000"&gt;25&lt;/</w:t>
      </w:r>
      <w:proofErr w:type="gramStart"/>
      <w:r w:rsidRPr="00B60B81">
        <w:rPr>
          <w:rFonts w:ascii="Courier New" w:hAnsi="Courier New" w:cs="Courier New"/>
          <w:color w:val="auto"/>
          <w:sz w:val="18"/>
          <w:szCs w:val="18"/>
          <w:lang w:eastAsia="en-GB"/>
        </w:rPr>
        <w:t>ebucore:frameRate</w:t>
      </w:r>
      <w:proofErr w:type="gramEnd"/>
      <w:r w:rsidRPr="00B60B81">
        <w:rPr>
          <w:rFonts w:ascii="Courier New" w:hAnsi="Courier New" w:cs="Courier New"/>
          <w:color w:val="auto"/>
          <w:sz w:val="18"/>
          <w:szCs w:val="18"/>
          <w:lang w:eastAsia="en-GB"/>
        </w:rPr>
        <w:t>&gt;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&lt;ebucore:aspectRatio typeLabel="display"&gt;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&lt;ebucore:factorNumerator&gt;4&lt;/ebucore:factorNumerator&gt;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&lt;ebucore:factorDenominator&gt;3&lt;/ebucore:factorDenominator&gt;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&lt;/ebucore:aspectRatio&gt;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 xml:space="preserve">&lt;ebucore:videoEncoding typeLabel="MPEG-2 Video Main Profile @ Main </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B60B81">
        <w:rPr>
          <w:rFonts w:ascii="Courier New" w:hAnsi="Courier New" w:cs="Courier New"/>
          <w:color w:val="auto"/>
          <w:sz w:val="18"/>
          <w:szCs w:val="18"/>
          <w:lang w:eastAsia="en-GB"/>
        </w:rPr>
        <w:t xml:space="preserve">                   </w:t>
      </w:r>
      <w:r w:rsidRPr="00CB0463">
        <w:rPr>
          <w:rFonts w:ascii="Courier New" w:hAnsi="Courier New" w:cs="Courier New"/>
          <w:color w:val="auto"/>
          <w:sz w:val="18"/>
          <w:szCs w:val="18"/>
          <w:lang w:val="fr-CH" w:eastAsia="en-GB"/>
        </w:rPr>
        <w:t>Level"/&gt;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&lt;</w:t>
      </w:r>
      <w:proofErr w:type="gramStart"/>
      <w:r w:rsidRPr="00CB0463">
        <w:rPr>
          <w:rFonts w:ascii="Courier New" w:hAnsi="Courier New" w:cs="Courier New"/>
          <w:color w:val="auto"/>
          <w:sz w:val="18"/>
          <w:szCs w:val="18"/>
          <w:lang w:val="fr-CH" w:eastAsia="en-GB"/>
        </w:rPr>
        <w:t>ebucore:codec</w:t>
      </w:r>
      <w:proofErr w:type="gramEnd"/>
      <w:r w:rsidRPr="00CB0463">
        <w:rPr>
          <w:rFonts w:ascii="Courier New" w:hAnsi="Courier New" w:cs="Courier New"/>
          <w:color w:val="auto"/>
          <w:sz w:val="18"/>
          <w:szCs w:val="18"/>
          <w:lang w:val="fr-CH" w:eastAsia="en-GB"/>
        </w:rPr>
        <w:t>&gt;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&lt;</w:t>
      </w:r>
      <w:proofErr w:type="gramStart"/>
      <w:r w:rsidRPr="00CB0463">
        <w:rPr>
          <w:rFonts w:ascii="Courier New" w:hAnsi="Courier New" w:cs="Courier New"/>
          <w:color w:val="auto"/>
          <w:sz w:val="18"/>
          <w:szCs w:val="18"/>
          <w:lang w:val="fr-CH" w:eastAsia="en-GB"/>
        </w:rPr>
        <w:t>ebucore:codecIdentifier</w:t>
      </w:r>
      <w:proofErr w:type="gramEnd"/>
      <w:r w:rsidRPr="00CB0463">
        <w:rPr>
          <w:rFonts w:ascii="Courier New" w:hAnsi="Courier New" w:cs="Courier New"/>
          <w:color w:val="auto"/>
          <w:sz w:val="18"/>
          <w:szCs w:val="18"/>
          <w:lang w:val="fr-CH" w:eastAsia="en-GB"/>
        </w:rPr>
        <w:t>&gt;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&lt;</w:t>
      </w:r>
      <w:proofErr w:type="gramStart"/>
      <w:r w:rsidRPr="00CB0463">
        <w:rPr>
          <w:rFonts w:ascii="Courier New" w:hAnsi="Courier New" w:cs="Courier New"/>
          <w:color w:val="auto"/>
          <w:sz w:val="18"/>
          <w:szCs w:val="18"/>
          <w:lang w:val="fr-CH" w:eastAsia="en-GB"/>
        </w:rPr>
        <w:t>dc:identifier</w:t>
      </w:r>
      <w:proofErr w:type="gramEnd"/>
      <w:r w:rsidRPr="00CB0463">
        <w:rPr>
          <w:rFonts w:ascii="Courier New" w:hAnsi="Courier New" w:cs="Courier New"/>
          <w:color w:val="auto"/>
          <w:sz w:val="18"/>
          <w:szCs w:val="18"/>
          <w:lang w:val="fr-CH" w:eastAsia="en-GB"/>
        </w:rPr>
        <w:t>&gt;2&lt;/dc:identifier&gt;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&lt;/ebucore:codecIdentifier&gt;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&lt;/ebucore:codec&gt;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&lt;ebucore:bitRate&gt;3614266&lt;/ebucore:bitRate&gt;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&lt;ebucore:bitRateMax&gt;15000000&lt;/ebucore:bitRateMax&gt;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&lt;ebucore:scanningFormat&gt;interlaced&lt;/ebucore:scanningFormat&gt;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&lt;ebucore:scanningOrder&gt;top&lt;/ebucore:scanningOrder&gt;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&lt;ebucore:videoTrack trackId="120"/&gt;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lastRenderedPageBreak/>
        <w:t xml:space="preserve">       &lt;/ebucore:videoFormat&gt;</w:t>
      </w:r>
      <w:r w:rsidRPr="00CB0463">
        <w:rPr>
          <w:rFonts w:ascii="Courier New" w:hAnsi="Courier New" w:cs="Courier New"/>
          <w:color w:val="auto"/>
          <w:sz w:val="18"/>
          <w:szCs w:val="18"/>
          <w:lang w:val="fr-CH" w:eastAsia="en-GB"/>
        </w:rPr>
        <w:br/>
        <w:t xml:space="preserve">       &lt;ebucore:audioFormat audioFormatName="MPEG Audio" audioFormatVersionId="Version 1"&gt;</w:t>
      </w:r>
      <w:r w:rsidRPr="00CB0463">
        <w:rPr>
          <w:rFonts w:ascii="Courier New" w:hAnsi="Courier New" w:cs="Courier New"/>
          <w:color w:val="auto"/>
          <w:sz w:val="18"/>
          <w:szCs w:val="18"/>
          <w:lang w:val="fr-CH" w:eastAsia="en-GB"/>
        </w:rPr>
        <w:tab/>
        <w:t xml:space="preserve">&lt;ebucore:audioEncoding typeLabel="MPEG-1 Audio Layer II"  </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typeLink="http://www.ebu.ch/metadata/cs/ebu_AudioCompressionCodeCS.xml#7.2"/&gt;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&lt;ebucore:codec&gt;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&lt;dc:identifier&gt;4&lt;/dc:identifier&gt;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&lt;/ebucore:codec&gt;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&lt;ebucore:samplingRate&gt;48000&lt;/ebucore:samplingRate&gt;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&lt;ebucore:bitRate&gt;256000&lt;/ebucore:bitRate&gt;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&lt;ebucore:bitRateMode&gt;constant&lt;/ebucore:bitRateMode&gt;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&lt;ebucore:audioTrack trackId="130" trackLanguage="fr"/&gt;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&lt;ebucore:channels&gt;2&lt;/ebucore:channels&gt;</w:t>
      </w:r>
      <w:r w:rsidRPr="00CB0463">
        <w:rPr>
          <w:rFonts w:ascii="Courier New" w:hAnsi="Courier New" w:cs="Courier New"/>
          <w:color w:val="auto"/>
          <w:sz w:val="18"/>
          <w:szCs w:val="18"/>
          <w:lang w:val="fr-CH" w:eastAsia="en-GB"/>
        </w:rPr>
        <w:br/>
        <w:t>&lt;/ebucore:audioFormat&gt;</w:t>
      </w:r>
      <w:r w:rsidRPr="00CB0463">
        <w:rPr>
          <w:rFonts w:ascii="Courier New" w:hAnsi="Courier New" w:cs="Courier New"/>
          <w:color w:val="auto"/>
          <w:sz w:val="18"/>
          <w:szCs w:val="18"/>
          <w:lang w:val="fr-CH" w:eastAsia="en-GB"/>
        </w:rPr>
        <w:br/>
        <w:t>&lt;ebucore:audioFormat audioFormatName="AC-3"&gt;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&lt;ebucore:audioEncoding typeLabel="AC3"/&gt;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&lt;dc:identifier&gt;6&lt;/dc:identifier&gt;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&lt;/ebucore:codecIdentifier&gt;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r>
      <w:r w:rsidRPr="00CB0463">
        <w:rPr>
          <w:rFonts w:ascii="Courier New" w:hAnsi="Courier New" w:cs="Courier New"/>
          <w:color w:val="auto"/>
          <w:sz w:val="18"/>
          <w:szCs w:val="18"/>
          <w:lang w:val="fr-CH" w:eastAsia="en-GB"/>
        </w:rPr>
        <w:tab/>
        <w:t>&lt;/ebucore:codec&gt;</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val="fr-CH" w:eastAsia="en-GB"/>
        </w:rPr>
      </w:pPr>
      <w:r w:rsidRPr="00CB0463">
        <w:rPr>
          <w:rFonts w:ascii="Courier New" w:hAnsi="Courier New" w:cs="Courier New"/>
          <w:color w:val="auto"/>
          <w:sz w:val="18"/>
          <w:szCs w:val="18"/>
          <w:lang w:val="fr-CH" w:eastAsia="en-GB"/>
        </w:rPr>
        <w:t xml:space="preserve">          &lt;/</w:t>
      </w:r>
      <w:proofErr w:type="gramStart"/>
      <w:r w:rsidRPr="00CB0463">
        <w:rPr>
          <w:rFonts w:ascii="Courier New" w:hAnsi="Courier New" w:cs="Courier New"/>
          <w:color w:val="auto"/>
          <w:sz w:val="18"/>
          <w:szCs w:val="18"/>
          <w:lang w:val="fr-CH" w:eastAsia="en-GB"/>
        </w:rPr>
        <w:t>ebucore:audioEncoding</w:t>
      </w:r>
      <w:proofErr w:type="gramEnd"/>
      <w:r w:rsidRPr="00CB0463">
        <w:rPr>
          <w:rFonts w:ascii="Courier New" w:hAnsi="Courier New" w:cs="Courier New"/>
          <w:color w:val="auto"/>
          <w:sz w:val="18"/>
          <w:szCs w:val="18"/>
          <w:lang w:val="fr-CH" w:eastAsia="en-GB"/>
        </w:rPr>
        <w:t>&gt;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&lt;ebucore:audioTrackConfiguration typeLabel="&gt;Front: L C R, Side: L R "/&gt;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&lt;ebucore:samplingRate&gt;48000&lt;/ebucore:samplingRate&gt;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&lt;ebucore:sampleSize&gt;16&lt;/ebucore:sampleSize&gt;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&lt;ebucore:bitRate&gt;384000&lt;/ebucore:bitRate&gt;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&lt;ebucore:bitRateMode&gt;constant&lt;/ebucore:bitRateMode&gt;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&lt;ebucore:audioTrack trackId="131" trackLanguage="fr"/&gt;</w:t>
      </w:r>
      <w:r w:rsidRPr="00CB0463">
        <w:rPr>
          <w:rFonts w:ascii="Courier New" w:hAnsi="Courier New" w:cs="Courier New"/>
          <w:color w:val="auto"/>
          <w:sz w:val="18"/>
          <w:szCs w:val="18"/>
          <w:lang w:val="fr-CH" w:eastAsia="en-GB"/>
        </w:rPr>
        <w:br/>
      </w:r>
      <w:r w:rsidRPr="00CB0463">
        <w:rPr>
          <w:rFonts w:ascii="Courier New" w:hAnsi="Courier New" w:cs="Courier New"/>
          <w:color w:val="auto"/>
          <w:sz w:val="18"/>
          <w:szCs w:val="18"/>
          <w:lang w:val="fr-CH" w:eastAsia="en-GB"/>
        </w:rPr>
        <w:tab/>
        <w:t xml:space="preserve">          &lt;ebucore:channels&gt;5&lt;/ebucore:channels&gt;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CB0463">
        <w:rPr>
          <w:rFonts w:ascii="Courier New" w:hAnsi="Courier New" w:cs="Courier New"/>
          <w:color w:val="auto"/>
          <w:sz w:val="18"/>
          <w:szCs w:val="18"/>
          <w:lang w:val="fr-CH" w:eastAsia="en-GB"/>
        </w:rPr>
        <w:t xml:space="preserve">          </w:t>
      </w:r>
      <w:r w:rsidRPr="00B60B81">
        <w:rPr>
          <w:rFonts w:ascii="Courier New" w:hAnsi="Courier New" w:cs="Courier New"/>
          <w:color w:val="auto"/>
          <w:sz w:val="18"/>
          <w:szCs w:val="18"/>
          <w:lang w:eastAsia="en-GB"/>
        </w:rPr>
        <w:t>&lt;/</w:t>
      </w:r>
      <w:proofErr w:type="gramStart"/>
      <w:r w:rsidRPr="00B60B81">
        <w:rPr>
          <w:rFonts w:ascii="Courier New" w:hAnsi="Courier New" w:cs="Courier New"/>
          <w:color w:val="auto"/>
          <w:sz w:val="18"/>
          <w:szCs w:val="18"/>
          <w:lang w:eastAsia="en-GB"/>
        </w:rPr>
        <w:t>ebucore:audioFormat</w:t>
      </w:r>
      <w:proofErr w:type="gramEnd"/>
      <w:r w:rsidRPr="00B60B81">
        <w:rPr>
          <w:rFonts w:ascii="Courier New" w:hAnsi="Courier New" w:cs="Courier New"/>
          <w:color w:val="auto"/>
          <w:sz w:val="18"/>
          <w:szCs w:val="18"/>
          <w:lang w:eastAsia="en-GB"/>
        </w:rPr>
        <w:t>&gt;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w:t>
      </w:r>
      <w:proofErr w:type="gramStart"/>
      <w:r w:rsidRPr="00B60B81">
        <w:rPr>
          <w:rFonts w:ascii="Courier New" w:hAnsi="Courier New" w:cs="Courier New"/>
          <w:color w:val="auto"/>
          <w:sz w:val="18"/>
          <w:szCs w:val="18"/>
          <w:lang w:eastAsia="en-GB"/>
        </w:rPr>
        <w:t>&lt;!—</w:t>
      </w:r>
      <w:proofErr w:type="gramEnd"/>
      <w:r w:rsidRPr="00B60B81">
        <w:rPr>
          <w:rFonts w:ascii="Courier New" w:hAnsi="Courier New" w:cs="Courier New"/>
          <w:color w:val="auto"/>
          <w:sz w:val="18"/>
          <w:szCs w:val="18"/>
          <w:lang w:eastAsia="en-GB"/>
        </w:rPr>
        <w:t>other audio channels and associated formats</w:t>
      </w:r>
      <w:r w:rsidRPr="00B60B81">
        <w:rPr>
          <w:rFonts w:ascii="Courier New" w:hAnsi="Courier New" w:cs="Courier New"/>
          <w:color w:val="auto"/>
          <w:sz w:val="18"/>
          <w:szCs w:val="18"/>
          <w:lang w:eastAsia="en-GB"/>
        </w:rPr>
        <w:sym w:font="Wingdings" w:char="F0E0"/>
      </w:r>
      <w:r w:rsidRPr="00B60B81">
        <w:rPr>
          <w:rFonts w:ascii="Courier New" w:hAnsi="Courier New" w:cs="Courier New"/>
          <w:color w:val="auto"/>
          <w:sz w:val="18"/>
          <w:szCs w:val="18"/>
          <w:lang w:eastAsia="en-GB"/>
        </w:rPr>
        <w:br/>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&lt;</w:t>
      </w:r>
      <w:proofErr w:type="gramStart"/>
      <w:r w:rsidRPr="00B60B81">
        <w:rPr>
          <w:rFonts w:ascii="Courier New" w:hAnsi="Courier New" w:cs="Courier New"/>
          <w:color w:val="auto"/>
          <w:sz w:val="18"/>
          <w:szCs w:val="18"/>
          <w:lang w:eastAsia="en-GB"/>
        </w:rPr>
        <w:t>ebucore:containerFormat</w:t>
      </w:r>
      <w:proofErr w:type="gramEnd"/>
      <w:r w:rsidRPr="00B60B81">
        <w:rPr>
          <w:rFonts w:ascii="Courier New" w:hAnsi="Courier New" w:cs="Courier New"/>
          <w:color w:val="auto"/>
          <w:sz w:val="18"/>
          <w:szCs w:val="18"/>
          <w:lang w:eastAsia="en-GB"/>
        </w:rPr>
        <w:t xml:space="preserve"> formatLabel="MPEG-TS"/&gt;</w:t>
      </w:r>
      <w:r w:rsidRPr="00B60B81">
        <w:rPr>
          <w:rFonts w:ascii="Courier New" w:hAnsi="Courier New" w:cs="Courier New"/>
          <w:color w:val="auto"/>
          <w:sz w:val="18"/>
          <w:szCs w:val="18"/>
          <w:lang w:eastAsia="en-GB"/>
        </w:rPr>
        <w:tab/>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ind w:firstLine="709"/>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&lt;</w:t>
      </w:r>
      <w:proofErr w:type="gramStart"/>
      <w:r w:rsidRPr="00B60B81">
        <w:rPr>
          <w:rFonts w:ascii="Courier New" w:hAnsi="Courier New" w:cs="Courier New"/>
          <w:color w:val="auto"/>
          <w:sz w:val="18"/>
          <w:szCs w:val="18"/>
          <w:lang w:eastAsia="en-GB"/>
        </w:rPr>
        <w:t>ebucore:dataFormat</w:t>
      </w:r>
      <w:proofErr w:type="gramEnd"/>
      <w:r w:rsidRPr="00B60B81">
        <w:rPr>
          <w:rFonts w:ascii="Courier New" w:hAnsi="Courier New" w:cs="Courier New"/>
          <w:color w:val="auto"/>
          <w:sz w:val="18"/>
          <w:szCs w:val="18"/>
          <w:lang w:eastAsia="en-GB"/>
        </w:rPr>
        <w:t xml:space="preserve"> dataFormatName="Teletext" dataTrackId="140-100"&gt;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r>
      <w:r w:rsidRPr="00B60B81">
        <w:rPr>
          <w:rFonts w:ascii="Courier New" w:hAnsi="Courier New" w:cs="Courier New"/>
          <w:color w:val="auto"/>
          <w:sz w:val="18"/>
          <w:szCs w:val="18"/>
          <w:lang w:eastAsia="en-GB"/>
        </w:rPr>
        <w:tab/>
        <w:t>&lt;ebucore:subtitlingFormat subtitlingFormatName="Teletext" trackId="140-</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100" language="fr"/&gt;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&lt;/</w:t>
      </w:r>
      <w:proofErr w:type="gramStart"/>
      <w:r w:rsidRPr="00B60B81">
        <w:rPr>
          <w:rFonts w:ascii="Courier New" w:hAnsi="Courier New" w:cs="Courier New"/>
          <w:color w:val="auto"/>
          <w:sz w:val="18"/>
          <w:szCs w:val="18"/>
          <w:lang w:eastAsia="en-GB"/>
        </w:rPr>
        <w:t>ebucore:dataFormat</w:t>
      </w:r>
      <w:proofErr w:type="gramEnd"/>
      <w:r w:rsidRPr="00B60B81">
        <w:rPr>
          <w:rFonts w:ascii="Courier New" w:hAnsi="Courier New" w:cs="Courier New"/>
          <w:color w:val="auto"/>
          <w:sz w:val="18"/>
          <w:szCs w:val="18"/>
          <w:lang w:eastAsia="en-GB"/>
        </w:rPr>
        <w:t>&gt;</w:t>
      </w:r>
      <w:r w:rsidRPr="00B60B81">
        <w:rPr>
          <w:rFonts w:ascii="Courier New" w:hAnsi="Courier New" w:cs="Courier New"/>
          <w:color w:val="auto"/>
          <w:sz w:val="18"/>
          <w:szCs w:val="18"/>
          <w:lang w:eastAsia="en-GB"/>
        </w:rPr>
        <w:br/>
        <w:t xml:space="preserve">         &lt;ebucore:dataFormat dataFormatName="Teletext Subtitle" dataTrackId="140-888"&gt;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t xml:space="preserve">       &lt;ebucore:subtitlingFormat subtitlingFormatName="Teletext Subtitle"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trackId="140-888" language="fr"/&gt;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&lt;/</w:t>
      </w:r>
      <w:proofErr w:type="gramStart"/>
      <w:r w:rsidRPr="00B60B81">
        <w:rPr>
          <w:rFonts w:ascii="Courier New" w:hAnsi="Courier New" w:cs="Courier New"/>
          <w:color w:val="auto"/>
          <w:sz w:val="18"/>
          <w:szCs w:val="18"/>
          <w:lang w:eastAsia="en-GB"/>
        </w:rPr>
        <w:t>ebucore:dataFormat</w:t>
      </w:r>
      <w:proofErr w:type="gramEnd"/>
      <w:r w:rsidRPr="00B60B81">
        <w:rPr>
          <w:rFonts w:ascii="Courier New" w:hAnsi="Courier New" w:cs="Courier New"/>
          <w:color w:val="auto"/>
          <w:sz w:val="18"/>
          <w:szCs w:val="18"/>
          <w:lang w:eastAsia="en-GB"/>
        </w:rPr>
        <w:t>&gt;</w:t>
      </w:r>
      <w:r w:rsidRPr="00B60B81">
        <w:rPr>
          <w:rFonts w:ascii="Courier New" w:hAnsi="Courier New" w:cs="Courier New"/>
          <w:color w:val="auto"/>
          <w:sz w:val="18"/>
          <w:szCs w:val="18"/>
          <w:lang w:eastAsia="en-GB"/>
        </w:rPr>
        <w:br/>
        <w:t xml:space="preserve">         &lt;ebucore:dataFormat dataFormatName="DVB Subtitle" dataTrackId="150"&gt;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t xml:space="preserve">       &lt;ebucore:subtitlingFormat subtitlingFormatName="DVB Subtitle" </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trackId="150" language="fr"/&gt;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auto"/>
          <w:sz w:val="18"/>
          <w:szCs w:val="18"/>
          <w:lang w:eastAsia="en-GB"/>
        </w:rPr>
      </w:pPr>
      <w:r w:rsidRPr="00B60B81">
        <w:rPr>
          <w:rFonts w:ascii="Courier New" w:hAnsi="Courier New" w:cs="Courier New"/>
          <w:color w:val="auto"/>
          <w:sz w:val="18"/>
          <w:szCs w:val="18"/>
          <w:lang w:eastAsia="en-GB"/>
        </w:rPr>
        <w:t xml:space="preserve">         &lt;/</w:t>
      </w:r>
      <w:proofErr w:type="gramStart"/>
      <w:r w:rsidRPr="00B60B81">
        <w:rPr>
          <w:rFonts w:ascii="Courier New" w:hAnsi="Courier New" w:cs="Courier New"/>
          <w:color w:val="auto"/>
          <w:sz w:val="18"/>
          <w:szCs w:val="18"/>
          <w:lang w:eastAsia="en-GB"/>
        </w:rPr>
        <w:t>ebucore:dataFormat</w:t>
      </w:r>
      <w:proofErr w:type="gramEnd"/>
      <w:r w:rsidRPr="00B60B81">
        <w:rPr>
          <w:rFonts w:ascii="Courier New" w:hAnsi="Courier New" w:cs="Courier New"/>
          <w:color w:val="auto"/>
          <w:sz w:val="18"/>
          <w:szCs w:val="18"/>
          <w:lang w:eastAsia="en-GB"/>
        </w:rPr>
        <w:t>&gt;</w:t>
      </w:r>
      <w:r w:rsidRPr="00B60B81">
        <w:rPr>
          <w:rFonts w:ascii="Courier New" w:hAnsi="Courier New" w:cs="Courier New"/>
          <w:color w:val="auto"/>
          <w:sz w:val="18"/>
          <w:szCs w:val="18"/>
          <w:lang w:eastAsia="en-GB"/>
        </w:rPr>
        <w:br/>
        <w:t xml:space="preserve">         &lt;ebucore:duration&gt;</w:t>
      </w:r>
      <w:r w:rsidRPr="00B60B81">
        <w:rPr>
          <w:rFonts w:ascii="Courier New" w:hAnsi="Courier New" w:cs="Courier New"/>
          <w:color w:val="auto"/>
          <w:sz w:val="18"/>
          <w:szCs w:val="18"/>
          <w:lang w:eastAsia="en-GB"/>
        </w:rPr>
        <w:br/>
      </w:r>
      <w:r w:rsidRPr="00B60B81">
        <w:rPr>
          <w:rFonts w:ascii="Courier New" w:hAnsi="Courier New" w:cs="Courier New"/>
          <w:color w:val="auto"/>
          <w:sz w:val="18"/>
          <w:szCs w:val="18"/>
          <w:lang w:eastAsia="en-GB"/>
        </w:rPr>
        <w:tab/>
        <w:t xml:space="preserve">       &lt;ebucore:normalPlayTime&gt;PT34.171S&lt;/ebucore:normalPlayTime&gt;</w:t>
      </w:r>
      <w:r w:rsidRPr="00B60B81">
        <w:rPr>
          <w:rFonts w:ascii="Courier New" w:hAnsi="Courier New" w:cs="Courier New"/>
          <w:color w:val="auto"/>
          <w:sz w:val="18"/>
          <w:szCs w:val="18"/>
          <w:lang w:eastAsia="en-GB"/>
        </w:rPr>
        <w:br/>
        <w:t xml:space="preserve">         &lt;/ebucore:duration&gt;</w:t>
      </w:r>
      <w:r w:rsidRPr="00B60B81">
        <w:rPr>
          <w:rFonts w:ascii="Courier New" w:hAnsi="Courier New" w:cs="Courier New"/>
          <w:color w:val="auto"/>
          <w:sz w:val="18"/>
          <w:szCs w:val="18"/>
          <w:lang w:eastAsia="en-GB"/>
        </w:rPr>
        <w:br/>
        <w:t xml:space="preserve">         &lt;ebucore:fileSize&gt;19188488&lt;/ebucore:fileSize&gt;</w:t>
      </w:r>
      <w:r w:rsidRPr="00B60B81">
        <w:rPr>
          <w:rFonts w:ascii="Courier New" w:hAnsi="Courier New" w:cs="Courier New"/>
          <w:color w:val="auto"/>
          <w:sz w:val="18"/>
          <w:szCs w:val="18"/>
          <w:lang w:eastAsia="en-GB"/>
        </w:rPr>
        <w:br/>
        <w:t xml:space="preserve">         &lt;ebucore:fileName&gt;E:\MediaInfo_EbuCore_File1.ts&lt;/ebucore:fileName&gt;</w:t>
      </w:r>
    </w:p>
    <w:p w:rsidR="00B60B81" w:rsidRPr="00B60B81"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eastAsia="zh-CN"/>
        </w:rPr>
      </w:pPr>
      <w:r w:rsidRPr="00B60B81">
        <w:rPr>
          <w:rFonts w:ascii="Courier New" w:hAnsi="Courier New" w:cs="Courier New"/>
          <w:color w:val="auto"/>
          <w:sz w:val="18"/>
          <w:szCs w:val="18"/>
          <w:lang w:eastAsia="en-GB"/>
        </w:rPr>
        <w:t>&lt;/</w:t>
      </w:r>
      <w:proofErr w:type="gramStart"/>
      <w:r w:rsidRPr="00B60B81">
        <w:rPr>
          <w:rFonts w:ascii="Courier New" w:hAnsi="Courier New" w:cs="Courier New"/>
          <w:color w:val="auto"/>
          <w:sz w:val="18"/>
          <w:szCs w:val="18"/>
          <w:lang w:eastAsia="en-GB"/>
        </w:rPr>
        <w:t>ebucore:format</w:t>
      </w:r>
      <w:proofErr w:type="gramEnd"/>
      <w:r w:rsidRPr="00B60B81">
        <w:rPr>
          <w:rFonts w:ascii="Courier New" w:hAnsi="Courier New" w:cs="Courier New"/>
          <w:color w:val="auto"/>
          <w:sz w:val="18"/>
          <w:szCs w:val="18"/>
          <w:lang w:eastAsia="en-GB"/>
        </w:rPr>
        <w:t>&gt;</w:t>
      </w:r>
      <w:r w:rsidRPr="00B60B81">
        <w:rPr>
          <w:rFonts w:ascii="Courier New" w:hAnsi="Courier New" w:cs="Courier New"/>
          <w:color w:val="auto"/>
          <w:sz w:val="18"/>
          <w:szCs w:val="18"/>
          <w:lang w:eastAsia="en-GB"/>
        </w:rPr>
        <w:br/>
      </w:r>
    </w:p>
    <w:p w:rsidR="00B60B81" w:rsidRPr="00B60B81" w:rsidRDefault="00B60B81" w:rsidP="004B7A8A">
      <w:pPr>
        <w:pStyle w:val="Heading2"/>
      </w:pPr>
      <w:bookmarkStart w:id="104" w:name="_Toc420477901"/>
      <w:bookmarkStart w:id="105" w:name="_Toc530476188"/>
      <w:r w:rsidRPr="00B60B81">
        <w:t>3.21</w:t>
      </w:r>
      <w:r w:rsidRPr="00B60B81">
        <w:tab/>
        <w:t xml:space="preserve">How do I implement EIDR </w:t>
      </w:r>
      <w:r w:rsidR="004F2157">
        <w:t xml:space="preserve">or ISAN </w:t>
      </w:r>
      <w:r w:rsidRPr="00B60B81">
        <w:t>in EBUCore?</w:t>
      </w:r>
      <w:bookmarkEnd w:id="104"/>
      <w:bookmarkEnd w:id="105"/>
    </w:p>
    <w:p w:rsidR="00B60B81" w:rsidRPr="00B60B81" w:rsidRDefault="00B60B81" w:rsidP="00B60B81">
      <w:pPr>
        <w:rPr>
          <w:lang w:eastAsia="zh-CN"/>
        </w:rPr>
      </w:pPr>
      <w:r w:rsidRPr="00B60B81">
        <w:rPr>
          <w:lang w:eastAsia="zh-CN"/>
        </w:rPr>
        <w:t>As defined in collaboration with EIDR, this is how it is recommended to encode EIDR identifiers into EBUCore metadata instances:</w:t>
      </w:r>
    </w:p>
    <w:p w:rsidR="00B60B81" w:rsidRPr="00CB0463" w:rsidRDefault="00B60B81"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val="fr-CH"/>
        </w:rPr>
      </w:pPr>
      <w:r w:rsidRPr="00CB0463">
        <w:rPr>
          <w:rFonts w:ascii="Courier New" w:hAnsi="Courier New" w:cs="Courier New"/>
          <w:sz w:val="18"/>
          <w:szCs w:val="18"/>
          <w:lang w:val="fr-CH"/>
        </w:rPr>
        <w:t>&lt;ebucore:identifier typeLabel="EIDR"</w:t>
      </w:r>
      <w:r w:rsidRPr="00CB0463">
        <w:rPr>
          <w:rFonts w:ascii="Courier New" w:hAnsi="Courier New" w:cs="Courier New"/>
          <w:sz w:val="18"/>
          <w:szCs w:val="18"/>
          <w:lang w:val="fr-CH"/>
        </w:rPr>
        <w:br/>
        <w:t>    typeLink="</w:t>
      </w:r>
      <w:hyperlink r:id="rId20" w:tgtFrame="_blank" w:history="1">
        <w:r w:rsidRPr="00CB0463">
          <w:rPr>
            <w:rStyle w:val="Hyperlink"/>
            <w:rFonts w:ascii="Courier New" w:hAnsi="Courier New" w:cs="Courier New"/>
            <w:sz w:val="18"/>
            <w:szCs w:val="18"/>
            <w:lang w:val="fr-CH"/>
          </w:rPr>
          <w:t>http://www.ebu.ch/metadata/cs/ebu_IdentifierTypeCodeCS.xml#3.11</w:t>
        </w:r>
      </w:hyperlink>
      <w:r w:rsidRPr="00CB0463">
        <w:rPr>
          <w:rFonts w:ascii="Courier New" w:hAnsi="Courier New" w:cs="Courier New"/>
          <w:sz w:val="18"/>
          <w:szCs w:val="18"/>
          <w:lang w:val="fr-CH"/>
        </w:rPr>
        <w:t>"&gt;</w:t>
      </w:r>
      <w:r w:rsidRPr="00CB0463">
        <w:rPr>
          <w:rFonts w:ascii="Courier New" w:hAnsi="Courier New" w:cs="Courier New"/>
          <w:sz w:val="18"/>
          <w:szCs w:val="18"/>
          <w:lang w:val="fr-CH"/>
        </w:rPr>
        <w:br/>
        <w:t>    &lt;dc:identifier&gt;10.5240/7791-8534-2C23-9030-8610-5&lt;/dc:identifier&gt;</w:t>
      </w:r>
      <w:r w:rsidRPr="00CB0463">
        <w:rPr>
          <w:rFonts w:ascii="Courier New" w:hAnsi="Courier New" w:cs="Courier New"/>
          <w:sz w:val="18"/>
          <w:szCs w:val="18"/>
          <w:lang w:val="fr-CH"/>
        </w:rPr>
        <w:br/>
        <w:t>&lt;/ebucore:identifier&gt;</w:t>
      </w:r>
    </w:p>
    <w:p w:rsidR="003A3ECF" w:rsidRPr="00CB0463" w:rsidRDefault="003A3ECF" w:rsidP="00B60B8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18"/>
          <w:szCs w:val="18"/>
          <w:lang w:val="fr-CH"/>
        </w:rPr>
      </w:pPr>
    </w:p>
    <w:p w:rsidR="00B60B81" w:rsidRPr="00CB0463" w:rsidRDefault="00B60B81" w:rsidP="00E52271">
      <w:pPr>
        <w:pStyle w:val="8ptspacer"/>
        <w:rPr>
          <w:lang w:val="fr-CH"/>
        </w:rPr>
      </w:pPr>
    </w:p>
    <w:p w:rsidR="00E52271" w:rsidRDefault="00B60B81" w:rsidP="00E52271">
      <w:r w:rsidRPr="00B60B81">
        <w:t>Term 3.11 points to the EBU Classification Scheme for identifiers containing the following information:</w:t>
      </w:r>
    </w:p>
    <w:p w:rsidR="00B60B81" w:rsidRPr="00B60B81" w:rsidRDefault="00B60B81" w:rsidP="00B60B81">
      <w:pPr>
        <w:spacing w:before="0" w:after="0"/>
        <w:jc w:val="left"/>
        <w:rPr>
          <w:rFonts w:ascii="Courier New" w:hAnsi="Courier New" w:cs="Courier New"/>
          <w:sz w:val="18"/>
          <w:szCs w:val="18"/>
        </w:rPr>
      </w:pPr>
      <w:r w:rsidRPr="00B60B81">
        <w:rPr>
          <w:rFonts w:ascii="Courier New" w:hAnsi="Courier New" w:cs="Courier New"/>
          <w:sz w:val="18"/>
          <w:szCs w:val="18"/>
        </w:rPr>
        <w:lastRenderedPageBreak/>
        <w:t>&lt;Term termID="3.11"&gt;</w:t>
      </w:r>
      <w:r w:rsidRPr="00B60B81">
        <w:rPr>
          <w:rFonts w:ascii="Courier New" w:hAnsi="Courier New" w:cs="Courier New"/>
          <w:sz w:val="18"/>
          <w:szCs w:val="18"/>
        </w:rPr>
        <w:br/>
        <w:t xml:space="preserve">  &lt;Name xml:lang="en"&gt;EIDR&lt;/Name&gt;</w:t>
      </w:r>
      <w:r w:rsidRPr="00B60B81">
        <w:rPr>
          <w:rFonts w:ascii="Courier New" w:hAnsi="Courier New" w:cs="Courier New"/>
          <w:sz w:val="18"/>
          <w:szCs w:val="18"/>
        </w:rPr>
        <w:br/>
        <w:t xml:space="preserve">  &lt;Definition xml:lang="en"&gt;</w:t>
      </w:r>
      <w:r w:rsidRPr="00B60B81">
        <w:rPr>
          <w:rFonts w:ascii="Courier New" w:hAnsi="Courier New" w:cs="Courier New"/>
          <w:sz w:val="18"/>
          <w:szCs w:val="18"/>
        </w:rPr>
        <w:br/>
        <w:t xml:space="preserve">    Canonical Representation of an Entertainment Identifier Registry</w:t>
      </w:r>
      <w:r w:rsidRPr="00B60B81">
        <w:rPr>
          <w:rFonts w:ascii="Courier New" w:hAnsi="Courier New" w:cs="Courier New"/>
          <w:sz w:val="18"/>
          <w:szCs w:val="18"/>
        </w:rPr>
        <w:br/>
        <w:t xml:space="preserve">   (EIDR) Identifier, a universal unique identifier for movie and television assets.</w:t>
      </w:r>
      <w:r w:rsidRPr="00B60B81">
        <w:rPr>
          <w:rFonts w:ascii="Courier New" w:hAnsi="Courier New" w:cs="Courier New"/>
          <w:sz w:val="18"/>
          <w:szCs w:val="18"/>
        </w:rPr>
        <w:br/>
        <w:t xml:space="preserve">  &lt;/Definition&gt;</w:t>
      </w:r>
      <w:r w:rsidRPr="00B60B81">
        <w:rPr>
          <w:rFonts w:ascii="Courier New" w:hAnsi="Courier New" w:cs="Courier New"/>
          <w:sz w:val="18"/>
          <w:szCs w:val="18"/>
        </w:rPr>
        <w:br/>
        <w:t xml:space="preserve">  &lt;Reference&gt;Section 2.2 of EIDR: ID FORMAT&lt;/Reference&gt; </w:t>
      </w:r>
      <w:r w:rsidRPr="00B60B81">
        <w:rPr>
          <w:rFonts w:ascii="Courier New" w:hAnsi="Courier New" w:cs="Courier New"/>
          <w:sz w:val="18"/>
          <w:szCs w:val="18"/>
        </w:rPr>
        <w:br/>
        <w:t xml:space="preserve">  &lt;ChangeComment&gt;Clarified that the Canonical Representation is used.&lt;/ChangeComment&gt; </w:t>
      </w:r>
      <w:r w:rsidRPr="00B60B81">
        <w:rPr>
          <w:rFonts w:ascii="Courier New" w:hAnsi="Courier New" w:cs="Courier New"/>
          <w:sz w:val="18"/>
          <w:szCs w:val="18"/>
        </w:rPr>
        <w:br/>
        <w:t xml:space="preserve">  &lt;ChangeVersionDate&gt;2015-05-05&lt;/ChangeVersionDate&gt;</w:t>
      </w:r>
      <w:r w:rsidRPr="00B60B81">
        <w:rPr>
          <w:rFonts w:ascii="Courier New" w:hAnsi="Courier New" w:cs="Courier New"/>
          <w:sz w:val="18"/>
          <w:szCs w:val="18"/>
        </w:rPr>
        <w:br/>
        <w:t xml:space="preserve">  &lt;ValidityFlag&gt;1&lt;/ValidityFlag&gt;</w:t>
      </w:r>
      <w:r w:rsidRPr="00B60B81">
        <w:rPr>
          <w:rFonts w:ascii="Courier New" w:hAnsi="Courier New" w:cs="Courier New"/>
          <w:sz w:val="18"/>
          <w:szCs w:val="18"/>
        </w:rPr>
        <w:br/>
        <w:t xml:space="preserve">  &lt;Link xml:lang="en"&gt;</w:t>
      </w:r>
      <w:r w:rsidRPr="00B60B81">
        <w:rPr>
          <w:rFonts w:ascii="Courier New" w:hAnsi="Courier New" w:cs="Courier New"/>
          <w:sz w:val="18"/>
          <w:szCs w:val="18"/>
        </w:rPr>
        <w:br/>
        <w:t xml:space="preserve">    &lt;URL&gt;http://eidr.org/documents/EIDR_ID_Format_v1.2.pdf&lt;/URL&gt;</w:t>
      </w:r>
      <w:r w:rsidRPr="00B60B81">
        <w:rPr>
          <w:rFonts w:ascii="Courier New" w:hAnsi="Courier New" w:cs="Courier New"/>
          <w:sz w:val="18"/>
          <w:szCs w:val="18"/>
        </w:rPr>
        <w:br/>
        <w:t xml:space="preserve">    &lt;LinkName&gt;EIDR: ID FORMAT&lt;/LinkName&gt;</w:t>
      </w:r>
      <w:r w:rsidRPr="00B60B81">
        <w:rPr>
          <w:rFonts w:ascii="Courier New" w:hAnsi="Courier New" w:cs="Courier New"/>
          <w:sz w:val="18"/>
          <w:szCs w:val="18"/>
        </w:rPr>
        <w:br/>
        <w:t xml:space="preserve">  &lt;/Link&gt;</w:t>
      </w:r>
      <w:r w:rsidRPr="00B60B81">
        <w:rPr>
          <w:rFonts w:ascii="Courier New" w:hAnsi="Courier New" w:cs="Courier New"/>
          <w:sz w:val="18"/>
          <w:szCs w:val="18"/>
        </w:rPr>
        <w:br/>
        <w:t>&lt;/Term&gt;</w:t>
      </w:r>
      <w:r w:rsidRPr="00B60B81">
        <w:rPr>
          <w:rFonts w:ascii="Courier New" w:hAnsi="Courier New" w:cs="Courier New"/>
          <w:sz w:val="18"/>
          <w:szCs w:val="18"/>
        </w:rPr>
        <w:br/>
      </w:r>
    </w:p>
    <w:p w:rsidR="00B60B81" w:rsidRDefault="00B60B81" w:rsidP="00E52271">
      <w:pPr>
        <w:pStyle w:val="Note"/>
        <w:rPr>
          <w:lang w:eastAsia="zh-CN"/>
        </w:rPr>
      </w:pPr>
      <w:r w:rsidRPr="00B60B81">
        <w:rPr>
          <w:lang w:eastAsia="zh-CN"/>
        </w:rPr>
        <w:t>Note:</w:t>
      </w:r>
      <w:r w:rsidR="00E52271">
        <w:rPr>
          <w:lang w:eastAsia="zh-CN"/>
        </w:rPr>
        <w:tab/>
      </w:r>
      <w:r w:rsidRPr="00B60B81">
        <w:rPr>
          <w:lang w:eastAsia="zh-CN"/>
        </w:rPr>
        <w:t>A similar approach can be followed to encode ISAN or other identifiers into EBUCore metadata instances.</w:t>
      </w:r>
    </w:p>
    <w:p w:rsidR="00B60B81" w:rsidRPr="00B60B81" w:rsidRDefault="00B60B81" w:rsidP="004B7A8A">
      <w:pPr>
        <w:pStyle w:val="Heading2"/>
      </w:pPr>
      <w:bookmarkStart w:id="106" w:name="_Toc420477902"/>
      <w:bookmarkStart w:id="107" w:name="_Toc530476189"/>
      <w:r w:rsidRPr="00B60B81">
        <w:t>3.22</w:t>
      </w:r>
      <w:r w:rsidRPr="00B60B81">
        <w:tab/>
        <w:t>How to define a checksum for insertion in BWF chunks?</w:t>
      </w:r>
      <w:bookmarkEnd w:id="106"/>
      <w:bookmarkEnd w:id="107"/>
    </w:p>
    <w:p w:rsidR="00B60B81" w:rsidRPr="00B60B81" w:rsidRDefault="00B60B81" w:rsidP="00B60B81">
      <w:r w:rsidRPr="00B60B81">
        <w:t>As defined in collaboration with “The Music Producers Guild” this is how it is recommended to represent checksums in an EBUCore snippet for insertion in BWF metadata chunks.</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&lt;format&gt;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&lt;hash&gt;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&lt;hashValue&gt;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jc w:val="left"/>
        <w:textAlignment w:val="auto"/>
        <w:rPr>
          <w:rFonts w:ascii="Courier New" w:hAnsi="Courier New" w:cs="Courier New"/>
          <w:color w:val="auto"/>
          <w:sz w:val="16"/>
          <w:szCs w:val="16"/>
          <w:lang w:eastAsia="en-GB"/>
        </w:rPr>
      </w:pPr>
      <w:r w:rsidRPr="00B60B81">
        <w:rPr>
          <w:rFonts w:ascii="Courier New" w:hAnsi="Courier New" w:cs="Courier New"/>
          <w:color w:val="auto"/>
          <w:sz w:val="16"/>
          <w:szCs w:val="16"/>
          <w:lang w:eastAsia="en-GB"/>
        </w:rPr>
        <w:tab/>
        <w:t>d131dd02c5e6eec4 693d9a0698aff95c 2fcab5</w:t>
      </w:r>
      <w:r w:rsidRPr="00B60B81">
        <w:rPr>
          <w:rFonts w:ascii="Courier New" w:hAnsi="Courier New" w:cs="Courier New"/>
          <w:color w:val="auto"/>
          <w:sz w:val="16"/>
          <w:szCs w:val="16"/>
          <w:shd w:val="clear" w:color="auto" w:fill="87CEEB"/>
          <w:lang w:eastAsia="en-GB"/>
        </w:rPr>
        <w:t>8</w:t>
      </w:r>
      <w:r w:rsidRPr="00B60B81">
        <w:rPr>
          <w:rFonts w:ascii="Courier New" w:hAnsi="Courier New" w:cs="Courier New"/>
          <w:color w:val="auto"/>
          <w:sz w:val="16"/>
          <w:szCs w:val="16"/>
          <w:lang w:eastAsia="en-GB"/>
        </w:rPr>
        <w:t>712467eab 4004583eb8fb7f89</w:t>
      </w:r>
    </w:p>
    <w:p w:rsidR="00B60B81" w:rsidRPr="00CB0463" w:rsidRDefault="00B60B81" w:rsidP="00B60B8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jc w:val="left"/>
        <w:textAlignment w:val="auto"/>
        <w:rPr>
          <w:rFonts w:ascii="Courier New" w:hAnsi="Courier New" w:cs="Courier New"/>
          <w:color w:val="auto"/>
          <w:sz w:val="16"/>
          <w:szCs w:val="16"/>
          <w:lang w:val="de-CH" w:eastAsia="en-GB"/>
        </w:rPr>
      </w:pPr>
      <w:r w:rsidRPr="00B60B81">
        <w:rPr>
          <w:rFonts w:ascii="Courier New" w:hAnsi="Courier New" w:cs="Courier New"/>
          <w:color w:val="auto"/>
          <w:sz w:val="16"/>
          <w:szCs w:val="16"/>
          <w:lang w:eastAsia="en-GB"/>
        </w:rPr>
        <w:tab/>
      </w:r>
      <w:r w:rsidRPr="00CB0463">
        <w:rPr>
          <w:rFonts w:ascii="Courier New" w:hAnsi="Courier New" w:cs="Courier New"/>
          <w:color w:val="auto"/>
          <w:sz w:val="16"/>
          <w:szCs w:val="16"/>
          <w:lang w:val="de-CH" w:eastAsia="en-GB"/>
        </w:rPr>
        <w:t>55ad340609f4b302 83e4888325</w:t>
      </w:r>
      <w:r w:rsidRPr="00CB0463">
        <w:rPr>
          <w:rFonts w:ascii="Courier New" w:hAnsi="Courier New" w:cs="Courier New"/>
          <w:color w:val="auto"/>
          <w:sz w:val="16"/>
          <w:szCs w:val="16"/>
          <w:shd w:val="clear" w:color="auto" w:fill="87CEEB"/>
          <w:lang w:val="de-CH" w:eastAsia="en-GB"/>
        </w:rPr>
        <w:t>7</w:t>
      </w:r>
      <w:r w:rsidRPr="00CB0463">
        <w:rPr>
          <w:rFonts w:ascii="Courier New" w:hAnsi="Courier New" w:cs="Courier New"/>
          <w:color w:val="auto"/>
          <w:sz w:val="16"/>
          <w:szCs w:val="16"/>
          <w:lang w:val="de-CH" w:eastAsia="en-GB"/>
        </w:rPr>
        <w:t>1415a 085125e8f7cdc99f d91dbd</w:t>
      </w:r>
      <w:r w:rsidRPr="00CB0463">
        <w:rPr>
          <w:rFonts w:ascii="Courier New" w:hAnsi="Courier New" w:cs="Courier New"/>
          <w:color w:val="auto"/>
          <w:sz w:val="16"/>
          <w:szCs w:val="16"/>
          <w:shd w:val="clear" w:color="auto" w:fill="87CEEB"/>
          <w:lang w:val="de-CH" w:eastAsia="en-GB"/>
        </w:rPr>
        <w:t>f</w:t>
      </w:r>
      <w:r w:rsidRPr="00CB0463">
        <w:rPr>
          <w:rFonts w:ascii="Courier New" w:hAnsi="Courier New" w:cs="Courier New"/>
          <w:color w:val="auto"/>
          <w:sz w:val="16"/>
          <w:szCs w:val="16"/>
          <w:lang w:val="de-CH" w:eastAsia="en-GB"/>
        </w:rPr>
        <w:t>280373c5b</w:t>
      </w:r>
    </w:p>
    <w:p w:rsidR="00B60B81" w:rsidRPr="00CB0463" w:rsidRDefault="00B60B81" w:rsidP="00B60B8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jc w:val="left"/>
        <w:textAlignment w:val="auto"/>
        <w:rPr>
          <w:rFonts w:ascii="Courier New" w:hAnsi="Courier New" w:cs="Courier New"/>
          <w:color w:val="auto"/>
          <w:sz w:val="16"/>
          <w:szCs w:val="16"/>
          <w:lang w:val="de-CH" w:eastAsia="en-GB"/>
        </w:rPr>
      </w:pPr>
      <w:r w:rsidRPr="00CB0463">
        <w:rPr>
          <w:rFonts w:ascii="Courier New" w:hAnsi="Courier New" w:cs="Courier New"/>
          <w:color w:val="auto"/>
          <w:sz w:val="16"/>
          <w:szCs w:val="16"/>
          <w:lang w:val="de-CH" w:eastAsia="en-GB"/>
        </w:rPr>
        <w:tab/>
        <w:t>d8823e3156348f5b ae6dacd436c919c6 dd53e2</w:t>
      </w:r>
      <w:r w:rsidRPr="00CB0463">
        <w:rPr>
          <w:rFonts w:ascii="Courier New" w:hAnsi="Courier New" w:cs="Courier New"/>
          <w:color w:val="auto"/>
          <w:sz w:val="16"/>
          <w:szCs w:val="16"/>
          <w:shd w:val="clear" w:color="auto" w:fill="87CEEB"/>
          <w:lang w:val="de-CH" w:eastAsia="en-GB"/>
        </w:rPr>
        <w:t>b</w:t>
      </w:r>
      <w:r w:rsidRPr="00CB0463">
        <w:rPr>
          <w:rFonts w:ascii="Courier New" w:hAnsi="Courier New" w:cs="Courier New"/>
          <w:color w:val="auto"/>
          <w:sz w:val="16"/>
          <w:szCs w:val="16"/>
          <w:lang w:val="de-CH" w:eastAsia="en-GB"/>
        </w:rPr>
        <w:t>487da03fd 02396306d248cda0</w:t>
      </w:r>
    </w:p>
    <w:p w:rsidR="00B60B81" w:rsidRPr="00B60B81" w:rsidRDefault="00B60B81" w:rsidP="00B60B8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jc w:val="left"/>
        <w:textAlignment w:val="auto"/>
        <w:rPr>
          <w:rFonts w:ascii="Courier New" w:hAnsi="Courier New" w:cs="Courier New"/>
          <w:color w:val="auto"/>
          <w:sz w:val="16"/>
          <w:szCs w:val="16"/>
          <w:lang w:eastAsia="en-GB"/>
        </w:rPr>
      </w:pPr>
      <w:r w:rsidRPr="00CB0463">
        <w:rPr>
          <w:rFonts w:ascii="Courier New" w:hAnsi="Courier New" w:cs="Courier New"/>
          <w:color w:val="auto"/>
          <w:sz w:val="16"/>
          <w:szCs w:val="16"/>
          <w:lang w:val="de-CH" w:eastAsia="en-GB"/>
        </w:rPr>
        <w:tab/>
      </w:r>
      <w:r w:rsidRPr="00B60B81">
        <w:rPr>
          <w:rFonts w:ascii="Courier New" w:hAnsi="Courier New" w:cs="Courier New"/>
          <w:color w:val="auto"/>
          <w:sz w:val="16"/>
          <w:szCs w:val="16"/>
          <w:lang w:eastAsia="en-GB"/>
        </w:rPr>
        <w:t>e99f33420f577ee8 ce54b67080</w:t>
      </w:r>
      <w:r w:rsidRPr="00B60B81">
        <w:rPr>
          <w:rFonts w:ascii="Courier New" w:hAnsi="Courier New" w:cs="Courier New"/>
          <w:color w:val="auto"/>
          <w:sz w:val="16"/>
          <w:szCs w:val="16"/>
          <w:shd w:val="clear" w:color="auto" w:fill="87CEEB"/>
          <w:lang w:eastAsia="en-GB"/>
        </w:rPr>
        <w:t>a</w:t>
      </w:r>
      <w:r w:rsidRPr="00B60B81">
        <w:rPr>
          <w:rFonts w:ascii="Courier New" w:hAnsi="Courier New" w:cs="Courier New"/>
          <w:color w:val="auto"/>
          <w:sz w:val="16"/>
          <w:szCs w:val="16"/>
          <w:lang w:eastAsia="en-GB"/>
        </w:rPr>
        <w:t>80d1e c69821bcb6a88393 96f965</w:t>
      </w:r>
      <w:r w:rsidRPr="00B60B81">
        <w:rPr>
          <w:rFonts w:ascii="Courier New" w:hAnsi="Courier New" w:cs="Courier New"/>
          <w:color w:val="auto"/>
          <w:sz w:val="16"/>
          <w:szCs w:val="16"/>
          <w:shd w:val="clear" w:color="auto" w:fill="87CEEB"/>
          <w:lang w:eastAsia="en-GB"/>
        </w:rPr>
        <w:t>2</w:t>
      </w:r>
      <w:r w:rsidRPr="00B60B81">
        <w:rPr>
          <w:rFonts w:ascii="Courier New" w:hAnsi="Courier New" w:cs="Courier New"/>
          <w:color w:val="auto"/>
          <w:sz w:val="16"/>
          <w:szCs w:val="16"/>
          <w:lang w:eastAsia="en-GB"/>
        </w:rPr>
        <w:t>b6ff72a70</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&lt;/hashValue&gt;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&lt;/hashFunction typeLabel="MD5" typeLink="</w:t>
      </w:r>
      <w:hyperlink r:id="rId21" w:history="1">
        <w:r w:rsidRPr="00B60B81">
          <w:rPr>
            <w:rStyle w:val="Hyperlink"/>
            <w:rFonts w:ascii="Courier New" w:hAnsi="Courier New" w:cs="Courier New"/>
            <w:sz w:val="18"/>
            <w:szCs w:val="18"/>
          </w:rPr>
          <w:t>http://dbpedia.org/page/MD5</w:t>
        </w:r>
      </w:hyperlink>
      <w:r w:rsidRPr="00B60B81">
        <w:rPr>
          <w:rFonts w:ascii="Courier New" w:hAnsi="Courier New" w:cs="Courier New"/>
          <w:sz w:val="18"/>
          <w:szCs w:val="18"/>
        </w:rPr>
        <w: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&lt;/hash&gt;</w:t>
      </w:r>
    </w:p>
    <w:p w:rsid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&lt;/format&gt;</w:t>
      </w:r>
    </w:p>
    <w:p w:rsidR="00E52271" w:rsidRPr="00B60B81" w:rsidRDefault="00E5227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rsidR="00B60B81" w:rsidRPr="00B60B81" w:rsidRDefault="00B60B81" w:rsidP="004B7A8A">
      <w:pPr>
        <w:pStyle w:val="Heading2"/>
      </w:pPr>
      <w:bookmarkStart w:id="108" w:name="_Toc420477903"/>
      <w:bookmarkStart w:id="109" w:name="_Toc530476190"/>
      <w:r w:rsidRPr="00B60B81">
        <w:t>3.23</w:t>
      </w:r>
      <w:r w:rsidRPr="00B60B81">
        <w:tab/>
        <w:t>How do I map EBUCore xml to EBUCore rdf?</w:t>
      </w:r>
      <w:bookmarkEnd w:id="108"/>
      <w:bookmarkEnd w:id="109"/>
    </w:p>
    <w:p w:rsidR="00B60B81" w:rsidRPr="00B60B81" w:rsidRDefault="00B60B81" w:rsidP="00B60B81">
      <w:r w:rsidRPr="00B60B81">
        <w:t>The EBUCore schema inherently addresses the classes and properties that can be found in EBUCore RDF.</w:t>
      </w:r>
    </w:p>
    <w:p w:rsidR="00B60B81" w:rsidRPr="00B60B81" w:rsidRDefault="00B60B81" w:rsidP="00B60B81">
      <w:r w:rsidRPr="00B60B81">
        <w:t xml:space="preserve">An EBUCore description is about content </w:t>
      </w:r>
      <w:r w:rsidR="009556BD">
        <w:t>e.g</w:t>
      </w:r>
      <w:r w:rsidRPr="00B60B81">
        <w:t xml:space="preserve">. a programme, a group of </w:t>
      </w:r>
      <w:proofErr w:type="gramStart"/>
      <w:r w:rsidRPr="00B60B81">
        <w:t>programme</w:t>
      </w:r>
      <w:proofErr w:type="gramEnd"/>
      <w:r w:rsidRPr="00B60B81">
        <w:t>. Several of these types of programmes are predefined in the ontology as subclasses of the EditorialObject. Descriptive metadata such as e.g. title or description are associated with the EditorialObject.</w:t>
      </w:r>
    </w:p>
    <w:p w:rsidR="00B60B81" w:rsidRPr="00B60B81" w:rsidRDefault="00B60B81" w:rsidP="00B60B81">
      <w:r w:rsidRPr="00B60B81">
        <w:t xml:space="preserve">Each EditorialObject is instantiated into MediaResources and Essences. This corresponds to what is described in the </w:t>
      </w:r>
      <w:r w:rsidRPr="009B0A78">
        <w:rPr>
          <w:u w:val="single"/>
        </w:rPr>
        <w:t>format</w:t>
      </w:r>
      <w:r w:rsidRPr="00B60B81">
        <w:t xml:space="preserve"> element of the EBUCore schema, including all technical properties. The EBUCore schema allows describing the different formats in which content is available, which would correspond to different MediaResources or Essences.</w:t>
      </w:r>
    </w:p>
    <w:p w:rsidR="00B60B81" w:rsidRPr="009B0A78" w:rsidRDefault="009556BD" w:rsidP="00B60B81">
      <w:pPr>
        <w:rPr>
          <w:lang w:val="en-US"/>
        </w:rPr>
      </w:pPr>
      <w:r w:rsidRPr="009B0A78">
        <w:rPr>
          <w:lang w:val="en-US"/>
        </w:rPr>
        <w:t xml:space="preserve">Many other classes are mapped directly from the schema into the ontology, e.g. </w:t>
      </w:r>
      <w:r>
        <w:rPr>
          <w:lang w:val="en-US"/>
        </w:rPr>
        <w:t>p</w:t>
      </w:r>
      <w:r w:rsidR="00B60B81" w:rsidRPr="009B0A78">
        <w:rPr>
          <w:lang w:val="en-US"/>
        </w:rPr>
        <w:t>ersons/contacts</w:t>
      </w:r>
      <w:r w:rsidRPr="009B0A78">
        <w:rPr>
          <w:lang w:val="en-US"/>
        </w:rPr>
        <w:t>,</w:t>
      </w:r>
      <w:r w:rsidR="00B60B81" w:rsidRPr="009B0A78">
        <w:rPr>
          <w:lang w:val="en-US"/>
        </w:rPr>
        <w:t xml:space="preserve"> organisations, events, locations, </w:t>
      </w:r>
      <w:r w:rsidRPr="009B0A78">
        <w:rPr>
          <w:lang w:val="en-US"/>
        </w:rPr>
        <w:t xml:space="preserve">props, emotions, </w:t>
      </w:r>
      <w:r w:rsidR="00B60B81" w:rsidRPr="009B0A78">
        <w:rPr>
          <w:lang w:val="en-US"/>
        </w:rPr>
        <w:t>etc.</w:t>
      </w:r>
    </w:p>
    <w:p w:rsidR="00B60B81" w:rsidRPr="00B60B81" w:rsidRDefault="00B60B81" w:rsidP="00B60B81">
      <w:proofErr w:type="gramStart"/>
      <w:r w:rsidRPr="00B60B81">
        <w:t>In order to</w:t>
      </w:r>
      <w:proofErr w:type="gramEnd"/>
      <w:r w:rsidRPr="00B60B81">
        <w:t xml:space="preserve"> facilitate future mappings, it is recommended to associate identifiers as early in the process as possible and when applicable to formats/@formatId, entities/@entityId, locations/@locationId, events/@eventId, etc. This will be useful when defining URIs to identify instances of classes in RDF.</w:t>
      </w:r>
    </w:p>
    <w:p w:rsidR="00B60B81" w:rsidRPr="00B60B81" w:rsidRDefault="00B60B81" w:rsidP="004B7A8A">
      <w:pPr>
        <w:pStyle w:val="Heading2"/>
      </w:pPr>
      <w:bookmarkStart w:id="110" w:name="_Toc530476191"/>
      <w:r w:rsidRPr="00B60B81">
        <w:t>3.24</w:t>
      </w:r>
      <w:r w:rsidRPr="00B60B81">
        <w:tab/>
        <w:t>How do I use correction factors – frame rate, timecode…?</w:t>
      </w:r>
      <w:bookmarkEnd w:id="110"/>
    </w:p>
    <w:p w:rsidR="00B60B81" w:rsidRPr="00B60B81" w:rsidRDefault="00B60B81" w:rsidP="00B60B81">
      <w:r w:rsidRPr="00B60B81">
        <w:t xml:space="preserve">The following complex types of the EBUCore schema contain factorNumerator and factorDenominator </w:t>
      </w:r>
      <w:r w:rsidRPr="00B60B81">
        <w:lastRenderedPageBreak/>
        <w:t>attributes allowing an alternative representation of rational values:</w:t>
      </w:r>
    </w:p>
    <w:p w:rsidR="00B60B81" w:rsidRPr="00B60B81" w:rsidRDefault="00B60B81" w:rsidP="00E52271">
      <w:pPr>
        <w:pStyle w:val="Bullet3"/>
      </w:pPr>
      <w:r w:rsidRPr="00B60B81">
        <w:t>aspectRatioType</w:t>
      </w:r>
    </w:p>
    <w:p w:rsidR="00B60B81" w:rsidRPr="00B60B81" w:rsidRDefault="00B60B81" w:rsidP="00E52271">
      <w:pPr>
        <w:pStyle w:val="Bullet3"/>
      </w:pPr>
      <w:r w:rsidRPr="00B60B81">
        <w:t>rationalType (frameRate, technicalAttributeRational)</w:t>
      </w:r>
    </w:p>
    <w:p w:rsidR="00B60B81" w:rsidRPr="00B60B81" w:rsidRDefault="00B60B81" w:rsidP="00E52271">
      <w:pPr>
        <w:pStyle w:val="Bullet3"/>
      </w:pPr>
      <w:r w:rsidRPr="00B60B81">
        <w:t>editUnitNumberTypetimecodeType</w:t>
      </w:r>
    </w:p>
    <w:p w:rsidR="00E52271" w:rsidRDefault="00E52271" w:rsidP="00E52271">
      <w:pPr>
        <w:pStyle w:val="8ptspacer"/>
      </w:pPr>
    </w:p>
    <w:p w:rsidR="00B60B81" w:rsidRPr="00B60B81" w:rsidRDefault="00B60B81" w:rsidP="00B60B81">
      <w:r w:rsidRPr="00B60B81">
        <w:t>This is how the correction factors should be used.</w:t>
      </w:r>
    </w:p>
    <w:p w:rsidR="00B60B81" w:rsidRPr="00B60B81" w:rsidRDefault="00B60B81" w:rsidP="00E52271">
      <w:pPr>
        <w:pStyle w:val="Heading3"/>
      </w:pPr>
      <w:bookmarkStart w:id="111" w:name="_Toc530476192"/>
      <w:r w:rsidRPr="00B60B81">
        <w:t>3.24.1</w:t>
      </w:r>
      <w:r w:rsidR="00E52271">
        <w:tab/>
      </w:r>
      <w:r w:rsidRPr="00B60B81">
        <w:t>aspectRatioType</w:t>
      </w:r>
      <w:bookmarkEnd w:id="111"/>
    </w:p>
    <w:p w:rsidR="00B60B81" w:rsidRPr="00B60B81" w:rsidRDefault="00B60B81" w:rsidP="00B60B81">
      <w:r w:rsidRPr="00B60B81">
        <w:t xml:space="preserve">An aspect ratio can be expressed as float, e.g. </w:t>
      </w:r>
      <w:r w:rsidR="007A3BA9">
        <w:t>1.</w:t>
      </w:r>
      <w:r w:rsidR="00A71EC5">
        <w:t>7</w:t>
      </w:r>
      <w:r w:rsidRPr="00B60B81">
        <w:t>777. It can also be expressed as the “16 by 9” ratio. The EBUCore schema support</w:t>
      </w:r>
      <w:r w:rsidR="00E52271">
        <w:t>s the use of</w:t>
      </w:r>
      <w:r w:rsidRPr="00B60B81">
        <w:t xml:space="preserve"> a technicalAttributeFloat (</w:t>
      </w:r>
      <w:r w:rsidR="007A3BA9">
        <w:t>1.</w:t>
      </w:r>
      <w:r w:rsidR="00A71EC5">
        <w:t>7</w:t>
      </w:r>
      <w:r w:rsidRPr="00B60B81">
        <w:t>77) or a technicalAttributeString in which this ratio can be expressed in many possible ways</w:t>
      </w:r>
      <w:r w:rsidR="00E52271">
        <w:t>,</w:t>
      </w:r>
      <w:r w:rsidRPr="00B60B81">
        <w:t xml:space="preserve"> e.g. “16 by 9”, “16:9”, “16/9”.</w:t>
      </w:r>
    </w:p>
    <w:p w:rsidR="00B60B81" w:rsidRPr="00B60B81" w:rsidRDefault="00B60B81" w:rsidP="00B60B81">
      <w:r w:rsidRPr="00B60B81">
        <w:t>Alternatively, the aspectRatioType defin</w:t>
      </w:r>
      <w:r w:rsidR="0099463A">
        <w:t>es</w:t>
      </w:r>
      <w:r w:rsidRPr="00B60B81">
        <w:t xml:space="preserve"> the ratio by its numerator and denominator</w:t>
      </w:r>
      <w:r w:rsidR="0099463A">
        <w:t>;</w:t>
      </w:r>
      <w:r w:rsidRPr="00B60B81">
        <w:t xml:space="preserve"> factorNumerator=”16” and factorDenominator =”9”.</w:t>
      </w:r>
    </w:p>
    <w:p w:rsidR="00B60B81" w:rsidRPr="00B60B81" w:rsidRDefault="00B60B81" w:rsidP="0099463A">
      <w:pPr>
        <w:pStyle w:val="Heading3"/>
      </w:pPr>
      <w:bookmarkStart w:id="112" w:name="_Toc530476193"/>
      <w:r w:rsidRPr="00B60B81">
        <w:t>3.24.2</w:t>
      </w:r>
      <w:r w:rsidR="0099463A">
        <w:tab/>
      </w:r>
      <w:r w:rsidRPr="00B60B81">
        <w:t>rationalType</w:t>
      </w:r>
      <w:bookmarkEnd w:id="112"/>
    </w:p>
    <w:p w:rsidR="00B60B81" w:rsidRPr="00B60B81" w:rsidRDefault="00B60B81" w:rsidP="00B60B81">
      <w:r w:rsidRPr="00B60B81">
        <w:t>In this case the rational value in an integer, which can be weighed by a factorNumerator and factorDenominator.</w:t>
      </w:r>
    </w:p>
    <w:p w:rsidR="00B60B81" w:rsidRPr="00B60B81" w:rsidRDefault="00B60B81" w:rsidP="00B60B81">
      <w:r w:rsidRPr="00B60B81">
        <w:t>Examples of possible framerate expressions:</w:t>
      </w:r>
    </w:p>
    <w:p w:rsidR="00B60B81" w:rsidRPr="00B60B81" w:rsidRDefault="00B60B81" w:rsidP="0099463A">
      <w:pPr>
        <w:pStyle w:val="Bullet3"/>
      </w:pPr>
      <w:r w:rsidRPr="00B60B81">
        <w:t>framerate=60 with factorNumerator =1000 and factorDenominator =1001</w:t>
      </w:r>
    </w:p>
    <w:p w:rsidR="00B60B81" w:rsidRPr="00B60B81" w:rsidRDefault="00B60B81" w:rsidP="00B60B81">
      <w:r w:rsidRPr="00B60B81">
        <w:t>Other possible examples but not recommended:</w:t>
      </w:r>
    </w:p>
    <w:p w:rsidR="00B60B81" w:rsidRPr="00B60B81" w:rsidRDefault="00B60B81" w:rsidP="0099463A">
      <w:pPr>
        <w:pStyle w:val="Bullet3"/>
      </w:pPr>
      <w:r w:rsidRPr="00B60B81">
        <w:t>framerate=1 with factorNumerator =60000 and factorDenominator =1001</w:t>
      </w:r>
    </w:p>
    <w:p w:rsidR="00B60B81" w:rsidRPr="00B60B81" w:rsidRDefault="00B60B81" w:rsidP="0099463A">
      <w:pPr>
        <w:pStyle w:val="Heading3"/>
      </w:pPr>
      <w:bookmarkStart w:id="113" w:name="_Toc530476194"/>
      <w:r w:rsidRPr="00B60B81">
        <w:t>3.24.3</w:t>
      </w:r>
      <w:r w:rsidR="0099463A">
        <w:tab/>
      </w:r>
      <w:r w:rsidRPr="00B60B81">
        <w:t>EditUnitNumbertype</w:t>
      </w:r>
      <w:bookmarkEnd w:id="113"/>
    </w:p>
    <w:p w:rsidR="00B60B81" w:rsidRPr="00B60B81" w:rsidRDefault="00B60B81" w:rsidP="00B60B81">
      <w:r w:rsidRPr="00B60B81">
        <w:t xml:space="preserve">In this case, the integer expressed </w:t>
      </w:r>
      <w:proofErr w:type="gramStart"/>
      <w:r w:rsidRPr="00B60B81">
        <w:t>a number of</w:t>
      </w:r>
      <w:proofErr w:type="gramEnd"/>
      <w:r w:rsidRPr="00B60B81">
        <w:t xml:space="preserve"> Edit Units. The value of each Edit Unit is based on the framerate for video (e.g. 60 Hz) or sampleRate (48000 Hz) for audio, so called EditRate in the EditUnitNumberType, which is weighed by a factorNumerator and factorDenominator.</w:t>
      </w:r>
    </w:p>
    <w:p w:rsidR="00B60B81" w:rsidRPr="00B60B81" w:rsidRDefault="00B60B81" w:rsidP="0099463A">
      <w:pPr>
        <w:pStyle w:val="Heading3"/>
      </w:pPr>
      <w:bookmarkStart w:id="114" w:name="_Toc530476195"/>
      <w:r w:rsidRPr="00B60B81">
        <w:t>3.24.4</w:t>
      </w:r>
      <w:r w:rsidR="0099463A">
        <w:tab/>
      </w:r>
      <w:r w:rsidRPr="00B60B81">
        <w:t>timecodeType</w:t>
      </w:r>
      <w:bookmarkEnd w:id="114"/>
    </w:p>
    <w:p w:rsidR="00B60B81" w:rsidRPr="00B60B81" w:rsidRDefault="00B60B81" w:rsidP="00B60B81">
      <w:proofErr w:type="gramStart"/>
      <w:r w:rsidRPr="00B60B81">
        <w:t>In order to</w:t>
      </w:r>
      <w:proofErr w:type="gramEnd"/>
      <w:r w:rsidRPr="00B60B81">
        <w:t xml:space="preserve"> be able accurately convert timecode into real time, timecode should be annotated with an edit rate and drop frame attributes. For example, a timecode of 01:00:00;00 at 29.97 frames per second dropframe should be represented as follows:</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&lt;timecode</w:t>
      </w:r>
      <w:r w:rsidR="00670822">
        <w:rPr>
          <w:rFonts w:ascii="Courier New" w:hAnsi="Courier New" w:cs="Courier New"/>
          <w:sz w:val="18"/>
          <w:szCs w:val="18"/>
        </w:rPr>
        <w:t>Start</w:t>
      </w:r>
      <w:r w:rsidRPr="00B60B81">
        <w:rPr>
          <w:rFonts w:ascii="Courier New" w:hAnsi="Courier New" w:cs="Courier New"/>
          <w:sz w:val="18"/>
          <w:szCs w:val="18"/>
        </w:rPr>
        <w:t xml:space="preserve"> editRate=</w:t>
      </w:r>
      <w:r w:rsidR="00670822">
        <w:rPr>
          <w:rFonts w:ascii="Courier New" w:hAnsi="Courier New" w:cs="Courier New"/>
          <w:sz w:val="18"/>
          <w:szCs w:val="18"/>
        </w:rPr>
        <w:t>"</w:t>
      </w:r>
      <w:r w:rsidRPr="00B60B81">
        <w:rPr>
          <w:rFonts w:ascii="Courier New" w:hAnsi="Courier New" w:cs="Courier New"/>
          <w:sz w:val="18"/>
          <w:szCs w:val="18"/>
        </w:rPr>
        <w:t>30</w:t>
      </w:r>
      <w:r w:rsidR="00670822">
        <w:rPr>
          <w:rFonts w:ascii="Courier New" w:hAnsi="Courier New" w:cs="Courier New"/>
          <w:sz w:val="18"/>
          <w:szCs w:val="18"/>
        </w:rPr>
        <w:t>"</w:t>
      </w:r>
      <w:r w:rsidRPr="00B60B81">
        <w:rPr>
          <w:rFonts w:ascii="Courier New" w:hAnsi="Courier New" w:cs="Courier New"/>
          <w:sz w:val="18"/>
          <w:szCs w:val="18"/>
        </w:rPr>
        <w:t xml:space="preserve"> factorNumerator=</w:t>
      </w:r>
      <w:r w:rsidR="00670822">
        <w:rPr>
          <w:rFonts w:ascii="Courier New" w:hAnsi="Courier New" w:cs="Courier New"/>
          <w:sz w:val="18"/>
          <w:szCs w:val="18"/>
        </w:rPr>
        <w:t>"</w:t>
      </w:r>
      <w:r w:rsidRPr="00B60B81">
        <w:rPr>
          <w:rFonts w:ascii="Courier New" w:hAnsi="Courier New" w:cs="Courier New"/>
          <w:sz w:val="18"/>
          <w:szCs w:val="18"/>
        </w:rPr>
        <w:t>1000</w:t>
      </w:r>
      <w:r w:rsidR="00670822">
        <w:rPr>
          <w:rFonts w:ascii="Courier New" w:hAnsi="Courier New" w:cs="Courier New"/>
          <w:sz w:val="18"/>
          <w:szCs w:val="18"/>
        </w:rPr>
        <w:t>"</w:t>
      </w:r>
      <w:r w:rsidRPr="00B60B81">
        <w:rPr>
          <w:rFonts w:ascii="Courier New" w:hAnsi="Courier New" w:cs="Courier New"/>
          <w:sz w:val="18"/>
          <w:szCs w:val="18"/>
        </w:rPr>
        <w:t xml:space="preserve"> factorDenominator=</w:t>
      </w:r>
      <w:r w:rsidR="00670822">
        <w:rPr>
          <w:rFonts w:ascii="Courier New" w:hAnsi="Courier New" w:cs="Courier New"/>
          <w:sz w:val="18"/>
          <w:szCs w:val="18"/>
        </w:rPr>
        <w:t>"</w:t>
      </w:r>
      <w:r w:rsidRPr="00B60B81">
        <w:rPr>
          <w:rFonts w:ascii="Courier New" w:hAnsi="Courier New" w:cs="Courier New"/>
          <w:sz w:val="18"/>
          <w:szCs w:val="18"/>
        </w:rPr>
        <w:t>1001</w:t>
      </w:r>
      <w:r w:rsidR="00670822">
        <w:rPr>
          <w:rFonts w:ascii="Courier New" w:hAnsi="Courier New" w:cs="Courier New"/>
          <w:sz w:val="18"/>
          <w:szCs w:val="18"/>
        </w:rPr>
        <w:t>"</w:t>
      </w:r>
      <w:r w:rsidRPr="00B60B81">
        <w:rPr>
          <w:rFonts w:ascii="Courier New" w:hAnsi="Courier New" w:cs="Courier New"/>
          <w:sz w:val="18"/>
          <w:szCs w:val="18"/>
        </w:rPr>
        <w:t xml:space="preserve"> dropframe=</w:t>
      </w:r>
      <w:r w:rsidR="00670822">
        <w:rPr>
          <w:rFonts w:ascii="Courier New" w:hAnsi="Courier New" w:cs="Courier New"/>
          <w:sz w:val="18"/>
          <w:szCs w:val="18"/>
        </w:rPr>
        <w:t>"t</w:t>
      </w:r>
      <w:r w:rsidRPr="00B60B81">
        <w:rPr>
          <w:rFonts w:ascii="Courier New" w:hAnsi="Courier New" w:cs="Courier New"/>
          <w:sz w:val="18"/>
          <w:szCs w:val="18"/>
        </w:rPr>
        <w:t>rue</w:t>
      </w:r>
      <w:r w:rsidR="00670822">
        <w:rPr>
          <w:rFonts w:ascii="Courier New" w:hAnsi="Courier New" w:cs="Courier New"/>
          <w:sz w:val="18"/>
          <w:szCs w:val="18"/>
        </w:rPr>
        <w:t>"</w:t>
      </w:r>
      <w:r w:rsidRPr="00B60B81">
        <w:rPr>
          <w:rFonts w:ascii="Courier New" w:hAnsi="Courier New" w:cs="Courier New"/>
          <w:sz w:val="18"/>
          <w:szCs w:val="18"/>
        </w:rPr>
        <w: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01:00:00;00</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&lt;/timecode&gt;</w:t>
      </w:r>
    </w:p>
    <w:p w:rsidR="00B60B81" w:rsidRPr="00B60B81" w:rsidRDefault="00B60B81" w:rsidP="00B60B81">
      <w:r w:rsidRPr="00B60B81">
        <w:t xml:space="preserve">Note that while dropframe </w:t>
      </w:r>
      <w:r w:rsidRPr="00B60B81">
        <w:rPr>
          <w:i/>
        </w:rPr>
        <w:t>should</w:t>
      </w:r>
      <w:r w:rsidRPr="00B60B81">
        <w:t xml:space="preserve"> always be denoted by a ‘;’ in between the seconds and frames field, this is not always done in practice, so it is better to make it explicit</w:t>
      </w:r>
      <w:r w:rsidR="00A71EC5">
        <w:t>, i.e. setting the timecod</w:t>
      </w:r>
      <w:r w:rsidR="00100991">
        <w:t>e/@dropf</w:t>
      </w:r>
      <w:r w:rsidR="00A71EC5">
        <w:t>rame attribute</w:t>
      </w:r>
      <w:r w:rsidR="00670822">
        <w:t xml:space="preserve"> to 't</w:t>
      </w:r>
      <w:r w:rsidR="00A71EC5">
        <w:t>rue'</w:t>
      </w:r>
      <w:r w:rsidRPr="00B60B81">
        <w:t>.</w:t>
      </w:r>
    </w:p>
    <w:p w:rsidR="00B60B81" w:rsidRPr="00B60B81" w:rsidRDefault="00B60B81" w:rsidP="00B60B81">
      <w:r w:rsidRPr="00B60B81">
        <w:t>A timecode of 01:00:00:00 at 25 frames per second can be represented</w:t>
      </w:r>
      <w:r w:rsidR="00670822">
        <w:t xml:space="preserve"> as follows</w:t>
      </w:r>
      <w:r w:rsidRPr="00B60B81">
        <w: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&lt;timecode</w:t>
      </w:r>
      <w:r w:rsidR="00670822">
        <w:rPr>
          <w:rFonts w:ascii="Courier New" w:hAnsi="Courier New" w:cs="Courier New"/>
          <w:sz w:val="18"/>
          <w:szCs w:val="18"/>
        </w:rPr>
        <w:t>Start</w:t>
      </w:r>
      <w:r w:rsidRPr="00B60B81">
        <w:rPr>
          <w:rFonts w:ascii="Courier New" w:hAnsi="Courier New" w:cs="Courier New"/>
          <w:sz w:val="18"/>
          <w:szCs w:val="18"/>
        </w:rPr>
        <w:t xml:space="preserve"> editRate=</w:t>
      </w:r>
      <w:r w:rsidR="00670822">
        <w:rPr>
          <w:rFonts w:ascii="Courier New" w:hAnsi="Courier New" w:cs="Courier New"/>
          <w:sz w:val="18"/>
          <w:szCs w:val="18"/>
        </w:rPr>
        <w:t>"</w:t>
      </w:r>
      <w:r w:rsidRPr="00B60B81">
        <w:rPr>
          <w:rFonts w:ascii="Courier New" w:hAnsi="Courier New" w:cs="Courier New"/>
          <w:sz w:val="18"/>
          <w:szCs w:val="18"/>
        </w:rPr>
        <w:t>25</w:t>
      </w:r>
      <w:r w:rsidR="00670822">
        <w:rPr>
          <w:rFonts w:ascii="Courier New" w:hAnsi="Courier New" w:cs="Courier New"/>
          <w:sz w:val="18"/>
          <w:szCs w:val="18"/>
        </w:rPr>
        <w:t>"</w:t>
      </w:r>
      <w:r w:rsidRPr="00B60B81">
        <w:rPr>
          <w:rFonts w:ascii="Courier New" w:hAnsi="Courier New" w:cs="Courier New"/>
          <w:sz w:val="18"/>
          <w:szCs w:val="18"/>
        </w:rPr>
        <w:t>&gt;</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 xml:space="preserve">  01:00:00:00</w:t>
      </w:r>
    </w:p>
    <w:p w:rsidR="00B60B81" w:rsidRPr="00B60B81" w:rsidRDefault="00B60B81" w:rsidP="00B60B81">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B60B81">
        <w:rPr>
          <w:rFonts w:ascii="Courier New" w:hAnsi="Courier New" w:cs="Courier New"/>
          <w:sz w:val="18"/>
          <w:szCs w:val="18"/>
        </w:rPr>
        <w:t>&lt;/timecode&gt;</w:t>
      </w:r>
    </w:p>
    <w:p w:rsidR="00E06454" w:rsidRDefault="00E06454" w:rsidP="00E06454">
      <w:pPr>
        <w:pStyle w:val="Heading2"/>
      </w:pPr>
      <w:bookmarkStart w:id="115" w:name="_Toc530476196"/>
      <w:bookmarkStart w:id="116" w:name="_Toc420477904"/>
      <w:r>
        <w:lastRenderedPageBreak/>
        <w:t>3.25</w:t>
      </w:r>
      <w:r>
        <w:tab/>
      </w:r>
      <w:r w:rsidR="00C80691">
        <w:t>Can I represent</w:t>
      </w:r>
      <w:r w:rsidR="00E70002">
        <w:t xml:space="preserve"> h</w:t>
      </w:r>
      <w:r w:rsidR="00411F60">
        <w:t>ighly d</w:t>
      </w:r>
      <w:r>
        <w:t xml:space="preserve">ynamic </w:t>
      </w:r>
      <w:proofErr w:type="gramStart"/>
      <w:r>
        <w:t>metadata</w:t>
      </w:r>
      <w:r w:rsidR="00E70002">
        <w:t xml:space="preserve"> ?</w:t>
      </w:r>
      <w:bookmarkEnd w:id="115"/>
      <w:proofErr w:type="gramEnd"/>
      <w:r w:rsidR="009C41AF">
        <w:t xml:space="preserve"> </w:t>
      </w:r>
    </w:p>
    <w:p w:rsidR="00EB1921" w:rsidRDefault="00411F60" w:rsidP="00CA4692">
      <w:r>
        <w:t xml:space="preserve">Highly Dynamic metadata is typically acquisition technical metadata that can potentially change frame after frame. </w:t>
      </w:r>
      <w:r w:rsidR="00BD2F24">
        <w:t>However, the following solution applies to any form of highly dynamic metadata.</w:t>
      </w:r>
    </w:p>
    <w:p w:rsidR="00411F60" w:rsidRDefault="00411F60" w:rsidP="00CA4692">
      <w:r>
        <w:t>EBUCore supports two alternative formats for highly dynamic acquisition technical metadata</w:t>
      </w:r>
      <w:r w:rsidR="007D72E8">
        <w:t xml:space="preserve"> instantiating the acquisitionData element</w:t>
      </w:r>
      <w:r>
        <w:t>:</w:t>
      </w:r>
    </w:p>
    <w:p w:rsidR="00411F60" w:rsidRDefault="00411F60" w:rsidP="00CA4692">
      <w:pPr>
        <w:pStyle w:val="Bullet2"/>
        <w:ind w:left="426"/>
      </w:pPr>
      <w:r>
        <w:t>representation of each technical parameter, which value varies along a line of time segments.</w:t>
      </w:r>
    </w:p>
    <w:p w:rsidR="00411F60" w:rsidRDefault="00411F60" w:rsidP="00CA4692">
      <w:pPr>
        <w:pStyle w:val="Bullet2"/>
        <w:ind w:left="426"/>
      </w:pPr>
      <w:r>
        <w:t>representation of time segments during which each available parameter value is provided.</w:t>
      </w:r>
    </w:p>
    <w:p w:rsidR="00E70002" w:rsidRDefault="00E70002" w:rsidP="00CA4692">
      <w:pPr>
        <w:pStyle w:val="Bullet2"/>
        <w:numPr>
          <w:ilvl w:val="0"/>
          <w:numId w:val="0"/>
        </w:numPr>
        <w:ind w:left="69"/>
      </w:pPr>
      <w:r>
        <w:t xml:space="preserve">Dynamic technical metadata can for example be extracted using the mediaInfo application (open source, licence free, </w:t>
      </w:r>
      <w:hyperlink r:id="rId22" w:history="1">
        <w:r w:rsidRPr="00E5425B">
          <w:rPr>
            <w:rStyle w:val="Hyperlink"/>
          </w:rPr>
          <w:t>https://mediaarea.net/fr/MediaInfo/Download/Source</w:t>
        </w:r>
      </w:hyperlink>
      <w:r>
        <w:t xml:space="preserve"> ).</w:t>
      </w:r>
    </w:p>
    <w:p w:rsidR="00033F74" w:rsidRDefault="00033F74" w:rsidP="00CA4692">
      <w:pPr>
        <w:pStyle w:val="Bullet2"/>
        <w:numPr>
          <w:ilvl w:val="0"/>
          <w:numId w:val="0"/>
        </w:numPr>
        <w:ind w:left="69"/>
      </w:pPr>
      <w:r>
        <w:t>Best practice is to generate separate EBUCore files for dynamic metadata. For technical dynamic metadata, the structure of the xml instance would be:</w:t>
      </w:r>
    </w:p>
    <w:p w:rsidR="00033F74" w:rsidRPr="00EB1921" w:rsidRDefault="00033F74" w:rsidP="00CA4692">
      <w:pPr>
        <w:pStyle w:val="Bullet2"/>
        <w:numPr>
          <w:ilvl w:val="0"/>
          <w:numId w:val="0"/>
        </w:numPr>
        <w:ind w:left="69"/>
        <w:jc w:val="center"/>
      </w:pPr>
      <w:r>
        <w:t>ebuCoreMain/coreMetadata/format/acquisition</w:t>
      </w:r>
      <w:r w:rsidR="006910F7">
        <w:t>Data</w:t>
      </w:r>
    </w:p>
    <w:p w:rsidR="009C41AF" w:rsidRDefault="009C41AF" w:rsidP="009C41AF">
      <w:pPr>
        <w:pStyle w:val="Heading2"/>
      </w:pPr>
      <w:bookmarkStart w:id="117" w:name="_Toc530476197"/>
      <w:r>
        <w:t>3.26</w:t>
      </w:r>
      <w:r>
        <w:tab/>
      </w:r>
      <w:r w:rsidR="00C80691">
        <w:t>Can I track p</w:t>
      </w:r>
      <w:r>
        <w:t xml:space="preserve">rops, costumes and other artefacts in </w:t>
      </w:r>
      <w:proofErr w:type="gramStart"/>
      <w:r>
        <w:t>production</w:t>
      </w:r>
      <w:r w:rsidR="00BD2F24">
        <w:t xml:space="preserve"> </w:t>
      </w:r>
      <w:r w:rsidR="00C80691">
        <w:t>?</w:t>
      </w:r>
      <w:bookmarkEnd w:id="117"/>
      <w:proofErr w:type="gramEnd"/>
    </w:p>
    <w:p w:rsidR="009C41AF" w:rsidRDefault="009C41AF" w:rsidP="00CA4692">
      <w:r>
        <w:t xml:space="preserve">EBUCore now allows to </w:t>
      </w:r>
      <w:r w:rsidR="002F14F9">
        <w:t xml:space="preserve">identify and list props, costumes and other artefacts down to a scene </w:t>
      </w:r>
      <w:r w:rsidR="00100991">
        <w:t xml:space="preserve">or timestamp </w:t>
      </w:r>
      <w:r w:rsidR="002F14F9">
        <w:t>and establish relations to e.g. persons/characters using these items.</w:t>
      </w:r>
      <w:r w:rsidR="007676F5">
        <w:t xml:space="preserve"> </w:t>
      </w:r>
      <w:r w:rsidR="00AA6DF0">
        <w:t>A relation to a person/character can be done simple through the entityId.</w:t>
      </w:r>
    </w:p>
    <w:p w:rsidR="002F14F9" w:rsidRDefault="002F14F9" w:rsidP="002F14F9">
      <w:pPr>
        <w:pStyle w:val="Heading2"/>
      </w:pPr>
      <w:bookmarkStart w:id="118" w:name="_Toc530476198"/>
      <w:r>
        <w:t>3.27</w:t>
      </w:r>
      <w:r>
        <w:tab/>
      </w:r>
      <w:r w:rsidR="00C80691">
        <w:t>Can I represent t</w:t>
      </w:r>
      <w:r>
        <w:t>imed text</w:t>
      </w:r>
      <w:r w:rsidR="00C80691">
        <w:t xml:space="preserve"> from various </w:t>
      </w:r>
      <w:proofErr w:type="gramStart"/>
      <w:r w:rsidR="00C80691">
        <w:t>sources ?</w:t>
      </w:r>
      <w:bookmarkEnd w:id="118"/>
      <w:proofErr w:type="gramEnd"/>
      <w:r>
        <w:t xml:space="preserve"> </w:t>
      </w:r>
    </w:p>
    <w:p w:rsidR="002F14F9" w:rsidRDefault="002F14F9" w:rsidP="00CA4692">
      <w:r>
        <w:t>TextLine is a new element that allows to link text to parts/segments/scenes</w:t>
      </w:r>
      <w:r w:rsidR="00100991">
        <w:t xml:space="preserve"> or a timestamp</w:t>
      </w:r>
      <w:r>
        <w:t>. Text can be referenced from various sources such as subtitling, speech to text, text extraction, etc. Text can also be associated to a Person/Character in the scene.</w:t>
      </w:r>
      <w:r w:rsidR="007676F5">
        <w:t xml:space="preserve"> </w:t>
      </w:r>
      <w:r w:rsidR="00AA6DF0">
        <w:t xml:space="preserve">A relation to a person/character can be done simple through the entityId. </w:t>
      </w:r>
      <w:r w:rsidR="007676F5">
        <w:t>This comes in complement to other sources of timed text such as W3C TTML or EBU-TT.</w:t>
      </w:r>
    </w:p>
    <w:p w:rsidR="00C80691" w:rsidRDefault="00C80691" w:rsidP="00C80691">
      <w:pPr>
        <w:pStyle w:val="Heading2"/>
      </w:pPr>
      <w:bookmarkStart w:id="119" w:name="_Toc530476199"/>
      <w:r>
        <w:t>3.28</w:t>
      </w:r>
      <w:r>
        <w:tab/>
        <w:t xml:space="preserve">Can I track emotions and </w:t>
      </w:r>
      <w:proofErr w:type="gramStart"/>
      <w:r>
        <w:t>actions ?</w:t>
      </w:r>
      <w:bookmarkEnd w:id="119"/>
      <w:proofErr w:type="gramEnd"/>
    </w:p>
    <w:p w:rsidR="00C80691" w:rsidRDefault="00C80691" w:rsidP="00CA4692">
      <w:r>
        <w:t>EBUCore now allows to identify emotions and actions in scenes and associated persons/characters.</w:t>
      </w:r>
      <w:r w:rsidR="00AA6DF0">
        <w:t xml:space="preserve"> A relation to a person/character can be done simple through the entityId.</w:t>
      </w:r>
      <w:r w:rsidR="00100991">
        <w:t xml:space="preserve"> A precise timestamp can be used to locate emotions and actions.</w:t>
      </w:r>
    </w:p>
    <w:p w:rsidR="009A160A" w:rsidRDefault="009A160A" w:rsidP="004B7A8A">
      <w:pPr>
        <w:pStyle w:val="Heading2"/>
      </w:pPr>
      <w:bookmarkStart w:id="120" w:name="_Toc530476200"/>
      <w:r>
        <w:t xml:space="preserve">3.29 </w:t>
      </w:r>
      <w:r w:rsidR="000A10A1">
        <w:t>Where can</w:t>
      </w:r>
      <w:r>
        <w:t xml:space="preserve"> I </w:t>
      </w:r>
      <w:r w:rsidR="000A10A1">
        <w:t xml:space="preserve">use </w:t>
      </w:r>
      <w:r>
        <w:t xml:space="preserve">EBUCore metadata in </w:t>
      </w:r>
      <w:proofErr w:type="gramStart"/>
      <w:r>
        <w:t>IMF</w:t>
      </w:r>
      <w:r w:rsidR="000A10A1">
        <w:t xml:space="preserve"> ?</w:t>
      </w:r>
      <w:bookmarkEnd w:id="120"/>
      <w:proofErr w:type="gramEnd"/>
    </w:p>
    <w:p w:rsidR="005A1BEF" w:rsidRDefault="006E5A00" w:rsidP="00CA4692">
      <w:r>
        <w:t>As defined in the specification SMPTE ST 2067-1 2017, “The IMF is a file-based framework for the exchange and processing of multiple content versions (airline edits, special edition, languages…) of the same high-quality finished work (feature, episode, trailer, advertisement, etc.) destined for distribution channels worldwide. Specialization of the IMF Framework designed to meet the requirements of specific domains is achieved through the definition of IMF Applications.”</w:t>
      </w:r>
    </w:p>
    <w:p w:rsidR="006E5A00" w:rsidRDefault="006E5A00" w:rsidP="00CA4692">
      <w:r>
        <w:t>Metadata is essential in IMF:</w:t>
      </w:r>
    </w:p>
    <w:p w:rsidR="006E5A00" w:rsidRDefault="006E5A00" w:rsidP="006E5A00">
      <w:pPr>
        <w:pStyle w:val="Bullet2"/>
      </w:pPr>
      <w:r>
        <w:t>to describe the essences which are referred to in an IMF package</w:t>
      </w:r>
    </w:p>
    <w:p w:rsidR="006E5A00" w:rsidRDefault="00CA2DB3" w:rsidP="006E5A00">
      <w:pPr>
        <w:pStyle w:val="Bullet2"/>
      </w:pPr>
      <w:r>
        <w:t>to identify the essences and other files in the package</w:t>
      </w:r>
    </w:p>
    <w:p w:rsidR="00CA2DB3" w:rsidRDefault="00CA2DB3" w:rsidP="006E5A00">
      <w:pPr>
        <w:pStyle w:val="Bullet2"/>
      </w:pPr>
      <w:r>
        <w:t>to define the compositions.</w:t>
      </w:r>
    </w:p>
    <w:p w:rsidR="00CA2DB3" w:rsidRDefault="00CA2DB3" w:rsidP="00CA2DB3">
      <w:pPr>
        <w:pStyle w:val="Bullet2"/>
        <w:numPr>
          <w:ilvl w:val="0"/>
          <w:numId w:val="0"/>
        </w:numPr>
      </w:pPr>
      <w:r>
        <w:t>Figure 4 shows the main metadata components and links in an IMF package.</w:t>
      </w:r>
    </w:p>
    <w:p w:rsidR="002F383F" w:rsidRDefault="002F383F" w:rsidP="00CA4692"/>
    <w:p w:rsidR="00DA140A" w:rsidRDefault="00DA140A" w:rsidP="00CA4692"/>
    <w:p w:rsidR="00DA140A" w:rsidRDefault="00DA140A" w:rsidP="00CA4692">
      <w:r>
        <w:rPr>
          <w:noProof/>
        </w:rPr>
        <w:drawing>
          <wp:inline distT="0" distB="0" distL="0" distR="0">
            <wp:extent cx="6299835" cy="3124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f.jpg"/>
                    <pic:cNvPicPr/>
                  </pic:nvPicPr>
                  <pic:blipFill>
                    <a:blip r:embed="rId23">
                      <a:extLst>
                        <a:ext uri="{28A0092B-C50C-407E-A947-70E740481C1C}">
                          <a14:useLocalDpi xmlns:a14="http://schemas.microsoft.com/office/drawing/2010/main" val="0"/>
                        </a:ext>
                      </a:extLst>
                    </a:blip>
                    <a:stretch>
                      <a:fillRect/>
                    </a:stretch>
                  </pic:blipFill>
                  <pic:spPr>
                    <a:xfrm>
                      <a:off x="0" y="0"/>
                      <a:ext cx="6299835" cy="3124200"/>
                    </a:xfrm>
                    <a:prstGeom prst="rect">
                      <a:avLst/>
                    </a:prstGeom>
                  </pic:spPr>
                </pic:pic>
              </a:graphicData>
            </a:graphic>
          </wp:inline>
        </w:drawing>
      </w:r>
    </w:p>
    <w:p w:rsidR="00DA140A" w:rsidRPr="00584539" w:rsidRDefault="00DA140A" w:rsidP="00584539">
      <w:pPr>
        <w:jc w:val="center"/>
        <w:rPr>
          <w:b/>
        </w:rPr>
      </w:pPr>
      <w:r>
        <w:rPr>
          <w:b/>
        </w:rPr>
        <w:t>Figure 4: Metadata options in an IMF package</w:t>
      </w:r>
    </w:p>
    <w:p w:rsidR="00CA2DB3" w:rsidRDefault="00CA2DB3" w:rsidP="00CA4692">
      <w:r>
        <w:t>EBUCore can be used under its namespace to provide descriptive metadata in the CPL ExtendedProperties. The recommendation is to use the ExtendedProperties to provide limited and simple descriptive metadata.</w:t>
      </w:r>
    </w:p>
    <w:p w:rsidR="00CA2DB3" w:rsidRDefault="00CA2DB3" w:rsidP="00CA4692">
      <w:r>
        <w:t>For richer descriptive metadata, the best approach consists of providing a sidecar metadata file. EBUCore documents can used in a sidecar file.</w:t>
      </w:r>
    </w:p>
    <w:p w:rsidR="0034759D" w:rsidRDefault="00CA2DB3" w:rsidP="00CA4692">
      <w:r>
        <w:t xml:space="preserve">Finally, it is important to be able to use timed data. Here too, EBUCore can be used to define metadata along a timeline. </w:t>
      </w:r>
      <w:proofErr w:type="gramStart"/>
      <w:r>
        <w:t>In order to</w:t>
      </w:r>
      <w:proofErr w:type="gramEnd"/>
      <w:r>
        <w:t xml:space="preserve"> benefit from pre-existing tools, best practice consists of embedding this file in </w:t>
      </w:r>
      <w:r w:rsidR="0034759D">
        <w:t>an MXF file referenced to in the CPL.</w:t>
      </w:r>
    </w:p>
    <w:p w:rsidR="00CA2DB3" w:rsidRDefault="0034759D" w:rsidP="00CA4692">
      <w:r>
        <w:t>This has been successfully implemented using EBUCore XML and RDF instances.</w:t>
      </w:r>
      <w:r w:rsidR="00CA2DB3">
        <w:t xml:space="preserve"> </w:t>
      </w:r>
    </w:p>
    <w:p w:rsidR="002F383F" w:rsidRDefault="002F383F" w:rsidP="002F383F">
      <w:pPr>
        <w:pStyle w:val="Heading2"/>
      </w:pPr>
      <w:bookmarkStart w:id="121" w:name="_Toc530476201"/>
      <w:r>
        <w:t>3.30 HDR range metadata in EBUCore</w:t>
      </w:r>
      <w:bookmarkEnd w:id="121"/>
    </w:p>
    <w:p w:rsidR="002F383F" w:rsidRPr="00DB2B30" w:rsidRDefault="003935E8" w:rsidP="002F383F">
      <w:proofErr w:type="gramStart"/>
      <w:r w:rsidRPr="00E45156">
        <w:t>A</w:t>
      </w:r>
      <w:proofErr w:type="gramEnd"/>
      <w:r w:rsidRPr="00E45156">
        <w:t xml:space="preserve"> </w:t>
      </w:r>
      <w:r w:rsidR="00EF773A" w:rsidRPr="00E45156">
        <w:t xml:space="preserve">HDR </w:t>
      </w:r>
      <w:r w:rsidRPr="00E45156">
        <w:t>range</w:t>
      </w:r>
      <w:r w:rsidR="00EF773A" w:rsidRPr="00E45156">
        <w:t xml:space="preserve"> can be </w:t>
      </w:r>
      <w:r w:rsidRPr="00E45156">
        <w:t>specifi</w:t>
      </w:r>
      <w:r w:rsidR="00EF773A" w:rsidRPr="00E45156">
        <w:t xml:space="preserve">ed </w:t>
      </w:r>
      <w:r w:rsidRPr="00E45156">
        <w:t>using the format/hdrMetadata</w:t>
      </w:r>
      <w:r w:rsidRPr="00DB2B30">
        <w:t xml:space="preserve"> element.</w:t>
      </w:r>
    </w:p>
    <w:p w:rsidR="003935E8" w:rsidRPr="00E45156" w:rsidRDefault="003935E8" w:rsidP="002F383F">
      <w:r w:rsidRPr="00DB2B30">
        <w:t xml:space="preserve">The </w:t>
      </w:r>
      <w:r w:rsidRPr="00F619F6">
        <w:t xml:space="preserve">HDR range is defined for </w:t>
      </w:r>
      <w:r w:rsidR="00B06758" w:rsidRPr="005021CD">
        <w:t>a</w:t>
      </w:r>
      <w:r w:rsidRPr="00E45156">
        <w:t xml:space="preserve"> given picture size defined by its width and height.</w:t>
      </w:r>
    </w:p>
    <w:p w:rsidR="003935E8" w:rsidRDefault="003935E8" w:rsidP="002F383F">
      <w:pPr>
        <w:rPr>
          <w:szCs w:val="22"/>
        </w:rPr>
      </w:pPr>
      <w:r w:rsidRPr="00E45156">
        <w:t xml:space="preserve">An active area is </w:t>
      </w:r>
      <w:r w:rsidR="00B06758" w:rsidRPr="005021CD">
        <w:t xml:space="preserve">also </w:t>
      </w:r>
      <w:r w:rsidRPr="00E45156">
        <w:t xml:space="preserve">defined </w:t>
      </w:r>
      <w:r w:rsidR="00DB2B30">
        <w:t>to</w:t>
      </w:r>
      <w:r w:rsidRPr="00E45156">
        <w:t xml:space="preserve"> which the masteredColorVolume </w:t>
      </w:r>
      <w:r w:rsidR="00F619F6">
        <w:t>applies.</w:t>
      </w:r>
      <w:r w:rsidR="00F619F6" w:rsidRPr="005021CD">
        <w:rPr>
          <w:szCs w:val="22"/>
          <w:shd w:val="clear" w:color="auto" w:fill="FFFFFF"/>
        </w:rPr>
        <w:t> </w:t>
      </w:r>
      <w:r w:rsidR="00F619F6" w:rsidRPr="005021CD">
        <w:rPr>
          <w:rStyle w:val="Emphasis"/>
          <w:szCs w:val="22"/>
          <w:bdr w:val="none" w:sz="0" w:space="0" w:color="auto" w:frame="1"/>
          <w:shd w:val="clear" w:color="auto" w:fill="FFFFFF"/>
        </w:rPr>
        <w:t>"Master Display Color Volumes" </w:t>
      </w:r>
      <w:r w:rsidR="00F619F6" w:rsidRPr="005021CD">
        <w:rPr>
          <w:szCs w:val="22"/>
          <w:shd w:val="clear" w:color="auto" w:fill="FFFFFF"/>
        </w:rPr>
        <w:t xml:space="preserve">metadata </w:t>
      </w:r>
      <w:r w:rsidR="00F619F6">
        <w:rPr>
          <w:szCs w:val="22"/>
          <w:shd w:val="clear" w:color="auto" w:fill="FFFFFF"/>
        </w:rPr>
        <w:t>is defined in SMPTE-2086. It</w:t>
      </w:r>
      <w:r w:rsidR="00F619F6" w:rsidRPr="005021CD">
        <w:rPr>
          <w:szCs w:val="22"/>
          <w:shd w:val="clear" w:color="auto" w:fill="FFFFFF"/>
        </w:rPr>
        <w:t xml:space="preserve"> is used to describe the capabilities of the display used to master content. SMPTE ST.2086 metadata includes CIE (</w:t>
      </w:r>
      <w:proofErr w:type="gramStart"/>
      <w:r w:rsidR="00F619F6" w:rsidRPr="005021CD">
        <w:rPr>
          <w:szCs w:val="22"/>
          <w:shd w:val="clear" w:color="auto" w:fill="FFFFFF"/>
        </w:rPr>
        <w:t>x,y</w:t>
      </w:r>
      <w:proofErr w:type="gramEnd"/>
      <w:r w:rsidR="00F619F6" w:rsidRPr="005021CD">
        <w:rPr>
          <w:szCs w:val="22"/>
          <w:shd w:val="clear" w:color="auto" w:fill="FFFFFF"/>
        </w:rPr>
        <w:t>) chromaticity coordinates for RGB primaries, White Point, and min/max luminance of the mastering display.</w:t>
      </w:r>
      <w:r w:rsidRPr="00F619F6">
        <w:rPr>
          <w:szCs w:val="22"/>
        </w:rPr>
        <w:t>is defined (RGB and white point primary chromaticity).</w:t>
      </w:r>
    </w:p>
    <w:p w:rsidR="00B15D03" w:rsidRPr="00F619F6" w:rsidRDefault="00B15D03" w:rsidP="002F383F">
      <w:pPr>
        <w:rPr>
          <w:szCs w:val="22"/>
        </w:rPr>
      </w:pPr>
      <w:r>
        <w:rPr>
          <w:szCs w:val="22"/>
        </w:rPr>
        <w:t>This metadata has been designed to provide a specific EBUCore manifest to be used as metadata sidecar in IMF (see Section 3.29).</w:t>
      </w:r>
    </w:p>
    <w:p w:rsidR="00B60B81" w:rsidRPr="00B60B81" w:rsidRDefault="00B60B81" w:rsidP="004B7A8A">
      <w:pPr>
        <w:pStyle w:val="Heading2"/>
      </w:pPr>
      <w:bookmarkStart w:id="122" w:name="_Toc530476202"/>
      <w:r w:rsidRPr="00B60B81">
        <w:t>3.</w:t>
      </w:r>
      <w:r w:rsidR="00073497">
        <w:t>3</w:t>
      </w:r>
      <w:r w:rsidR="00E45156">
        <w:t>1</w:t>
      </w:r>
      <w:r w:rsidRPr="00B60B81">
        <w:tab/>
        <w:t>More questions?</w:t>
      </w:r>
      <w:bookmarkEnd w:id="93"/>
      <w:bookmarkEnd w:id="116"/>
      <w:bookmarkEnd w:id="122"/>
    </w:p>
    <w:p w:rsidR="00B60B81" w:rsidRPr="00B60B81" w:rsidRDefault="00B60B81" w:rsidP="00B60B81">
      <w:r w:rsidRPr="00B60B81">
        <w:t>The guidelines and questions presented in this specification address queries received from a variety of EBUCore implementers. EBUCore can sustain more scenarios.</w:t>
      </w:r>
    </w:p>
    <w:p w:rsidR="00B60B81" w:rsidRPr="00B60B81" w:rsidRDefault="00B60B81" w:rsidP="00B60B81">
      <w:r w:rsidRPr="00B60B81">
        <w:lastRenderedPageBreak/>
        <w:t xml:space="preserve">If you have additional questions on how to use EBUCore, please forward your queries to </w:t>
      </w:r>
      <w:hyperlink r:id="rId24" w:history="1">
        <w:r w:rsidRPr="00B60B81">
          <w:rPr>
            <w:rStyle w:val="Hyperlink"/>
          </w:rPr>
          <w:t>metadata@ebu.ch</w:t>
        </w:r>
      </w:hyperlink>
      <w:r w:rsidRPr="00B60B81">
        <w:t>. You will receive personalised advice and answers will enrich this section of the EBUCore specification, with your permission.</w:t>
      </w:r>
    </w:p>
    <w:p w:rsidR="00B60B81" w:rsidRPr="00B60B81" w:rsidRDefault="00B60B81" w:rsidP="00B60B81">
      <w:pPr>
        <w:pStyle w:val="Heading1"/>
      </w:pPr>
      <w:bookmarkStart w:id="123" w:name="_Toc304454304"/>
      <w:bookmarkStart w:id="124" w:name="_Toc420477905"/>
      <w:bookmarkStart w:id="125" w:name="_Toc530476203"/>
      <w:r w:rsidRPr="00B60B81">
        <w:t>4.</w:t>
      </w:r>
      <w:r w:rsidRPr="00B60B81">
        <w:tab/>
        <w:t>Compliance</w:t>
      </w:r>
      <w:bookmarkEnd w:id="123"/>
      <w:bookmarkEnd w:id="124"/>
      <w:bookmarkEnd w:id="125"/>
    </w:p>
    <w:p w:rsidR="00B60B81" w:rsidRPr="00B60B81" w:rsidRDefault="00B60B81" w:rsidP="00B60B81">
      <w:r w:rsidRPr="00B60B81">
        <w:t xml:space="preserve">EBUCore doesn't pretend to cover everyone's needs in </w:t>
      </w:r>
      <w:proofErr w:type="gramStart"/>
      <w:r w:rsidRPr="00B60B81">
        <w:t>details</w:t>
      </w:r>
      <w:proofErr w:type="gramEnd"/>
      <w:r w:rsidRPr="00B60B81">
        <w:t>. EBUCore is an open framework allowing each user to adapt it to his own needs!</w:t>
      </w:r>
    </w:p>
    <w:p w:rsidR="00B60B81" w:rsidRPr="00B60B81" w:rsidRDefault="00B60B81" w:rsidP="00B60B81">
      <w:r w:rsidRPr="00B60B81">
        <w:t xml:space="preserve">EBUCore is governed by Creative Commons' Attribution-NonCommercial-ShareAlike3.0 </w:t>
      </w:r>
      <w:proofErr w:type="gramStart"/>
      <w:r w:rsidRPr="00B60B81">
        <w:t>Unported(</w:t>
      </w:r>
      <w:proofErr w:type="gramEnd"/>
      <w:r w:rsidRPr="00B60B81">
        <w:t>CC BY-NC-SA 3.0).</w:t>
      </w:r>
    </w:p>
    <w:p w:rsidR="00B60B81" w:rsidRPr="00B60B81" w:rsidRDefault="00B60B81" w:rsidP="00B60B81">
      <w:r w:rsidRPr="00B60B81">
        <w:t xml:space="preserve">You are free: </w:t>
      </w:r>
      <w:r w:rsidRPr="00B60B81">
        <w:rPr>
          <w:i/>
          <w:iCs/>
        </w:rPr>
        <w:t>to Share</w:t>
      </w:r>
      <w:r w:rsidRPr="00B60B81">
        <w:t xml:space="preserve">—to copy, distribute and transmit the work </w:t>
      </w:r>
      <w:r w:rsidRPr="00B60B81">
        <w:rPr>
          <w:i/>
          <w:iCs/>
        </w:rPr>
        <w:t>to Remix</w:t>
      </w:r>
      <w:r w:rsidRPr="00B60B81">
        <w:t>—to adapt the work inc</w:t>
      </w:r>
      <w:r w:rsidR="00A71EC5">
        <w:t>l</w:t>
      </w:r>
      <w:r w:rsidRPr="00B60B81">
        <w:t>. under your own namespace under the following conditions:</w:t>
      </w:r>
    </w:p>
    <w:p w:rsidR="00B60B81" w:rsidRPr="00B60B81" w:rsidRDefault="002202CB" w:rsidP="00B60B81">
      <w:pPr>
        <w:jc w:val="center"/>
      </w:pPr>
      <w:r w:rsidRPr="00B60B81">
        <w:rPr>
          <w:noProof/>
          <w:lang w:eastAsia="zh-CN"/>
        </w:rPr>
        <w:drawing>
          <wp:inline distT="0" distB="0" distL="0" distR="0">
            <wp:extent cx="3848100" cy="1447800"/>
            <wp:effectExtent l="0" t="0" r="0" b="0"/>
            <wp:docPr id="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1447800"/>
                    </a:xfrm>
                    <a:prstGeom prst="rect">
                      <a:avLst/>
                    </a:prstGeom>
                    <a:noFill/>
                    <a:ln>
                      <a:noFill/>
                    </a:ln>
                  </pic:spPr>
                </pic:pic>
              </a:graphicData>
            </a:graphic>
          </wp:inline>
        </w:drawing>
      </w:r>
    </w:p>
    <w:p w:rsidR="00B60B81" w:rsidRPr="00B60B81" w:rsidRDefault="00B60B81" w:rsidP="00B60B81">
      <w:r w:rsidRPr="00B60B81">
        <w:t>Noncommercial: EBUCore can be adapted and integrated into commercial products but shall not be subject to a specific financial license.</w:t>
      </w:r>
    </w:p>
    <w:p w:rsidR="00B60B81" w:rsidRPr="00B60B81" w:rsidRDefault="00B60B81" w:rsidP="00B60B81">
      <w:r w:rsidRPr="00B60B81">
        <w:t xml:space="preserve">EBUCore is flexible and adaptable in nature. For example, thanks to the extended nature of the 'Part' element, description can be implemented in different ways. Each implementer will define best practice, </w:t>
      </w:r>
      <w:r w:rsidR="00A71EC5">
        <w:t>incl.</w:t>
      </w:r>
      <w:r w:rsidRPr="00B60B81">
        <w:t xml:space="preserve"> additional compliance rules specific to its implementation and own domain of interoperability.</w:t>
      </w:r>
    </w:p>
    <w:p w:rsidR="00B60B81" w:rsidRPr="00B60B81" w:rsidRDefault="00B60B81" w:rsidP="00B60B81">
      <w:pPr>
        <w:pStyle w:val="Heading1"/>
      </w:pPr>
      <w:bookmarkStart w:id="126" w:name="_Toc167095480"/>
      <w:bookmarkStart w:id="127" w:name="_Toc172715335"/>
      <w:bookmarkStart w:id="128" w:name="_Toc172715628"/>
      <w:bookmarkStart w:id="129" w:name="_Toc217197528"/>
      <w:bookmarkStart w:id="130" w:name="_Toc304454305"/>
      <w:bookmarkStart w:id="131" w:name="_Toc420477906"/>
      <w:bookmarkStart w:id="132" w:name="_Toc530476204"/>
      <w:r w:rsidRPr="00B60B81">
        <w:t>5.</w:t>
      </w:r>
      <w:r w:rsidRPr="00B60B81">
        <w:tab/>
        <w:t>Maintenance</w:t>
      </w:r>
      <w:bookmarkEnd w:id="126"/>
      <w:bookmarkEnd w:id="127"/>
      <w:bookmarkEnd w:id="128"/>
      <w:bookmarkEnd w:id="129"/>
      <w:bookmarkEnd w:id="130"/>
      <w:bookmarkEnd w:id="131"/>
      <w:bookmarkEnd w:id="132"/>
    </w:p>
    <w:p w:rsidR="00B60B81" w:rsidRPr="00B60B81" w:rsidRDefault="00B60B81" w:rsidP="00B60B81">
      <w:r w:rsidRPr="00B60B81">
        <w:t>The EBU Core Metadata Set is maintained by the EBU and suggestions for corrections or additions can be made by mailing to (</w:t>
      </w:r>
      <w:hyperlink r:id="rId26" w:history="1">
        <w:r w:rsidRPr="00B60B81">
          <w:rPr>
            <w:rStyle w:val="Hyperlink"/>
          </w:rPr>
          <w:t>metadata@ebu.ch</w:t>
        </w:r>
      </w:hyperlink>
      <w:r w:rsidRPr="00B60B81">
        <w:t xml:space="preserve">). </w:t>
      </w:r>
    </w:p>
    <w:p w:rsidR="00B60B81" w:rsidRPr="00B60B81" w:rsidRDefault="00B60B81" w:rsidP="00B60B81">
      <w:r w:rsidRPr="00B60B81">
        <w:t>Contributions will be subject to peer review by the metadata experts participating in EBU metadata Strategic Programmes and projects (</w:t>
      </w:r>
      <w:hyperlink r:id="rId27" w:history="1">
        <w:r w:rsidRPr="00B60B81">
          <w:rPr>
            <w:rStyle w:val="Hyperlink"/>
          </w:rPr>
          <w:t>http://tech.ebu.ch/groups/mim</w:t>
        </w:r>
      </w:hyperlink>
      <w:r w:rsidRPr="00B60B81">
        <w:t>).</w:t>
      </w:r>
    </w:p>
    <w:p w:rsidR="00B60B81" w:rsidRPr="00B60B81" w:rsidRDefault="00B60B81" w:rsidP="00B60B81">
      <w:pPr>
        <w:pStyle w:val="Heading1"/>
      </w:pPr>
      <w:bookmarkStart w:id="133" w:name="_Toc167095481"/>
      <w:bookmarkStart w:id="134" w:name="_Toc172715336"/>
      <w:bookmarkStart w:id="135" w:name="_Toc172715629"/>
      <w:bookmarkStart w:id="136" w:name="_Toc217197529"/>
      <w:bookmarkStart w:id="137" w:name="_Toc304454306"/>
      <w:bookmarkStart w:id="138" w:name="_Toc420477907"/>
      <w:bookmarkStart w:id="139" w:name="_Toc530476205"/>
      <w:r w:rsidRPr="00B60B81">
        <w:t>6.</w:t>
      </w:r>
      <w:r w:rsidRPr="00B60B81">
        <w:tab/>
        <w:t>Download Zone</w:t>
      </w:r>
      <w:bookmarkEnd w:id="133"/>
      <w:bookmarkEnd w:id="134"/>
      <w:bookmarkEnd w:id="135"/>
      <w:bookmarkEnd w:id="136"/>
      <w:bookmarkEnd w:id="137"/>
      <w:bookmarkEnd w:id="138"/>
      <w:bookmarkEnd w:id="13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560"/>
        <w:gridCol w:w="1320"/>
        <w:gridCol w:w="2940"/>
      </w:tblGrid>
      <w:tr w:rsidR="00B60B81" w:rsidRPr="0048244C" w:rsidTr="0048244C">
        <w:trPr>
          <w:cantSplit/>
          <w:jc w:val="center"/>
        </w:trPr>
        <w:tc>
          <w:tcPr>
            <w:tcW w:w="5560" w:type="dxa"/>
            <w:shd w:val="clear" w:color="auto" w:fill="F3F3F3"/>
            <w:vAlign w:val="center"/>
          </w:tcPr>
          <w:p w:rsidR="00B60B81" w:rsidRPr="0048244C" w:rsidRDefault="00B60B81" w:rsidP="0048244C">
            <w:pPr>
              <w:pStyle w:val="Tabletext8pt"/>
              <w:jc w:val="center"/>
              <w:rPr>
                <w:b/>
                <w:szCs w:val="16"/>
              </w:rPr>
            </w:pPr>
            <w:r w:rsidRPr="0048244C">
              <w:rPr>
                <w:b/>
                <w:szCs w:val="16"/>
              </w:rPr>
              <w:t>Filename</w:t>
            </w:r>
          </w:p>
        </w:tc>
        <w:tc>
          <w:tcPr>
            <w:tcW w:w="1320" w:type="dxa"/>
            <w:shd w:val="clear" w:color="auto" w:fill="F3F3F3"/>
            <w:vAlign w:val="center"/>
          </w:tcPr>
          <w:p w:rsidR="00B60B81" w:rsidRPr="0048244C" w:rsidRDefault="00B60B81" w:rsidP="0048244C">
            <w:pPr>
              <w:pStyle w:val="Tabletext9pt"/>
              <w:jc w:val="center"/>
              <w:rPr>
                <w:b/>
                <w:sz w:val="16"/>
                <w:szCs w:val="16"/>
              </w:rPr>
            </w:pPr>
            <w:r w:rsidRPr="0048244C">
              <w:rPr>
                <w:b/>
                <w:sz w:val="16"/>
                <w:szCs w:val="16"/>
              </w:rPr>
              <w:t>Doc. Description</w:t>
            </w:r>
          </w:p>
        </w:tc>
        <w:tc>
          <w:tcPr>
            <w:tcW w:w="2940" w:type="dxa"/>
            <w:shd w:val="clear" w:color="auto" w:fill="F3F3F3"/>
            <w:vAlign w:val="center"/>
          </w:tcPr>
          <w:p w:rsidR="00B60B81" w:rsidRPr="0048244C" w:rsidRDefault="00B60B81" w:rsidP="0048244C">
            <w:pPr>
              <w:pStyle w:val="Tabletext9pt"/>
              <w:jc w:val="center"/>
              <w:rPr>
                <w:b/>
                <w:sz w:val="16"/>
                <w:szCs w:val="16"/>
              </w:rPr>
            </w:pPr>
            <w:r w:rsidRPr="0048244C">
              <w:rPr>
                <w:b/>
                <w:sz w:val="16"/>
                <w:szCs w:val="16"/>
              </w:rPr>
              <w:t>Contents</w:t>
            </w:r>
          </w:p>
        </w:tc>
      </w:tr>
      <w:tr w:rsidR="00B60B81" w:rsidRPr="00B60B81" w:rsidTr="0048244C">
        <w:trPr>
          <w:cantSplit/>
          <w:jc w:val="center"/>
        </w:trPr>
        <w:tc>
          <w:tcPr>
            <w:tcW w:w="5560" w:type="dxa"/>
            <w:vAlign w:val="center"/>
          </w:tcPr>
          <w:p w:rsidR="00B60B81" w:rsidRPr="0048244C" w:rsidRDefault="0048244C" w:rsidP="0048244C">
            <w:pPr>
              <w:pStyle w:val="Tabletext8pt"/>
              <w:rPr>
                <w:szCs w:val="16"/>
                <w:highlight w:val="yellow"/>
                <w:u w:val="single"/>
              </w:rPr>
            </w:pPr>
            <w:r>
              <w:rPr>
                <w:szCs w:val="16"/>
                <w:u w:val="single"/>
              </w:rPr>
              <w:br/>
            </w:r>
            <w:hyperlink r:id="rId28" w:history="1">
              <w:r w:rsidR="00FC5327" w:rsidRPr="0048244C">
                <w:rPr>
                  <w:rStyle w:val="Hyperlink"/>
                  <w:szCs w:val="16"/>
                </w:rPr>
                <w:t>http://www.ebu.ch/metadata/schemas/EBUCore/ebucore.xsd</w:t>
              </w:r>
            </w:hyperlink>
            <w:r w:rsidR="00CB0463" w:rsidRPr="0048244C">
              <w:rPr>
                <w:szCs w:val="16"/>
                <w:u w:val="single"/>
              </w:rPr>
              <w:t xml:space="preserve"> </w:t>
            </w:r>
          </w:p>
        </w:tc>
        <w:tc>
          <w:tcPr>
            <w:tcW w:w="1320" w:type="dxa"/>
            <w:vAlign w:val="center"/>
          </w:tcPr>
          <w:p w:rsidR="00B60B81" w:rsidRPr="0048244C" w:rsidRDefault="00B60B81" w:rsidP="0048244C">
            <w:pPr>
              <w:pStyle w:val="Tabletext9pt"/>
              <w:jc w:val="center"/>
              <w:rPr>
                <w:szCs w:val="18"/>
              </w:rPr>
            </w:pPr>
            <w:r w:rsidRPr="0048244C">
              <w:rPr>
                <w:szCs w:val="18"/>
              </w:rPr>
              <w:t>XML Schema</w:t>
            </w:r>
          </w:p>
        </w:tc>
        <w:tc>
          <w:tcPr>
            <w:tcW w:w="2940" w:type="dxa"/>
            <w:vAlign w:val="center"/>
          </w:tcPr>
          <w:p w:rsidR="00B60B81" w:rsidRPr="0048244C" w:rsidRDefault="00581B66" w:rsidP="00581B66">
            <w:pPr>
              <w:pStyle w:val="Tabletext9pt"/>
              <w:rPr>
                <w:szCs w:val="18"/>
              </w:rPr>
            </w:pPr>
            <w:r>
              <w:rPr>
                <w:szCs w:val="18"/>
              </w:rPr>
              <w:t>ebucore</w:t>
            </w:r>
            <w:r w:rsidR="00B60B81" w:rsidRPr="0048244C">
              <w:rPr>
                <w:szCs w:val="18"/>
              </w:rPr>
              <w:t>.xsd</w:t>
            </w:r>
          </w:p>
        </w:tc>
      </w:tr>
      <w:tr w:rsidR="00B60B81" w:rsidRPr="00B60B81" w:rsidTr="0048244C">
        <w:trPr>
          <w:cantSplit/>
          <w:jc w:val="center"/>
        </w:trPr>
        <w:tc>
          <w:tcPr>
            <w:tcW w:w="5560" w:type="dxa"/>
            <w:vAlign w:val="center"/>
          </w:tcPr>
          <w:p w:rsidR="00B969A7" w:rsidRDefault="0038095A" w:rsidP="00B969A7">
            <w:pPr>
              <w:pStyle w:val="NormalWeb"/>
              <w:rPr>
                <w:rFonts w:cs="Arial"/>
                <w:color w:val="424242"/>
                <w:szCs w:val="16"/>
                <w:lang w:val="en-US"/>
              </w:rPr>
            </w:pPr>
            <w:hyperlink r:id="rId29" w:history="1">
              <w:r w:rsidR="004B3309" w:rsidRPr="00B7205D">
                <w:rPr>
                  <w:rStyle w:val="Hyperlink"/>
                  <w:rFonts w:ascii="Trebuchet MS" w:hAnsi="Trebuchet MS" w:cs="Arial"/>
                  <w:sz w:val="16"/>
                  <w:szCs w:val="16"/>
                  <w:lang w:val="en-US"/>
                </w:rPr>
                <w:t>https://www.ebu.ch/metadata/schemas/EBUCore/documentation/ebucore.html</w:t>
              </w:r>
            </w:hyperlink>
          </w:p>
          <w:p w:rsidR="00B969A7" w:rsidRPr="00B969A7" w:rsidRDefault="00B969A7" w:rsidP="00B7205D">
            <w:pPr>
              <w:pStyle w:val="NormalWeb"/>
              <w:rPr>
                <w:rFonts w:ascii="Trebuchet MS" w:hAnsi="Trebuchet MS"/>
                <w:sz w:val="16"/>
                <w:szCs w:val="16"/>
                <w:highlight w:val="yellow"/>
                <w:u w:val="single"/>
                <w:lang w:val="en-GB"/>
              </w:rPr>
            </w:pPr>
          </w:p>
        </w:tc>
        <w:tc>
          <w:tcPr>
            <w:tcW w:w="1320" w:type="dxa"/>
            <w:vAlign w:val="center"/>
          </w:tcPr>
          <w:p w:rsidR="00B60B81" w:rsidRPr="0048244C" w:rsidRDefault="00B60B81" w:rsidP="0048244C">
            <w:pPr>
              <w:pStyle w:val="Tabletext9pt"/>
              <w:jc w:val="center"/>
              <w:rPr>
                <w:szCs w:val="18"/>
              </w:rPr>
            </w:pPr>
            <w:r w:rsidRPr="0048244C">
              <w:rPr>
                <w:szCs w:val="18"/>
              </w:rPr>
              <w:t>HTML</w:t>
            </w:r>
            <w:r w:rsidR="0048244C">
              <w:rPr>
                <w:szCs w:val="18"/>
              </w:rPr>
              <w:br/>
            </w:r>
            <w:r w:rsidRPr="0048244C">
              <w:rPr>
                <w:szCs w:val="18"/>
              </w:rPr>
              <w:t>documentation</w:t>
            </w:r>
          </w:p>
        </w:tc>
        <w:tc>
          <w:tcPr>
            <w:tcW w:w="2940" w:type="dxa"/>
            <w:vAlign w:val="center"/>
          </w:tcPr>
          <w:p w:rsidR="0016004E" w:rsidRPr="0048244C" w:rsidRDefault="004B3309" w:rsidP="00B7205D">
            <w:pPr>
              <w:pStyle w:val="Tabletext9pt"/>
              <w:rPr>
                <w:szCs w:val="18"/>
              </w:rPr>
            </w:pPr>
            <w:r>
              <w:rPr>
                <w:szCs w:val="18"/>
              </w:rPr>
              <w:t>N</w:t>
            </w:r>
            <w:r w:rsidR="00B60B81" w:rsidRPr="0048244C">
              <w:rPr>
                <w:szCs w:val="18"/>
              </w:rPr>
              <w:t xml:space="preserve">avigate through the </w:t>
            </w:r>
            <w:r>
              <w:rPr>
                <w:szCs w:val="18"/>
              </w:rPr>
              <w:t>online</w:t>
            </w:r>
            <w:r w:rsidR="00B60B81" w:rsidRPr="0048244C">
              <w:rPr>
                <w:szCs w:val="18"/>
              </w:rPr>
              <w:t xml:space="preserve"> documentation</w:t>
            </w:r>
            <w:r w:rsidR="006372FE">
              <w:rPr>
                <w:szCs w:val="18"/>
              </w:rPr>
              <w:t xml:space="preserve"> starting from the ebuCoreMain element</w:t>
            </w:r>
            <w:r w:rsidR="00B60B81" w:rsidRPr="0048244C">
              <w:rPr>
                <w:szCs w:val="18"/>
              </w:rPr>
              <w:t>.</w:t>
            </w:r>
            <w:r w:rsidR="006372FE">
              <w:rPr>
                <w:szCs w:val="18"/>
              </w:rPr>
              <w:t xml:space="preserve"> </w:t>
            </w:r>
            <w:r w:rsidR="0016004E">
              <w:rPr>
                <w:szCs w:val="18"/>
              </w:rPr>
              <w:t xml:space="preserve">  </w:t>
            </w:r>
          </w:p>
        </w:tc>
      </w:tr>
      <w:tr w:rsidR="00B60B81" w:rsidRPr="00B60B81" w:rsidTr="0048244C">
        <w:trPr>
          <w:cantSplit/>
          <w:jc w:val="center"/>
        </w:trPr>
        <w:tc>
          <w:tcPr>
            <w:tcW w:w="5560" w:type="dxa"/>
            <w:vAlign w:val="center"/>
          </w:tcPr>
          <w:p w:rsidR="00B60B81" w:rsidRDefault="0038095A" w:rsidP="0016004E">
            <w:pPr>
              <w:pStyle w:val="Tabletext8pt"/>
              <w:rPr>
                <w:szCs w:val="16"/>
              </w:rPr>
            </w:pPr>
            <w:hyperlink r:id="rId30" w:history="1">
              <w:r w:rsidR="00CB0463" w:rsidRPr="0048244C">
                <w:rPr>
                  <w:rStyle w:val="Hyperlink"/>
                  <w:szCs w:val="16"/>
                </w:rPr>
                <w:t>https://www.ebu.ch/metadata/cs/</w:t>
              </w:r>
            </w:hyperlink>
            <w:r w:rsidR="00CB0463" w:rsidRPr="0048244C">
              <w:rPr>
                <w:szCs w:val="16"/>
              </w:rPr>
              <w:t xml:space="preserve"> </w:t>
            </w:r>
          </w:p>
          <w:p w:rsidR="00CF746C" w:rsidRPr="0048244C" w:rsidRDefault="0038095A" w:rsidP="0016004E">
            <w:pPr>
              <w:pStyle w:val="Tabletext8pt"/>
              <w:rPr>
                <w:szCs w:val="16"/>
              </w:rPr>
            </w:pPr>
            <w:hyperlink r:id="rId31" w:history="1">
              <w:r w:rsidR="00CF746C" w:rsidRPr="00E51E1A">
                <w:rPr>
                  <w:rStyle w:val="Hyperlink"/>
                  <w:szCs w:val="16"/>
                </w:rPr>
                <w:t>https://www.ebu.ch/metadata/cs/EBU_cs_p.zip</w:t>
              </w:r>
            </w:hyperlink>
            <w:r w:rsidR="00CF746C">
              <w:rPr>
                <w:szCs w:val="16"/>
              </w:rPr>
              <w:t xml:space="preserve"> </w:t>
            </w:r>
            <w:r w:rsidR="00CF746C">
              <w:rPr>
                <w:szCs w:val="16"/>
              </w:rPr>
              <w:br/>
            </w:r>
          </w:p>
        </w:tc>
        <w:tc>
          <w:tcPr>
            <w:tcW w:w="1320" w:type="dxa"/>
            <w:vAlign w:val="center"/>
          </w:tcPr>
          <w:p w:rsidR="00B60B81" w:rsidRPr="0048244C" w:rsidRDefault="00B60B81" w:rsidP="0048244C">
            <w:pPr>
              <w:pStyle w:val="Tabletext9pt"/>
              <w:jc w:val="center"/>
              <w:rPr>
                <w:szCs w:val="18"/>
              </w:rPr>
            </w:pPr>
            <w:r w:rsidRPr="0048244C">
              <w:rPr>
                <w:szCs w:val="18"/>
              </w:rPr>
              <w:t>EBU Classification</w:t>
            </w:r>
            <w:r w:rsidR="0048244C">
              <w:rPr>
                <w:szCs w:val="18"/>
              </w:rPr>
              <w:br/>
            </w:r>
            <w:r w:rsidRPr="0048244C">
              <w:rPr>
                <w:szCs w:val="18"/>
              </w:rPr>
              <w:t>Schemes</w:t>
            </w:r>
          </w:p>
        </w:tc>
        <w:tc>
          <w:tcPr>
            <w:tcW w:w="2940" w:type="dxa"/>
            <w:vAlign w:val="center"/>
          </w:tcPr>
          <w:p w:rsidR="00B60B81" w:rsidRPr="0048244C" w:rsidRDefault="00B60B81" w:rsidP="0048244C">
            <w:pPr>
              <w:pStyle w:val="Tabletext9pt"/>
              <w:rPr>
                <w:szCs w:val="18"/>
              </w:rPr>
            </w:pPr>
            <w:r w:rsidRPr="0048244C">
              <w:rPr>
                <w:szCs w:val="18"/>
              </w:rPr>
              <w:t>Periodically updated list of EBU Classification Schemes in xml</w:t>
            </w:r>
          </w:p>
        </w:tc>
      </w:tr>
      <w:tr w:rsidR="00B60B81" w:rsidRPr="00B60B81" w:rsidTr="0048244C">
        <w:trPr>
          <w:cantSplit/>
          <w:jc w:val="center"/>
        </w:trPr>
        <w:tc>
          <w:tcPr>
            <w:tcW w:w="5560" w:type="dxa"/>
            <w:vAlign w:val="center"/>
          </w:tcPr>
          <w:p w:rsidR="00B60B81" w:rsidRPr="0048244C" w:rsidRDefault="0038095A" w:rsidP="0048244C">
            <w:pPr>
              <w:pStyle w:val="Tabletext8pt"/>
              <w:rPr>
                <w:szCs w:val="16"/>
              </w:rPr>
            </w:pPr>
            <w:hyperlink r:id="rId32" w:history="1">
              <w:r w:rsidR="00CB0463" w:rsidRPr="0048244C">
                <w:rPr>
                  <w:rStyle w:val="Hyperlink"/>
                  <w:szCs w:val="16"/>
                  <w:lang w:val="fr-CH"/>
                </w:rPr>
                <w:t>https://www.ebu.ch/metadata/ontologies/ebucore/</w:t>
              </w:r>
            </w:hyperlink>
            <w:r w:rsidR="00CB0463" w:rsidRPr="0048244C">
              <w:rPr>
                <w:szCs w:val="16"/>
                <w:lang w:val="fr-CH"/>
              </w:rPr>
              <w:t xml:space="preserve"> (documentation)</w:t>
            </w:r>
            <w:r w:rsidR="0048244C">
              <w:rPr>
                <w:szCs w:val="16"/>
                <w:lang w:val="fr-CH"/>
              </w:rPr>
              <w:br/>
            </w:r>
            <w:hyperlink r:id="rId33" w:history="1">
              <w:r w:rsidR="00CB0463" w:rsidRPr="0048244C">
                <w:rPr>
                  <w:rStyle w:val="Hyperlink"/>
                  <w:szCs w:val="16"/>
                  <w:lang w:val="fr-CH"/>
                </w:rPr>
                <w:t>https://www.ebu.ch/metadata/ontologies/ebucore/ebucore.rdf</w:t>
              </w:r>
            </w:hyperlink>
            <w:r w:rsidR="00CB0463" w:rsidRPr="0048244C">
              <w:rPr>
                <w:szCs w:val="16"/>
                <w:lang w:val="fr-CH"/>
              </w:rPr>
              <w:t xml:space="preserve"> (ontology)</w:t>
            </w:r>
          </w:p>
        </w:tc>
        <w:tc>
          <w:tcPr>
            <w:tcW w:w="1320" w:type="dxa"/>
            <w:vAlign w:val="center"/>
          </w:tcPr>
          <w:p w:rsidR="00B60B81" w:rsidRPr="0048244C" w:rsidRDefault="00B60B81" w:rsidP="0048244C">
            <w:pPr>
              <w:pStyle w:val="Tabletext9pt"/>
              <w:jc w:val="center"/>
              <w:rPr>
                <w:szCs w:val="18"/>
              </w:rPr>
            </w:pPr>
            <w:r w:rsidRPr="0048244C">
              <w:rPr>
                <w:szCs w:val="18"/>
              </w:rPr>
              <w:t>RDF</w:t>
            </w:r>
            <w:r w:rsidR="0048244C">
              <w:rPr>
                <w:szCs w:val="18"/>
              </w:rPr>
              <w:br/>
            </w:r>
            <w:r w:rsidRPr="0048244C">
              <w:rPr>
                <w:szCs w:val="18"/>
              </w:rPr>
              <w:t>Schema</w:t>
            </w:r>
          </w:p>
        </w:tc>
        <w:tc>
          <w:tcPr>
            <w:tcW w:w="2940" w:type="dxa"/>
            <w:vAlign w:val="center"/>
          </w:tcPr>
          <w:p w:rsidR="00B60B81" w:rsidRPr="0048244C" w:rsidRDefault="00B60B81" w:rsidP="0048244C">
            <w:pPr>
              <w:pStyle w:val="Tabletext9pt"/>
              <w:rPr>
                <w:szCs w:val="18"/>
              </w:rPr>
            </w:pPr>
            <w:r w:rsidRPr="0048244C">
              <w:rPr>
                <w:szCs w:val="18"/>
              </w:rPr>
              <w:t>ebucore.rdf</w:t>
            </w:r>
          </w:p>
        </w:tc>
      </w:tr>
      <w:tr w:rsidR="00B60B81" w:rsidRPr="00B60B81" w:rsidTr="0048244C">
        <w:trPr>
          <w:cantSplit/>
          <w:jc w:val="center"/>
        </w:trPr>
        <w:tc>
          <w:tcPr>
            <w:tcW w:w="5560" w:type="dxa"/>
            <w:vAlign w:val="center"/>
          </w:tcPr>
          <w:p w:rsidR="00CB0463" w:rsidRPr="0048244C" w:rsidRDefault="0038095A" w:rsidP="0048244C">
            <w:pPr>
              <w:pStyle w:val="Tabletext8pt"/>
              <w:rPr>
                <w:szCs w:val="16"/>
              </w:rPr>
            </w:pPr>
            <w:hyperlink r:id="rId34" w:history="1">
              <w:r w:rsidR="00CB0463" w:rsidRPr="0048244C">
                <w:rPr>
                  <w:rStyle w:val="Hyperlink"/>
                  <w:szCs w:val="16"/>
                </w:rPr>
                <w:t>https://www.ebu.ch/metadata/ontologies/skos/</w:t>
              </w:r>
            </w:hyperlink>
          </w:p>
          <w:p w:rsidR="00B60B81" w:rsidRPr="0048244C" w:rsidRDefault="0038095A" w:rsidP="0048244C">
            <w:pPr>
              <w:pStyle w:val="Tabletext8pt"/>
              <w:rPr>
                <w:szCs w:val="16"/>
              </w:rPr>
            </w:pPr>
            <w:hyperlink r:id="rId35" w:history="1">
              <w:r w:rsidR="00CB0463" w:rsidRPr="0048244C">
                <w:rPr>
                  <w:rStyle w:val="Hyperlink"/>
                  <w:szCs w:val="16"/>
                </w:rPr>
                <w:t>https://www.ebu.ch/metadata/ontologies/skos/EBU_cs_skos_p.zip</w:t>
              </w:r>
            </w:hyperlink>
            <w:r w:rsidR="00CB0463" w:rsidRPr="0048244C">
              <w:rPr>
                <w:szCs w:val="16"/>
              </w:rPr>
              <w:t xml:space="preserve"> </w:t>
            </w:r>
          </w:p>
        </w:tc>
        <w:tc>
          <w:tcPr>
            <w:tcW w:w="1320" w:type="dxa"/>
            <w:vAlign w:val="center"/>
          </w:tcPr>
          <w:p w:rsidR="00B60B81" w:rsidRPr="0048244C" w:rsidRDefault="00B60B81" w:rsidP="0048244C">
            <w:pPr>
              <w:pStyle w:val="Tabletext9pt"/>
              <w:jc w:val="center"/>
              <w:rPr>
                <w:szCs w:val="18"/>
              </w:rPr>
            </w:pPr>
            <w:r w:rsidRPr="0048244C">
              <w:rPr>
                <w:szCs w:val="18"/>
              </w:rPr>
              <w:t>EBU SKOS</w:t>
            </w:r>
            <w:r w:rsidR="0048244C">
              <w:rPr>
                <w:szCs w:val="18"/>
              </w:rPr>
              <w:br/>
            </w:r>
            <w:r w:rsidRPr="0048244C">
              <w:rPr>
                <w:szCs w:val="18"/>
              </w:rPr>
              <w:t>Classification</w:t>
            </w:r>
            <w:r w:rsidR="0048244C">
              <w:rPr>
                <w:szCs w:val="18"/>
              </w:rPr>
              <w:br/>
            </w:r>
            <w:r w:rsidRPr="0048244C">
              <w:rPr>
                <w:szCs w:val="18"/>
              </w:rPr>
              <w:t>Schemes</w:t>
            </w:r>
          </w:p>
        </w:tc>
        <w:tc>
          <w:tcPr>
            <w:tcW w:w="2940" w:type="dxa"/>
            <w:vAlign w:val="center"/>
          </w:tcPr>
          <w:p w:rsidR="00B60B81" w:rsidRPr="0048244C" w:rsidRDefault="00B60B81" w:rsidP="0048244C">
            <w:pPr>
              <w:pStyle w:val="Tabletext9pt"/>
              <w:rPr>
                <w:szCs w:val="18"/>
              </w:rPr>
            </w:pPr>
            <w:r w:rsidRPr="0048244C">
              <w:rPr>
                <w:szCs w:val="18"/>
              </w:rPr>
              <w:t>Periodically updated list of EBU Classification Schemes in RDF</w:t>
            </w:r>
          </w:p>
        </w:tc>
      </w:tr>
    </w:tbl>
    <w:p w:rsidR="00B60B81" w:rsidRPr="00B60B81" w:rsidRDefault="00B60B81" w:rsidP="00B60B81">
      <w:pPr>
        <w:pStyle w:val="8ptspacer"/>
      </w:pPr>
    </w:p>
    <w:p w:rsidR="00B60B81" w:rsidRPr="00B60B81" w:rsidRDefault="00B60B81" w:rsidP="00B60B81">
      <w:pPr>
        <w:pStyle w:val="Heading1"/>
      </w:pPr>
      <w:bookmarkStart w:id="140" w:name="_Toc167095484"/>
      <w:bookmarkStart w:id="141" w:name="_Toc172715338"/>
      <w:bookmarkStart w:id="142" w:name="_Toc172715631"/>
      <w:bookmarkStart w:id="143" w:name="_Toc217197530"/>
      <w:bookmarkStart w:id="144" w:name="_Toc304454307"/>
      <w:bookmarkStart w:id="145" w:name="_Toc420477908"/>
      <w:bookmarkStart w:id="146" w:name="_Toc530476206"/>
      <w:r w:rsidRPr="00B60B81">
        <w:t>7.</w:t>
      </w:r>
      <w:r w:rsidRPr="00B60B81">
        <w:tab/>
        <w:t>Useful links</w:t>
      </w:r>
      <w:bookmarkEnd w:id="140"/>
      <w:bookmarkEnd w:id="141"/>
      <w:bookmarkEnd w:id="142"/>
      <w:bookmarkEnd w:id="143"/>
      <w:bookmarkEnd w:id="144"/>
      <w:bookmarkEnd w:id="145"/>
      <w:bookmarkEnd w:id="146"/>
    </w:p>
    <w:p w:rsidR="00B60B81" w:rsidRPr="00B60B81" w:rsidRDefault="00B60B81" w:rsidP="00B60B81">
      <w:pPr>
        <w:pStyle w:val="Tabletext10pt"/>
        <w:keepNext/>
        <w:rPr>
          <w:b/>
        </w:rPr>
      </w:pPr>
      <w:r w:rsidRPr="00B60B81">
        <w:rPr>
          <w:b/>
        </w:rPr>
        <w:t xml:space="preserve">AES </w:t>
      </w:r>
      <w:r w:rsidRPr="00B60B81">
        <w:t>(</w:t>
      </w:r>
      <w:hyperlink r:id="rId36" w:history="1">
        <w:r w:rsidRPr="00B60B81">
          <w:rPr>
            <w:rStyle w:val="Hyperlink"/>
            <w:rFonts w:ascii="Arial" w:hAnsi="Arial"/>
          </w:rPr>
          <w:t>http://www.aes.org</w:t>
        </w:r>
      </w:hyperlink>
      <w:r w:rsidRPr="00B60B81">
        <w:t>)</w:t>
      </w:r>
    </w:p>
    <w:p w:rsidR="00B60B81" w:rsidRPr="00B60B81" w:rsidRDefault="00B60B81" w:rsidP="00B60B81">
      <w:pPr>
        <w:pStyle w:val="Tabletext10pt"/>
        <w:keepNext/>
      </w:pPr>
      <w:r w:rsidRPr="00B60B81">
        <w:rPr>
          <w:b/>
        </w:rPr>
        <w:t>Dublin Core</w:t>
      </w:r>
      <w:r w:rsidRPr="00B60B81">
        <w:t xml:space="preserve"> (</w:t>
      </w:r>
      <w:hyperlink r:id="rId37" w:history="1">
        <w:r w:rsidRPr="00B60B81">
          <w:rPr>
            <w:rStyle w:val="Hyperlink"/>
            <w:rFonts w:ascii="Arial" w:hAnsi="Arial"/>
          </w:rPr>
          <w:t>http://dublincore.org</w:t>
        </w:r>
      </w:hyperlink>
      <w:r w:rsidRPr="00B60B81">
        <w:t>)</w:t>
      </w:r>
    </w:p>
    <w:p w:rsidR="00B60B81" w:rsidRPr="00B60B81" w:rsidRDefault="00B60B81" w:rsidP="00B60B81">
      <w:pPr>
        <w:pStyle w:val="Tabletext10pt"/>
        <w:keepNext/>
      </w:pPr>
      <w:r w:rsidRPr="00B60B81">
        <w:rPr>
          <w:b/>
        </w:rPr>
        <w:t>EBU Metadata</w:t>
      </w:r>
      <w:r w:rsidRPr="00B60B81">
        <w:t xml:space="preserve"> (</w:t>
      </w:r>
      <w:hyperlink r:id="rId38" w:history="1">
        <w:r w:rsidRPr="00B60B81">
          <w:rPr>
            <w:rStyle w:val="Hyperlink"/>
            <w:rFonts w:ascii="Arial" w:hAnsi="Arial"/>
          </w:rPr>
          <w:t>http://tech.ebu.ch/metadata/</w:t>
        </w:r>
      </w:hyperlink>
      <w:r w:rsidRPr="00B60B81">
        <w:t>)</w:t>
      </w:r>
    </w:p>
    <w:p w:rsidR="00B60B81" w:rsidRPr="00B60B81" w:rsidRDefault="00B60B81" w:rsidP="00B60B81">
      <w:pPr>
        <w:pStyle w:val="Tabletext10pt"/>
      </w:pPr>
      <w:r w:rsidRPr="00B60B81">
        <w:rPr>
          <w:b/>
        </w:rPr>
        <w:t>EBU Loudness</w:t>
      </w:r>
      <w:r w:rsidRPr="00B60B81">
        <w:t xml:space="preserve"> (</w:t>
      </w:r>
      <w:hyperlink r:id="rId39" w:history="1">
        <w:r w:rsidRPr="00B60B81">
          <w:rPr>
            <w:rStyle w:val="Hyperlink"/>
            <w:rFonts w:ascii="Arial" w:hAnsi="Arial" w:cs="Arial"/>
          </w:rPr>
          <w:t>http://tech.ebu.ch/docs/tech/tech3343.pdf</w:t>
        </w:r>
      </w:hyperlink>
      <w:r w:rsidRPr="00B60B81">
        <w:t>)</w:t>
      </w:r>
    </w:p>
    <w:p w:rsidR="00B60B81" w:rsidRPr="00CB0463" w:rsidRDefault="00B60B81" w:rsidP="00B60B81">
      <w:pPr>
        <w:pStyle w:val="Tabletext10pt"/>
        <w:rPr>
          <w:lang w:val="de-CH"/>
        </w:rPr>
      </w:pPr>
      <w:r w:rsidRPr="00CA4692">
        <w:rPr>
          <w:b/>
          <w:lang w:val="de-CH"/>
        </w:rPr>
        <w:t>EBU BWF</w:t>
      </w:r>
      <w:r w:rsidRPr="00CB0463">
        <w:rPr>
          <w:lang w:val="de-CH"/>
        </w:rPr>
        <w:t xml:space="preserve"> (</w:t>
      </w:r>
      <w:hyperlink r:id="rId40" w:history="1">
        <w:r w:rsidRPr="00CB0463">
          <w:rPr>
            <w:rStyle w:val="Hyperlink"/>
            <w:rFonts w:ascii="Arial" w:hAnsi="Arial" w:cs="Arial"/>
            <w:lang w:val="de-CH"/>
          </w:rPr>
          <w:t>http://tech.ebu.ch/docs/tech/tech3285.pdf</w:t>
        </w:r>
      </w:hyperlink>
      <w:r w:rsidRPr="00CB0463">
        <w:rPr>
          <w:lang w:val="de-CH"/>
        </w:rPr>
        <w:t>)</w:t>
      </w:r>
    </w:p>
    <w:p w:rsidR="00B60B81" w:rsidRPr="00CA4692" w:rsidRDefault="00B60B81" w:rsidP="00B60B81">
      <w:pPr>
        <w:pStyle w:val="Tabletext10pt"/>
        <w:rPr>
          <w:rFonts w:ascii="Arial" w:hAnsi="Arial"/>
        </w:rPr>
      </w:pPr>
      <w:r w:rsidRPr="00CA4692">
        <w:rPr>
          <w:b/>
        </w:rPr>
        <w:t>EBU ADM</w:t>
      </w:r>
      <w:r w:rsidRPr="00CA4692">
        <w:t xml:space="preserve"> (</w:t>
      </w:r>
      <w:hyperlink r:id="rId41" w:history="1">
        <w:r w:rsidRPr="00CA4692">
          <w:rPr>
            <w:rStyle w:val="Hyperlink"/>
            <w:rFonts w:ascii="Arial" w:hAnsi="Arial" w:cs="Arial"/>
          </w:rPr>
          <w:t>http://tech.ebu.ch/docs/tech/tech3364.pdf</w:t>
        </w:r>
      </w:hyperlink>
      <w:r w:rsidRPr="00CA4692">
        <w:t>)</w:t>
      </w:r>
    </w:p>
    <w:p w:rsidR="00B60B81" w:rsidRPr="00CA4692" w:rsidRDefault="00B60B81" w:rsidP="00B60B81">
      <w:pPr>
        <w:pStyle w:val="Tabletext10pt"/>
      </w:pPr>
      <w:r w:rsidRPr="00CA4692">
        <w:rPr>
          <w:b/>
        </w:rPr>
        <w:t xml:space="preserve">EUScreen </w:t>
      </w:r>
      <w:r w:rsidRPr="00CA4692">
        <w:t>(http://</w:t>
      </w:r>
      <w:hyperlink r:id="rId42" w:history="1">
        <w:r w:rsidRPr="00CA4692">
          <w:rPr>
            <w:rStyle w:val="Hyperlink"/>
          </w:rPr>
          <w:t>www.euscreen.eu</w:t>
        </w:r>
      </w:hyperlink>
      <w:r w:rsidRPr="00CA4692">
        <w:t>)</w:t>
      </w:r>
    </w:p>
    <w:p w:rsidR="00B60B81" w:rsidRPr="00CA4692" w:rsidRDefault="00B60B81" w:rsidP="00B60B81">
      <w:pPr>
        <w:pStyle w:val="Tabletext10pt"/>
        <w:rPr>
          <w:b/>
        </w:rPr>
      </w:pPr>
      <w:r w:rsidRPr="00CA4692">
        <w:rPr>
          <w:b/>
        </w:rPr>
        <w:t>FIMS</w:t>
      </w:r>
      <w:r w:rsidRPr="00CA4692">
        <w:t xml:space="preserve"> (</w:t>
      </w:r>
      <w:hyperlink r:id="rId43" w:history="1">
        <w:r w:rsidRPr="00CA4692">
          <w:rPr>
            <w:rStyle w:val="Hyperlink"/>
          </w:rPr>
          <w:t>http://fims.tv</w:t>
        </w:r>
      </w:hyperlink>
      <w:r w:rsidRPr="00CA4692">
        <w:t>)</w:t>
      </w:r>
    </w:p>
    <w:p w:rsidR="00B60B81" w:rsidRPr="00B60B81" w:rsidRDefault="00B60B81" w:rsidP="00B60B81">
      <w:pPr>
        <w:pStyle w:val="Tabletext10pt"/>
      </w:pPr>
      <w:r w:rsidRPr="00B60B81">
        <w:rPr>
          <w:b/>
        </w:rPr>
        <w:t>IOC – International Olympic Committee</w:t>
      </w:r>
      <w:r w:rsidRPr="00B60B81">
        <w:t xml:space="preserve"> (</w:t>
      </w:r>
      <w:hyperlink r:id="rId44" w:history="1">
        <w:r w:rsidRPr="00B60B81">
          <w:rPr>
            <w:rStyle w:val="Hyperlink"/>
            <w:rFonts w:ascii="Arial" w:hAnsi="Arial"/>
          </w:rPr>
          <w:t>http://www.olympic.org/uk/sports/</w:t>
        </w:r>
      </w:hyperlink>
      <w:r w:rsidRPr="00B60B81">
        <w:t>)</w:t>
      </w:r>
    </w:p>
    <w:p w:rsidR="00B60B81" w:rsidRPr="00CB0463" w:rsidRDefault="00B60B81" w:rsidP="00B60B81">
      <w:pPr>
        <w:pStyle w:val="8ptspacer"/>
        <w:rPr>
          <w:rFonts w:ascii="Arial" w:hAnsi="Arial" w:cs="Arial"/>
          <w:lang w:val="de-CH"/>
        </w:rPr>
      </w:pPr>
      <w:r w:rsidRPr="00CB0463">
        <w:rPr>
          <w:b/>
          <w:lang w:val="de-CH"/>
        </w:rPr>
        <w:t>W3C SKOS</w:t>
      </w:r>
      <w:r w:rsidRPr="00CB0463">
        <w:rPr>
          <w:lang w:val="de-CH"/>
        </w:rPr>
        <w:t xml:space="preserve"> </w:t>
      </w:r>
      <w:r w:rsidRPr="00CB0463">
        <w:rPr>
          <w:rFonts w:ascii="Arial" w:hAnsi="Arial" w:cs="Arial"/>
          <w:lang w:val="de-CH"/>
        </w:rPr>
        <w:t>(</w:t>
      </w:r>
      <w:hyperlink r:id="rId45" w:history="1">
        <w:r w:rsidRPr="00CB0463">
          <w:rPr>
            <w:rStyle w:val="Hyperlink"/>
            <w:rFonts w:ascii="Arial" w:hAnsi="Arial" w:cs="Arial"/>
            <w:sz w:val="20"/>
            <w:lang w:val="de-CH"/>
          </w:rPr>
          <w:t>http://www.w3.org/2004/02/skos/</w:t>
        </w:r>
      </w:hyperlink>
      <w:r w:rsidRPr="00CB0463">
        <w:rPr>
          <w:rFonts w:ascii="Arial" w:hAnsi="Arial" w:cs="Arial"/>
          <w:lang w:val="de-CH"/>
        </w:rPr>
        <w:t>)</w:t>
      </w:r>
    </w:p>
    <w:p w:rsidR="00B60B81" w:rsidRPr="00CB0463" w:rsidRDefault="00B60B81" w:rsidP="00B60B81">
      <w:pPr>
        <w:pStyle w:val="8ptspacer"/>
        <w:rPr>
          <w:lang w:val="de-CH"/>
        </w:rPr>
      </w:pPr>
    </w:p>
    <w:p w:rsidR="00B60B81" w:rsidRPr="00CB0463" w:rsidRDefault="00B60B81" w:rsidP="00B60B81">
      <w:pPr>
        <w:pStyle w:val="Tabletext10pt"/>
        <w:rPr>
          <w:lang w:val="fr-CH"/>
        </w:rPr>
      </w:pPr>
      <w:r w:rsidRPr="00CB0463">
        <w:rPr>
          <w:b/>
          <w:lang w:val="fr-CH"/>
        </w:rPr>
        <w:t>ISO</w:t>
      </w:r>
      <w:r w:rsidRPr="00CB0463">
        <w:rPr>
          <w:lang w:val="fr-CH"/>
        </w:rPr>
        <w:t xml:space="preserve"> (</w:t>
      </w:r>
      <w:hyperlink r:id="rId46" w:history="1">
        <w:r w:rsidRPr="00CB0463">
          <w:rPr>
            <w:rStyle w:val="Hyperlink"/>
            <w:rFonts w:ascii="Arial" w:hAnsi="Arial"/>
            <w:lang w:val="fr-CH"/>
          </w:rPr>
          <w:t>http://www.iso.org</w:t>
        </w:r>
      </w:hyperlink>
      <w:r w:rsidRPr="00CB0463">
        <w:rPr>
          <w:lang w:val="fr-CH"/>
        </w:rPr>
        <w:t>)</w:t>
      </w:r>
    </w:p>
    <w:p w:rsidR="00B7205D" w:rsidRPr="00B60B81" w:rsidRDefault="00B60B81" w:rsidP="00B60B81">
      <w:pPr>
        <w:pStyle w:val="Tabletext10pt"/>
        <w:ind w:left="709"/>
      </w:pPr>
      <w:r w:rsidRPr="00B60B81">
        <w:rPr>
          <w:b/>
        </w:rPr>
        <w:t>ISO 4217 – Currency codes:</w:t>
      </w:r>
      <w:r w:rsidRPr="00B60B81">
        <w:rPr>
          <w:b/>
        </w:rPr>
        <w:br/>
      </w:r>
      <w:r w:rsidR="00B7205D" w:rsidRPr="00B7205D">
        <w:t>https://en.wikipedia.org/wiki/ISO_4217</w:t>
      </w:r>
    </w:p>
    <w:p w:rsidR="00B7205D" w:rsidRDefault="00B60B81" w:rsidP="00B60B81">
      <w:pPr>
        <w:pStyle w:val="Tabletext10pt"/>
        <w:ind w:left="709"/>
      </w:pPr>
      <w:r w:rsidRPr="00B60B81">
        <w:rPr>
          <w:b/>
        </w:rPr>
        <w:t>ISO 3166-1 – Country codes (English):</w:t>
      </w:r>
      <w:r w:rsidRPr="00B60B81">
        <w:rPr>
          <w:b/>
        </w:rPr>
        <w:br/>
      </w:r>
      <w:hyperlink r:id="rId47" w:history="1">
        <w:r w:rsidR="00B7205D" w:rsidRPr="00A94C83">
          <w:rPr>
            <w:rStyle w:val="Hyperlink"/>
          </w:rPr>
          <w:t>https://en.wikipedia.org/wiki/ISO_3166-1</w:t>
        </w:r>
      </w:hyperlink>
    </w:p>
    <w:p w:rsidR="00B60B81" w:rsidRPr="00CA4692" w:rsidRDefault="00B60B81" w:rsidP="00B60B81">
      <w:pPr>
        <w:pStyle w:val="Tabletext10pt"/>
        <w:ind w:left="709"/>
        <w:rPr>
          <w:rFonts w:ascii="Arial" w:hAnsi="Arial"/>
          <w:lang w:val="fr-CH"/>
        </w:rPr>
      </w:pPr>
      <w:r w:rsidRPr="00CB0463">
        <w:rPr>
          <w:b/>
          <w:lang w:val="fr-CH"/>
        </w:rPr>
        <w:t>ISO 639 – Language codes :</w:t>
      </w:r>
      <w:r w:rsidRPr="00CB0463">
        <w:rPr>
          <w:lang w:val="fr-CH"/>
        </w:rPr>
        <w:t xml:space="preserve"> </w:t>
      </w:r>
      <w:hyperlink r:id="rId48" w:history="1">
        <w:r w:rsidRPr="00CB0463">
          <w:rPr>
            <w:rStyle w:val="Hyperlink"/>
            <w:rFonts w:ascii="Arial" w:hAnsi="Arial"/>
            <w:lang w:val="fr-CH"/>
          </w:rPr>
          <w:t>http://www.loc.gov/standards/iso639-2/</w:t>
        </w:r>
      </w:hyperlink>
    </w:p>
    <w:p w:rsidR="006A2625" w:rsidRDefault="006A2625" w:rsidP="00CA4692">
      <w:pPr>
        <w:pStyle w:val="Tabletext10pt"/>
        <w:rPr>
          <w:lang w:val="fr-CH"/>
        </w:rPr>
      </w:pPr>
    </w:p>
    <w:p w:rsidR="006A2625" w:rsidRPr="00CA4692" w:rsidRDefault="006A2625" w:rsidP="00CA4692">
      <w:pPr>
        <w:pStyle w:val="Tabletext10pt"/>
        <w:rPr>
          <w:b/>
          <w:lang w:val="fr-CH"/>
        </w:rPr>
      </w:pPr>
      <w:r w:rsidRPr="00CA4692">
        <w:rPr>
          <w:b/>
          <w:lang w:val="fr-CH"/>
        </w:rPr>
        <w:t>ITU</w:t>
      </w:r>
    </w:p>
    <w:p w:rsidR="006A2625" w:rsidRDefault="006A2625" w:rsidP="00CA4692">
      <w:pPr>
        <w:pStyle w:val="Tabletext10pt"/>
        <w:rPr>
          <w:lang w:val="fr-CH"/>
        </w:rPr>
      </w:pPr>
      <w:r>
        <w:rPr>
          <w:lang w:val="fr-CH"/>
        </w:rPr>
        <w:tab/>
        <w:t>ITU BS 2076-1 (ADM)</w:t>
      </w:r>
    </w:p>
    <w:p w:rsidR="006A2625" w:rsidRDefault="006A2625" w:rsidP="00CA4692">
      <w:pPr>
        <w:pStyle w:val="Tabletext10pt"/>
        <w:rPr>
          <w:lang w:val="fr-CH"/>
        </w:rPr>
      </w:pPr>
      <w:r>
        <w:rPr>
          <w:lang w:val="fr-CH"/>
        </w:rPr>
        <w:tab/>
      </w:r>
      <w:hyperlink r:id="rId49" w:history="1">
        <w:r w:rsidRPr="00C944F3">
          <w:rPr>
            <w:rStyle w:val="Hyperlink"/>
            <w:lang w:val="fr-CH"/>
          </w:rPr>
          <w:t>https://www.itu.int/dms_pubrec/itu-r/rec/bs/R-REC-BS.2076-1-201706-I!!PDF-E.pdf</w:t>
        </w:r>
      </w:hyperlink>
      <w:r>
        <w:rPr>
          <w:lang w:val="fr-CH"/>
        </w:rPr>
        <w:t xml:space="preserve"> </w:t>
      </w:r>
    </w:p>
    <w:p w:rsidR="006A2625" w:rsidRPr="00CB0463" w:rsidRDefault="006A2625" w:rsidP="00CA4692">
      <w:pPr>
        <w:pStyle w:val="Tabletext10pt"/>
        <w:rPr>
          <w:lang w:val="fr-CH"/>
        </w:rPr>
      </w:pPr>
    </w:p>
    <w:p w:rsidR="00B60B81" w:rsidRPr="00B60B81" w:rsidRDefault="00B60B81" w:rsidP="00B60B81">
      <w:pPr>
        <w:pStyle w:val="Tabletext10pt"/>
        <w:rPr>
          <w:b/>
        </w:rPr>
      </w:pPr>
      <w:r w:rsidRPr="00B60B81">
        <w:rPr>
          <w:b/>
        </w:rPr>
        <w:t>IETF</w:t>
      </w:r>
    </w:p>
    <w:p w:rsidR="00B60B81" w:rsidRPr="00B60B81" w:rsidRDefault="00B60B81" w:rsidP="00B60B81">
      <w:pPr>
        <w:pStyle w:val="Tabletext10pt"/>
        <w:ind w:left="709"/>
      </w:pPr>
      <w:r w:rsidRPr="00B60B81">
        <w:rPr>
          <w:b/>
        </w:rPr>
        <w:t>RFC 3339 (Date and time on the Internet):</w:t>
      </w:r>
      <w:r w:rsidRPr="00B60B81">
        <w:t xml:space="preserve"> </w:t>
      </w:r>
      <w:hyperlink r:id="rId50" w:history="1">
        <w:r w:rsidRPr="00B60B81">
          <w:rPr>
            <w:rStyle w:val="Hyperlink"/>
            <w:rFonts w:ascii="Arial" w:hAnsi="Arial"/>
          </w:rPr>
          <w:t>http://tools.ietf.org/html/rfc333</w:t>
        </w:r>
        <w:bookmarkStart w:id="147" w:name="_Hlt217465420"/>
        <w:r w:rsidRPr="00B60B81">
          <w:rPr>
            <w:rStyle w:val="Hyperlink"/>
            <w:rFonts w:ascii="Arial" w:hAnsi="Arial"/>
          </w:rPr>
          <w:t>9</w:t>
        </w:r>
        <w:bookmarkEnd w:id="147"/>
      </w:hyperlink>
      <w:r w:rsidRPr="00B60B81">
        <w:t xml:space="preserve"> </w:t>
      </w:r>
    </w:p>
    <w:p w:rsidR="00B60B81" w:rsidRPr="00B60B81" w:rsidRDefault="00B60B81" w:rsidP="00B60B81">
      <w:pPr>
        <w:pStyle w:val="Tabletext10pt"/>
        <w:ind w:left="709"/>
      </w:pPr>
      <w:r w:rsidRPr="00B60B81">
        <w:rPr>
          <w:b/>
        </w:rPr>
        <w:t>RFC5174 (EBU namespace):</w:t>
      </w:r>
      <w:r w:rsidRPr="00B60B81">
        <w:t xml:space="preserve"> </w:t>
      </w:r>
      <w:hyperlink r:id="rId51" w:history="1">
        <w:r w:rsidRPr="00B60B81">
          <w:rPr>
            <w:rStyle w:val="Hyperlink"/>
            <w:rFonts w:ascii="Arial" w:hAnsi="Arial"/>
          </w:rPr>
          <w:t>http://tools.ietf.org/html/rfc5174</w:t>
        </w:r>
      </w:hyperlink>
    </w:p>
    <w:p w:rsidR="00B60B81" w:rsidRPr="00B60B81" w:rsidRDefault="00B60B81" w:rsidP="00B60B81">
      <w:pPr>
        <w:pStyle w:val="8ptspacer"/>
      </w:pPr>
    </w:p>
    <w:p w:rsidR="00B60B81" w:rsidRPr="00B60B81" w:rsidRDefault="00B60B81" w:rsidP="00B60B81">
      <w:pPr>
        <w:pStyle w:val="Tabletext10pt"/>
      </w:pPr>
      <w:r w:rsidRPr="00B60B81">
        <w:rPr>
          <w:b/>
        </w:rPr>
        <w:t>IANA MIME Type:</w:t>
      </w:r>
      <w:r w:rsidRPr="00B60B81">
        <w:t xml:space="preserve"> </w:t>
      </w:r>
      <w:hyperlink r:id="rId52" w:history="1">
        <w:r w:rsidRPr="00B60B81">
          <w:rPr>
            <w:rStyle w:val="Hyperlink"/>
            <w:rFonts w:ascii="Arial" w:hAnsi="Arial"/>
          </w:rPr>
          <w:t>http://www.iana.org/assignments/media-types/</w:t>
        </w:r>
      </w:hyperlink>
    </w:p>
    <w:p w:rsidR="00B60B81" w:rsidRPr="00B60B81" w:rsidRDefault="00B60B81" w:rsidP="00B60B81">
      <w:pPr>
        <w:pStyle w:val="Tabletext10pt"/>
        <w:rPr>
          <w:rFonts w:eastAsia="MS Mincho"/>
        </w:rPr>
      </w:pPr>
      <w:r w:rsidRPr="00B60B81">
        <w:rPr>
          <w:b/>
        </w:rPr>
        <w:t>Thesaurus of Geographic Names:</w:t>
      </w:r>
      <w:r w:rsidRPr="00B60B81">
        <w:t xml:space="preserve"> </w:t>
      </w:r>
      <w:hyperlink r:id="rId53" w:history="1">
        <w:r w:rsidRPr="00B60B81">
          <w:rPr>
            <w:rStyle w:val="Hyperlink"/>
            <w:rFonts w:ascii="Arial" w:hAnsi="Arial"/>
          </w:rPr>
          <w:t>h</w:t>
        </w:r>
        <w:r w:rsidRPr="00B60B81">
          <w:rPr>
            <w:rStyle w:val="Hyperlink"/>
            <w:rFonts w:ascii="Arial" w:eastAsia="MS Mincho" w:hAnsi="Arial"/>
          </w:rPr>
          <w:t>ttp://www.getty.edu/research/tools/vocabulary/tgn/index.html</w:t>
        </w:r>
      </w:hyperlink>
    </w:p>
    <w:p w:rsidR="00B60B81" w:rsidRDefault="00B60B81" w:rsidP="00B60B81">
      <w:pPr>
        <w:rPr>
          <w:sz w:val="20"/>
        </w:rPr>
      </w:pPr>
      <w:bookmarkStart w:id="148" w:name="_Toc217197531"/>
    </w:p>
    <w:p w:rsidR="006A2625" w:rsidRPr="00B60B81" w:rsidRDefault="006A2625" w:rsidP="00B60B81">
      <w:pPr>
        <w:rPr>
          <w:sz w:val="20"/>
        </w:rPr>
      </w:pPr>
      <w:r>
        <w:rPr>
          <w:sz w:val="20"/>
        </w:rPr>
        <w:t>Mediainfo</w:t>
      </w:r>
      <w:r>
        <w:rPr>
          <w:sz w:val="20"/>
        </w:rPr>
        <w:tab/>
      </w:r>
      <w:r w:rsidRPr="006A2625">
        <w:rPr>
          <w:sz w:val="20"/>
        </w:rPr>
        <w:t>https://mediaarea.net/fr/MediaInfo/Download/Source</w:t>
      </w:r>
    </w:p>
    <w:p w:rsidR="00B60B81" w:rsidRPr="00B60B81" w:rsidRDefault="00B60B81" w:rsidP="00B60B81">
      <w:pPr>
        <w:pStyle w:val="Heading1"/>
      </w:pPr>
      <w:bookmarkStart w:id="149" w:name="_Toc304454308"/>
      <w:bookmarkStart w:id="150" w:name="_Toc420477909"/>
      <w:bookmarkStart w:id="151" w:name="_Toc530476207"/>
      <w:r w:rsidRPr="00B60B81">
        <w:t>8.</w:t>
      </w:r>
      <w:r w:rsidRPr="00B60B81">
        <w:tab/>
        <w:t>Bibliography</w:t>
      </w:r>
      <w:bookmarkEnd w:id="148"/>
      <w:bookmarkEnd w:id="149"/>
      <w:bookmarkEnd w:id="150"/>
      <w:bookmarkEnd w:id="151"/>
    </w:p>
    <w:p w:rsidR="00B60B81" w:rsidRPr="00B60B81" w:rsidRDefault="00B60B81" w:rsidP="000D3700">
      <w:pPr>
        <w:pStyle w:val="Bullet1"/>
        <w:rPr>
          <w:rFonts w:eastAsia="MS Mincho"/>
        </w:rPr>
      </w:pPr>
      <w:r w:rsidRPr="00B60B81">
        <w:rPr>
          <w:rFonts w:eastAsia="MS Mincho"/>
        </w:rPr>
        <w:t>EBU Technical Information I36-2003 – Metadata Implementation considerations for Broadcasters</w:t>
      </w:r>
    </w:p>
    <w:p w:rsidR="00B60B81" w:rsidRPr="00B60B81" w:rsidRDefault="00B60B81" w:rsidP="000D3700">
      <w:pPr>
        <w:pStyle w:val="Bullet1"/>
        <w:rPr>
          <w:rFonts w:eastAsia="MS Mincho"/>
        </w:rPr>
      </w:pPr>
      <w:r w:rsidRPr="00B60B81">
        <w:t>EBU Tech 3293-2001 – Core Metadata Set for Radio Archives</w:t>
      </w:r>
    </w:p>
    <w:p w:rsidR="00B60B81" w:rsidRPr="00B60B81" w:rsidRDefault="00B60B81" w:rsidP="000D3700">
      <w:pPr>
        <w:pStyle w:val="Bullet1"/>
      </w:pPr>
      <w:r w:rsidRPr="00B60B81">
        <w:t>EBU Tech 3295 – P-META Metadata Library</w:t>
      </w:r>
    </w:p>
    <w:p w:rsidR="00B60B81" w:rsidRPr="00B60B81" w:rsidRDefault="00B60B81" w:rsidP="000D3700">
      <w:pPr>
        <w:pStyle w:val="Bullet1"/>
      </w:pPr>
      <w:r w:rsidRPr="00B60B81">
        <w:t>EBU Tech 3343 - Practical guidelines for Production and Implementation of EBU R 128</w:t>
      </w:r>
    </w:p>
    <w:p w:rsidR="00B60B81" w:rsidRPr="00B60B81" w:rsidRDefault="00B60B81" w:rsidP="000D3700">
      <w:pPr>
        <w:pStyle w:val="Bullet1"/>
      </w:pPr>
      <w:r w:rsidRPr="00B60B81">
        <w:t>EBU Tech 3351 - Class Conceptual Data Model</w:t>
      </w:r>
    </w:p>
    <w:p w:rsidR="00B60B81" w:rsidRDefault="00B60B81" w:rsidP="000D3700">
      <w:pPr>
        <w:pStyle w:val="Bullet1"/>
      </w:pPr>
      <w:r w:rsidRPr="00B60B81">
        <w:t>EBU Tech 3364 - Audio Definition Model (ADM)</w:t>
      </w:r>
    </w:p>
    <w:p w:rsidR="00F40ACA" w:rsidRDefault="00F40ACA" w:rsidP="000D3700">
      <w:pPr>
        <w:pStyle w:val="Bullet1"/>
      </w:pPr>
      <w:r>
        <w:t>ITU BS.2076-0 – Audio Definition Model (ADM)</w:t>
      </w:r>
    </w:p>
    <w:p w:rsidR="00E5238C" w:rsidRPr="00B60B81" w:rsidRDefault="00E5238C" w:rsidP="00E5238C">
      <w:r>
        <w:lastRenderedPageBreak/>
        <w:br w:type="page"/>
      </w:r>
      <w:r w:rsidRPr="00B60B81">
        <w:rPr>
          <w:rStyle w:val="FootnoteReference"/>
          <w:vanish/>
        </w:rPr>
        <w:footnoteReference w:customMarkFollows="1" w:id="6"/>
        <w:t>*</w:t>
      </w:r>
    </w:p>
    <w:p w:rsidR="00B60B81" w:rsidRPr="00B60B81" w:rsidRDefault="00B60B81" w:rsidP="00B60B81">
      <w:pPr>
        <w:pStyle w:val="AnnexHeading"/>
      </w:pPr>
      <w:bookmarkStart w:id="152" w:name="_Toc217197532"/>
      <w:r w:rsidRPr="00B60B81">
        <w:lastRenderedPageBreak/>
        <w:br w:type="page"/>
      </w:r>
      <w:bookmarkStart w:id="153" w:name="_Toc304454309"/>
      <w:bookmarkStart w:id="154" w:name="_Toc420477910"/>
      <w:bookmarkStart w:id="155" w:name="_Toc530476208"/>
      <w:r w:rsidRPr="00B60B81">
        <w:lastRenderedPageBreak/>
        <w:t xml:space="preserve">Annex A: </w:t>
      </w:r>
      <w:r w:rsidR="00DA3984">
        <w:t xml:space="preserve"> </w:t>
      </w:r>
      <w:r w:rsidRPr="00B60B81">
        <w:t>EBUCore Metadata Set Schema</w:t>
      </w:r>
      <w:bookmarkEnd w:id="152"/>
      <w:bookmarkEnd w:id="153"/>
      <w:bookmarkEnd w:id="154"/>
      <w:bookmarkEnd w:id="155"/>
    </w:p>
    <w:p w:rsidR="00B60B81" w:rsidRPr="00B60B81" w:rsidRDefault="00B60B81" w:rsidP="00B60B81">
      <w:pPr>
        <w:autoSpaceDE w:val="0"/>
        <w:autoSpaceDN w:val="0"/>
        <w:spacing w:after="0"/>
      </w:pPr>
    </w:p>
    <w:p w:rsidR="00B60B81" w:rsidRPr="00B60B81" w:rsidRDefault="00B60B81" w:rsidP="00B60B81">
      <w:r w:rsidRPr="00B60B81">
        <w:t>The EBUCore Metadata schema is used to generate compliant EBUCore Metadata instances formed of an ebuCoreMain document.</w:t>
      </w:r>
    </w:p>
    <w:p w:rsidR="00B60B81" w:rsidRPr="00B60B81" w:rsidRDefault="00B60B81" w:rsidP="00B60B81">
      <w:r w:rsidRPr="00B60B81">
        <w:t>The ebuCoreMain document contains several attributes required to contribute to OAI (Open Archive Initiative) for metadata harvesting. These attributes include the name of the schema (in case the schema location urn would not be present), the version of the schema used to generate the document, the date and time of last modification of the document and a unique identifier associated to the document. The name of the contributing archive is given by the metadata provider’s organisation name or ID.</w:t>
      </w:r>
    </w:p>
    <w:p w:rsidR="00B60B81" w:rsidRPr="00B60B81" w:rsidRDefault="00B60B81" w:rsidP="00B60B81">
      <w:r w:rsidRPr="00B60B81">
        <w:t>Resource related information is provided by instantiating the coreMetadata element.</w:t>
      </w:r>
    </w:p>
    <w:p w:rsidR="00B60B81" w:rsidRDefault="00B60B81" w:rsidP="00B60B81">
      <w:r w:rsidRPr="00B60B81">
        <w:t>The reference schema is available from the download links in § 6 (Download Zone) of this document.</w:t>
      </w:r>
    </w:p>
    <w:p w:rsidR="00092710" w:rsidRDefault="00E5238C" w:rsidP="00D3069B">
      <w:r>
        <w:br w:type="page"/>
      </w:r>
      <w:r w:rsidR="00092710" w:rsidRPr="00B60B81">
        <w:rPr>
          <w:rStyle w:val="FootnoteReference"/>
          <w:vanish/>
        </w:rPr>
        <w:footnoteReference w:customMarkFollows="1" w:id="7"/>
        <w:t>*</w:t>
      </w:r>
      <w:bookmarkStart w:id="156" w:name="_Toc304454310"/>
      <w:bookmarkStart w:id="157" w:name="_Toc420477911"/>
    </w:p>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0771F5" w:rsidRDefault="000771F5"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6D04F7" w:rsidRDefault="006D04F7" w:rsidP="00D3069B"/>
    <w:p w:rsidR="00B60B81" w:rsidRPr="00092710" w:rsidRDefault="00092710" w:rsidP="00D3069B">
      <w:pPr>
        <w:pStyle w:val="AnnexHeading"/>
      </w:pPr>
      <w:r>
        <w:br w:type="page"/>
      </w:r>
      <w:bookmarkStart w:id="158" w:name="_Toc530476209"/>
      <w:r w:rsidR="00B60B81" w:rsidRPr="00092710">
        <w:lastRenderedPageBreak/>
        <w:t>Annex B:  EBUCore and Semantic Web</w:t>
      </w:r>
      <w:bookmarkEnd w:id="156"/>
      <w:bookmarkEnd w:id="157"/>
      <w:bookmarkEnd w:id="158"/>
    </w:p>
    <w:p w:rsidR="00DA3984" w:rsidRDefault="00DA3984" w:rsidP="00B60B81"/>
    <w:p w:rsidR="00385AA7" w:rsidRDefault="00B60B81" w:rsidP="00B60B81">
      <w:r w:rsidRPr="00B60B81">
        <w:t xml:space="preserve">The EBUCore RDF schema (so called EBUCore ontology) is a semantic alternative to the EBUCore XML schema. The EBUCore ontology has been designed to provide </w:t>
      </w:r>
      <w:r w:rsidR="00385AA7">
        <w:t xml:space="preserve">a core set of </w:t>
      </w:r>
      <w:r w:rsidRPr="00B60B81">
        <w:t xml:space="preserve">classes and properties </w:t>
      </w:r>
      <w:r w:rsidR="00385AA7">
        <w:t xml:space="preserve">derived from EBUCore. Other EBU ontologies, like </w:t>
      </w:r>
      <w:r w:rsidRPr="00B60B81">
        <w:t>the EBU Class Conceptual Data Model (Tech 3351 - CCDM)</w:t>
      </w:r>
      <w:r w:rsidR="00385AA7">
        <w:t>, extend the EBUCore ontology</w:t>
      </w:r>
      <w:r w:rsidRPr="00B60B81">
        <w:t xml:space="preserve">. </w:t>
      </w:r>
    </w:p>
    <w:p w:rsidR="00B60B81" w:rsidRPr="00B60B81" w:rsidRDefault="00B60B81" w:rsidP="00B60B81">
      <w:r w:rsidRPr="00B60B81">
        <w:t>The business object and resource names have been selected to offer maximum harmonisation with other related ontologies. The hierarchy of the EBUCore RDF class model reflects the audiovisual objects that can be met in audiovisual production. The ontology offers all the properties defined in EBUCore XML schema still providing additional expressivity.</w:t>
      </w:r>
    </w:p>
    <w:p w:rsidR="00B60B81" w:rsidRPr="00B60B81" w:rsidRDefault="00B60B81" w:rsidP="00B60B81">
      <w:r w:rsidRPr="00B60B81">
        <w:t>The EBUCore RDF ontology can be accessed from th</w:t>
      </w:r>
      <w:r w:rsidR="006C3067">
        <w:t>e following</w:t>
      </w:r>
      <w:r w:rsidRPr="00B60B81">
        <w:t xml:space="preserve"> location</w:t>
      </w:r>
      <w:r w:rsidR="006C3067">
        <w:t>s</w:t>
      </w:r>
      <w:r w:rsidRPr="00B60B81">
        <w:t xml:space="preserve"> as permanent dereferencable resource</w:t>
      </w:r>
      <w:r w:rsidR="006C3067">
        <w:t>s.</w:t>
      </w:r>
      <w:r w:rsidRPr="00B60B81">
        <w:t xml:space="preserve"> The server has been setup to allow client requests for xml/rdf or html content with a priority to the documentation.</w:t>
      </w:r>
    </w:p>
    <w:p w:rsidR="00B60B81" w:rsidRDefault="0038095A" w:rsidP="00DA3984">
      <w:pPr>
        <w:pStyle w:val="Bullet1"/>
        <w:jc w:val="left"/>
      </w:pPr>
      <w:hyperlink r:id="rId54" w:history="1">
        <w:r w:rsidR="006C3067" w:rsidRPr="00B60B81">
          <w:rPr>
            <w:rStyle w:val="Hyperlink"/>
          </w:rPr>
          <w:t>http://www.ebu.ch/metadata/ontologies/ebucore/</w:t>
        </w:r>
      </w:hyperlink>
      <w:r w:rsidR="006C3067">
        <w:t xml:space="preserve"> links to the online documentation</w:t>
      </w:r>
      <w:r w:rsidR="00B60B81" w:rsidRPr="00B60B81">
        <w:t>.</w:t>
      </w:r>
    </w:p>
    <w:p w:rsidR="006C3067" w:rsidRPr="00B60B81" w:rsidRDefault="0038095A" w:rsidP="00DA3984">
      <w:pPr>
        <w:pStyle w:val="Bullet1"/>
        <w:jc w:val="left"/>
      </w:pPr>
      <w:hyperlink r:id="rId55" w:history="1">
        <w:r w:rsidR="006C3067" w:rsidRPr="006C3067">
          <w:rPr>
            <w:rStyle w:val="Hyperlink"/>
          </w:rPr>
          <w:t>http://www.ebu.ch/metadata/ontologies/ebucore/</w:t>
        </w:r>
        <w:r w:rsidR="006C3067" w:rsidRPr="00E51E1A">
          <w:rPr>
            <w:rStyle w:val="Hyperlink"/>
          </w:rPr>
          <w:t>ebucore.rdf</w:t>
        </w:r>
      </w:hyperlink>
      <w:r w:rsidR="006C3067">
        <w:t xml:space="preserve"> links to the ontology</w:t>
      </w:r>
      <w:r w:rsidR="006C3067" w:rsidRPr="00B60B81">
        <w:t>.</w:t>
      </w:r>
    </w:p>
    <w:p w:rsidR="00DA3984" w:rsidRDefault="00DA3984" w:rsidP="00DA3984">
      <w:pPr>
        <w:pStyle w:val="8ptspacer"/>
      </w:pPr>
    </w:p>
    <w:p w:rsidR="006C3067" w:rsidRPr="00B60B81" w:rsidRDefault="00B60B81" w:rsidP="006C3067">
      <w:r w:rsidRPr="00B60B81">
        <w:t>More information on server setups can be found at the following address (Best Practice Recipes for Publishing RDF Vocabularies)</w:t>
      </w:r>
      <w:r w:rsidR="006C3067">
        <w:t>.</w:t>
      </w:r>
      <w:r w:rsidR="006C3067" w:rsidRPr="006C3067">
        <w:t xml:space="preserve"> </w:t>
      </w:r>
      <w:r w:rsidR="006C3067" w:rsidRPr="00B60B81">
        <w:t>The EBU server has been setup following Recipe 3 with a default to the html documentation.</w:t>
      </w:r>
    </w:p>
    <w:p w:rsidR="00B60B81" w:rsidRPr="006C3067" w:rsidRDefault="0038095A" w:rsidP="00DA3984">
      <w:pPr>
        <w:jc w:val="center"/>
      </w:pPr>
      <w:hyperlink r:id="rId56" w:history="1">
        <w:r w:rsidR="00B60B81" w:rsidRPr="006C3067">
          <w:rPr>
            <w:rStyle w:val="Hyperlink"/>
          </w:rPr>
          <w:t>http://www.w3.org/TR/swbp-vocab-pub/</w:t>
        </w:r>
      </w:hyperlink>
    </w:p>
    <w:p w:rsidR="00B60B81" w:rsidRPr="00B60B81" w:rsidRDefault="00B60B81" w:rsidP="00DA3984">
      <w:r w:rsidRPr="00B60B81">
        <w:t>The EBUCore ontology has been designed to use "cool URIs" with "hash namespaces".</w:t>
      </w:r>
    </w:p>
    <w:p w:rsidR="00B60B81" w:rsidRPr="00B60B81" w:rsidRDefault="00B60B81" w:rsidP="00B60B81">
      <w:pPr>
        <w:rPr>
          <w:szCs w:val="22"/>
        </w:rPr>
      </w:pPr>
      <w:r w:rsidRPr="00B60B81">
        <w:rPr>
          <w:b/>
          <w:szCs w:val="22"/>
          <w:u w:val="single"/>
        </w:rPr>
        <w:t>Important Notes</w:t>
      </w:r>
      <w:r w:rsidRPr="00B60B81">
        <w:rPr>
          <w:szCs w:val="22"/>
        </w:rPr>
        <w:t xml:space="preserve">: </w:t>
      </w:r>
    </w:p>
    <w:p w:rsidR="00B60B81" w:rsidRPr="00B60B81" w:rsidRDefault="00B60B81" w:rsidP="00DA3984">
      <w:pPr>
        <w:pStyle w:val="Bullet1"/>
      </w:pPr>
      <w:r w:rsidRPr="00B60B81">
        <w:t xml:space="preserve">The EBUCore ontology is now </w:t>
      </w:r>
      <w:r w:rsidR="006C3067">
        <w:t>most</w:t>
      </w:r>
      <w:r w:rsidRPr="00B60B81">
        <w:t>ly RDF, which allows to instantiate properties with resources or literals. This approach offers great interoperability with various communities.</w:t>
      </w:r>
    </w:p>
    <w:p w:rsidR="00B60B81" w:rsidRPr="00B60B81" w:rsidRDefault="00B60B81" w:rsidP="00DA3984">
      <w:pPr>
        <w:pStyle w:val="Bullet1"/>
      </w:pPr>
      <w:r w:rsidRPr="00B60B81">
        <w:t>SubClasses inherit properties from upper classes;</w:t>
      </w:r>
    </w:p>
    <w:p w:rsidR="00B60B81" w:rsidRPr="00B60B81" w:rsidRDefault="00B60B81" w:rsidP="00DA3984">
      <w:pPr>
        <w:pStyle w:val="Bullet1"/>
      </w:pPr>
      <w:r w:rsidRPr="00B60B81">
        <w:t xml:space="preserve">Custom classes </w:t>
      </w:r>
      <w:r w:rsidR="00CB760B">
        <w:t xml:space="preserve">and properties </w:t>
      </w:r>
      <w:r w:rsidRPr="00B60B81">
        <w:t>can be added</w:t>
      </w:r>
      <w:r w:rsidR="00CB760B">
        <w:t xml:space="preserve"> under a contextual namespace</w:t>
      </w:r>
      <w:r w:rsidRPr="00B60B81">
        <w:t>;</w:t>
      </w:r>
    </w:p>
    <w:p w:rsidR="00B60B81" w:rsidRPr="00B60B81" w:rsidRDefault="00B60B81" w:rsidP="00DA3984">
      <w:pPr>
        <w:pStyle w:val="Bullet1"/>
      </w:pPr>
      <w:r w:rsidRPr="00B60B81">
        <w:t>Ids are intrinsic properties of classes (defined by their URIs)</w:t>
      </w:r>
      <w:r w:rsidR="00F40ACA">
        <w:t xml:space="preserve"> but additional identifiers can also be provided</w:t>
      </w:r>
      <w:r w:rsidRPr="00B60B81">
        <w:t>;</w:t>
      </w:r>
    </w:p>
    <w:p w:rsidR="00B60B81" w:rsidRPr="00B60B81" w:rsidRDefault="00B60B81" w:rsidP="00DA3984">
      <w:pPr>
        <w:pStyle w:val="Bullet1"/>
      </w:pPr>
      <w:r w:rsidRPr="00B60B81">
        <w:t>Types, formats, status (see the attribute groups in the XML schema) shall be implemented through the definition of sub-classes (e.g. manufacturer would be defined as a sub-class of organisation if the defined as such in the organisation typeGroup attributes);</w:t>
      </w:r>
    </w:p>
    <w:p w:rsidR="00B60B81" w:rsidRPr="00B60B81" w:rsidRDefault="00B60B81" w:rsidP="00DA3984">
      <w:pPr>
        <w:pStyle w:val="Bullet1"/>
      </w:pPr>
      <w:r w:rsidRPr="00B60B81">
        <w:t xml:space="preserve">Terms that can be derived from Classification Schemes, such as Genre or Role, shall be treated as Classes. If expressed in SKOS, such Classes are sub-classes of the SKOS Concept Class. If a term identifier (e.g. a SKOS Concept) is not available, additional properties associated to the Class can be used through a blank node.  The EBUCore imports the SKOS ontology. In this implementation, e.g. Genre is declared as a subclass of </w:t>
      </w:r>
      <w:proofErr w:type="gramStart"/>
      <w:r w:rsidRPr="00B60B81">
        <w:t>skos:Concept</w:t>
      </w:r>
      <w:proofErr w:type="gramEnd"/>
      <w:r w:rsidRPr="00B60B81">
        <w:t>.</w:t>
      </w:r>
    </w:p>
    <w:p w:rsidR="006D04F7" w:rsidRDefault="00B60B81" w:rsidP="009B07F5">
      <w:r w:rsidRPr="00B60B81">
        <w:t>The EBUCore RDF ontology is referenced as a Linked Open Vocabulary (Linked Open Vocabulary) (</w:t>
      </w:r>
      <w:hyperlink r:id="rId57" w:history="1">
        <w:r w:rsidRPr="00B60B81">
          <w:rPr>
            <w:rStyle w:val="Hyperlink"/>
            <w:szCs w:val="22"/>
          </w:rPr>
          <w:t>http://lov.okfn.org/dataset/lov/vocabs/ebucore</w:t>
        </w:r>
      </w:hyperlink>
      <w:r w:rsidRPr="00B60B81">
        <w:t>) and also as RDF-Vocab for Ruby developers (</w:t>
      </w:r>
      <w:hyperlink r:id="rId58" w:tgtFrame="_blank" w:history="1">
        <w:r w:rsidRPr="00B60B81">
          <w:rPr>
            <w:rStyle w:val="Hyperlink"/>
            <w:szCs w:val="22"/>
          </w:rPr>
          <w:t>https://github.com/ruby-rdf/rdf-vocab</w:t>
        </w:r>
      </w:hyperlink>
      <w:r w:rsidRPr="00B60B81">
        <w:t>).</w:t>
      </w:r>
      <w:r w:rsidR="006C3067" w:rsidRPr="00B60B81" w:rsidDel="006C3067">
        <w:t xml:space="preserve"> </w:t>
      </w:r>
      <w:bookmarkStart w:id="159" w:name="_Toc420477912"/>
    </w:p>
    <w:p w:rsidR="003C4083" w:rsidRDefault="003C4083" w:rsidP="00D3069B">
      <w:pPr>
        <w:pStyle w:val="AnnexHeading"/>
      </w:pPr>
      <w:bookmarkStart w:id="160" w:name="_Toc530476210"/>
    </w:p>
    <w:p w:rsidR="00B60B81" w:rsidRPr="00092710" w:rsidRDefault="00B60B81" w:rsidP="00D3069B">
      <w:pPr>
        <w:pStyle w:val="AnnexHeading"/>
      </w:pPr>
      <w:r w:rsidRPr="00092710">
        <w:t>Annex C:</w:t>
      </w:r>
      <w:r w:rsidR="001A6C31" w:rsidRPr="00092710">
        <w:t xml:space="preserve"> </w:t>
      </w:r>
      <w:r w:rsidRPr="00092710">
        <w:t xml:space="preserve"> Applying </w:t>
      </w:r>
      <w:r w:rsidR="001A6C31" w:rsidRPr="00092710">
        <w:t>EBU </w:t>
      </w:r>
      <w:r w:rsidRPr="00092710">
        <w:t>Tech 3364's data model in EBUCore</w:t>
      </w:r>
      <w:bookmarkEnd w:id="159"/>
      <w:bookmarkEnd w:id="160"/>
    </w:p>
    <w:p w:rsidR="007E3D28" w:rsidRDefault="007E3D28" w:rsidP="001046F4">
      <w:pPr>
        <w:rPr>
          <w:ins w:id="161" w:author="Evain, Jean-Pierre" w:date="2019-01-14T13:43:00Z"/>
        </w:rPr>
      </w:pPr>
      <w:bookmarkStart w:id="162" w:name="_Toc420477913"/>
      <w:bookmarkStart w:id="163" w:name="_Toc530476211"/>
    </w:p>
    <w:p w:rsidR="001046F4" w:rsidRDefault="001046F4" w:rsidP="001046F4">
      <w:r>
        <w:t xml:space="preserve">Several example files are available from the </w:t>
      </w:r>
      <w:hyperlink r:id="rId59" w:history="1">
        <w:r w:rsidRPr="00A02E2E">
          <w:rPr>
            <w:rStyle w:val="Hyperlink"/>
          </w:rPr>
          <w:t>EBUCore ADM example repository</w:t>
        </w:r>
      </w:hyperlink>
      <w:r>
        <w:t>. These files explore the main ADM configurations, with or without complementary embedded editorial metadata.</w:t>
      </w:r>
    </w:p>
    <w:p w:rsidR="00B60B81" w:rsidRPr="00B60B81" w:rsidRDefault="00B60B81" w:rsidP="00C71FF8">
      <w:pPr>
        <w:pStyle w:val="Heading2"/>
      </w:pPr>
      <w:r w:rsidRPr="00B60B81">
        <w:t>C.1</w:t>
      </w:r>
      <w:r w:rsidR="001A6C31">
        <w:tab/>
      </w:r>
      <w:r w:rsidRPr="00B60B81">
        <w:t>Channel based example (extract from Tech 3364)</w:t>
      </w:r>
      <w:bookmarkEnd w:id="162"/>
      <w:bookmarkEnd w:id="163"/>
    </w:p>
    <w:p w:rsidR="00B60B81" w:rsidRPr="00B60B81" w:rsidRDefault="00B60B81" w:rsidP="00B60B81">
      <w:r w:rsidRPr="00B60B81">
        <w:t>The most common use of audio is still channel-based, where tracks within a file each represent a static audio channel. This example demonstrates how to define two tracks, streams and channels; and a pack for stereo. The track and stream definitions are for PCM audio. Two objects are defined, both stereo, but containing different content so there are 4 tracks used. This example uses a programme called ‘Documentary’ containing ‘Music’ and ‘Speech’ each defined as separate stereo objects.</w:t>
      </w:r>
    </w:p>
    <w:p w:rsidR="005636D4" w:rsidRDefault="00B60B81" w:rsidP="005636D4">
      <w:r w:rsidRPr="00B60B81">
        <w:t xml:space="preserve">The format-related elements in this example represent a tiny subset of the standard reference set of definitions. In practice, this XML code would be part of the standard reference file and would not have to be included in the BWF file. All that would be required is a </w:t>
      </w:r>
      <w:r w:rsidRPr="00B60B81">
        <w:rPr>
          <w:i/>
        </w:rPr>
        <w:t>&lt;chna&gt;</w:t>
      </w:r>
      <w:r w:rsidRPr="00B60B81">
        <w:t xml:space="preserve"> chunk with the references to the audioTrackFormats and audioPackFormats and any extra XML required for audioObject, audioContent and audioProgramme.</w:t>
      </w:r>
    </w:p>
    <w:p w:rsidR="005636D4" w:rsidRPr="00B60B81" w:rsidRDefault="005636D4" w:rsidP="005636D4">
      <w:pPr>
        <w:pStyle w:val="TableHeading"/>
      </w:pPr>
      <w:r w:rsidRPr="00B60B81">
        <w:t>Table</w:t>
      </w:r>
      <w:r w:rsidR="00C71FF8">
        <w:t> </w:t>
      </w:r>
      <w:r w:rsidRPr="00B60B81">
        <w:t>C.1: Summary of model elements</w:t>
      </w:r>
    </w:p>
    <w:tbl>
      <w:tblPr>
        <w:tblW w:w="9923" w:type="dxa"/>
        <w:tblInd w:w="57" w:type="dxa"/>
        <w:tblLayout w:type="fixed"/>
        <w:tblCellMar>
          <w:left w:w="57" w:type="dxa"/>
          <w:right w:w="57" w:type="dxa"/>
        </w:tblCellMar>
        <w:tblLook w:val="0000" w:firstRow="0" w:lastRow="0" w:firstColumn="0" w:lastColumn="0" w:noHBand="0" w:noVBand="0"/>
      </w:tblPr>
      <w:tblGrid>
        <w:gridCol w:w="2268"/>
        <w:gridCol w:w="2410"/>
        <w:gridCol w:w="1701"/>
        <w:gridCol w:w="3544"/>
      </w:tblGrid>
      <w:tr w:rsidR="00B60B81" w:rsidRPr="00B60B81" w:rsidTr="00B60B81">
        <w:tc>
          <w:tcPr>
            <w:tcW w:w="2268"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B60B81">
            <w:pPr>
              <w:pStyle w:val="Tabletext10pt"/>
              <w:jc w:val="center"/>
              <w:rPr>
                <w:b/>
              </w:rPr>
            </w:pPr>
            <w:r w:rsidRPr="00B60B81">
              <w:rPr>
                <w:b/>
              </w:rPr>
              <w:t>Element</w:t>
            </w:r>
          </w:p>
        </w:tc>
        <w:tc>
          <w:tcPr>
            <w:tcW w:w="241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60B81" w:rsidRPr="00B60B81" w:rsidRDefault="00B60B81" w:rsidP="00B60B81">
            <w:pPr>
              <w:pStyle w:val="Tabletext10pt"/>
              <w:jc w:val="center"/>
              <w:rPr>
                <w:b/>
              </w:rPr>
            </w:pPr>
            <w:r w:rsidRPr="00B60B81">
              <w:rPr>
                <w:b/>
              </w:rPr>
              <w:t>ID</w:t>
            </w:r>
          </w:p>
        </w:tc>
        <w:tc>
          <w:tcPr>
            <w:tcW w:w="1701"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B60B81">
            <w:pPr>
              <w:pStyle w:val="Tabletext10pt"/>
              <w:jc w:val="center"/>
              <w:rPr>
                <w:b/>
              </w:rPr>
            </w:pPr>
            <w:r w:rsidRPr="00B60B81">
              <w:rPr>
                <w:b/>
              </w:rPr>
              <w:t>Name</w:t>
            </w:r>
          </w:p>
        </w:tc>
        <w:tc>
          <w:tcPr>
            <w:tcW w:w="354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60B81" w:rsidRPr="00B60B81" w:rsidRDefault="00B60B81" w:rsidP="00B60B81">
            <w:pPr>
              <w:pStyle w:val="Tabletext10pt"/>
              <w:jc w:val="center"/>
              <w:rPr>
                <w:b/>
              </w:rPr>
            </w:pPr>
            <w:r w:rsidRPr="00B60B81">
              <w:rPr>
                <w:b/>
              </w:rPr>
              <w:t>Description</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AT_00010001_01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PCM_FrontLeft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AT_00010002_01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PCM_FrontRight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AS_00010001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PCM_FrontLeft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AS_00010002</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PCM_FrontRight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AC_00010001</w:t>
            </w:r>
            <w:r w:rsidRPr="00B60B81">
              <w:br/>
              <w:t>AB_00010001_00000001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FrontLeft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Describes channel as front left with a position and speaker reference</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AC_00010002</w:t>
            </w:r>
            <w:r w:rsidRPr="00B60B81">
              <w:br/>
              <w:t>AB_00010002_00000001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FrontRight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Describes channel as front right with a position and speaker reference</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audioPackFormat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AP_00010002</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Stereo</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a stereo pack referring to two channels.</w:t>
            </w:r>
          </w:p>
        </w:tc>
      </w:tr>
    </w:tbl>
    <w:p w:rsidR="00B60B81" w:rsidRPr="00B60B81" w:rsidRDefault="00B60B81" w:rsidP="00B60B81">
      <w:pPr>
        <w:rPr>
          <w:lang w:eastAsia="zh-CN"/>
        </w:rPr>
      </w:pPr>
    </w:p>
    <w:p w:rsidR="00B60B81" w:rsidRPr="00B60B81" w:rsidRDefault="002202CB" w:rsidP="005636D4">
      <w:pPr>
        <w:pStyle w:val="8ptspacer"/>
      </w:pPr>
      <w:r w:rsidRPr="00B60B81">
        <w:rPr>
          <w:noProof/>
        </w:rPr>
        <w:lastRenderedPageBreak/>
        <w:drawing>
          <wp:inline distT="0" distB="0" distL="0" distR="0">
            <wp:extent cx="6296025" cy="2653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96025" cy="2653030"/>
                    </a:xfrm>
                    <a:prstGeom prst="rect">
                      <a:avLst/>
                    </a:prstGeom>
                    <a:noFill/>
                    <a:ln>
                      <a:noFill/>
                    </a:ln>
                  </pic:spPr>
                </pic:pic>
              </a:graphicData>
            </a:graphic>
          </wp:inline>
        </w:drawing>
      </w:r>
    </w:p>
    <w:p w:rsidR="00B60B81" w:rsidRPr="00B60B81" w:rsidRDefault="005636D4" w:rsidP="00847DCD">
      <w:pPr>
        <w:pStyle w:val="8ptspacer"/>
      </w:pPr>
      <w:bookmarkStart w:id="164" w:name="_GoBack"/>
      <w:bookmarkEnd w:id="164"/>
      <w:r>
        <w:br w:type="column"/>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8B26C9"/>
          <w:sz w:val="16"/>
          <w:szCs w:val="16"/>
        </w:rPr>
        <w:t>&lt;?xml version="1.0" encoding="UTF-8"?&gt;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color w:val="000096"/>
          <w:sz w:val="16"/>
          <w:szCs w:val="16"/>
        </w:rPr>
        <w:t>&lt;ebuCoreMain</w:t>
      </w:r>
      <w:r w:rsidRPr="00B60B81">
        <w:rPr>
          <w:rFonts w:ascii="Calibri" w:hAnsi="Calibri" w:cs="Courier New"/>
          <w:color w:val="F5844C"/>
          <w:sz w:val="16"/>
          <w:szCs w:val="16"/>
        </w:rPr>
        <w:t xml:space="preserve"> xmlns</w:t>
      </w:r>
      <w:r w:rsidRPr="00B60B81">
        <w:rPr>
          <w:rFonts w:ascii="Calibri" w:hAnsi="Calibri" w:cs="Courier New"/>
          <w:color w:val="FF8040"/>
          <w:sz w:val="16"/>
          <w:szCs w:val="16"/>
        </w:rPr>
        <w:t>=</w:t>
      </w:r>
      <w:r w:rsidRPr="00B60B81">
        <w:rPr>
          <w:rFonts w:ascii="Calibri" w:hAnsi="Calibri" w:cs="Courier New"/>
          <w:color w:val="993300"/>
          <w:sz w:val="16"/>
          <w:szCs w:val="16"/>
        </w:rPr>
        <w:t>"</w:t>
      </w:r>
      <w:proofErr w:type="gramStart"/>
      <w:r w:rsidRPr="00B60B81">
        <w:rPr>
          <w:rFonts w:ascii="Calibri" w:hAnsi="Calibri" w:cs="Courier New"/>
          <w:color w:val="993300"/>
          <w:sz w:val="16"/>
          <w:szCs w:val="16"/>
        </w:rPr>
        <w:t>urn:ebu</w:t>
      </w:r>
      <w:proofErr w:type="gramEnd"/>
      <w:r w:rsidRPr="00B60B81">
        <w:rPr>
          <w:rFonts w:ascii="Calibri" w:hAnsi="Calibri" w:cs="Courier New"/>
          <w:color w:val="993300"/>
          <w:sz w:val="16"/>
          <w:szCs w:val="16"/>
        </w:rPr>
        <w:t>:metadata-schema:ebu</w:t>
      </w:r>
      <w:r w:rsidR="002202CB">
        <w:rPr>
          <w:rFonts w:ascii="Calibri" w:hAnsi="Calibri" w:cs="Courier New"/>
          <w:color w:val="993300"/>
          <w:sz w:val="16"/>
          <w:szCs w:val="16"/>
        </w:rPr>
        <w:t>c</w:t>
      </w:r>
      <w:r w:rsidRPr="00B60B81">
        <w:rPr>
          <w:rFonts w:ascii="Calibri" w:hAnsi="Calibri" w:cs="Courier New"/>
          <w:color w:val="993300"/>
          <w:sz w:val="16"/>
          <w:szCs w:val="16"/>
        </w:rPr>
        <w:t>ore"</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color w:val="F5844C"/>
          <w:sz w:val="16"/>
          <w:szCs w:val="16"/>
        </w:rPr>
        <w:t xml:space="preserve"> </w:t>
      </w:r>
      <w:proofErr w:type="gramStart"/>
      <w:r w:rsidRPr="00B60B81">
        <w:rPr>
          <w:rFonts w:ascii="Calibri" w:hAnsi="Calibri" w:cs="Courier New"/>
          <w:color w:val="F5844C"/>
          <w:sz w:val="16"/>
          <w:szCs w:val="16"/>
        </w:rPr>
        <w:t>xmlns:xsi</w:t>
      </w:r>
      <w:proofErr w:type="gramEnd"/>
      <w:r w:rsidRPr="00B60B81">
        <w:rPr>
          <w:rFonts w:ascii="Calibri" w:hAnsi="Calibri" w:cs="Courier New"/>
          <w:color w:val="FF8040"/>
          <w:sz w:val="16"/>
          <w:szCs w:val="16"/>
        </w:rPr>
        <w:t>=</w:t>
      </w:r>
      <w:r w:rsidRPr="00B60B81">
        <w:rPr>
          <w:rFonts w:ascii="Calibri" w:hAnsi="Calibri" w:cs="Courier New"/>
          <w:color w:val="993300"/>
          <w:sz w:val="16"/>
          <w:szCs w:val="16"/>
        </w:rPr>
        <w:t>"http://www.w3.org/2001/XMLSchema-instance"</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proofErr w:type="gramStart"/>
      <w:r w:rsidRPr="00B60B81">
        <w:rPr>
          <w:rFonts w:ascii="Calibri" w:hAnsi="Calibri" w:cs="Courier New"/>
          <w:color w:val="F5844C"/>
          <w:sz w:val="16"/>
          <w:szCs w:val="16"/>
        </w:rPr>
        <w:t>xmlns:dc</w:t>
      </w:r>
      <w:proofErr w:type="gramEnd"/>
      <w:r w:rsidRPr="00B60B81">
        <w:rPr>
          <w:rFonts w:ascii="Calibri" w:hAnsi="Calibri" w:cs="Courier New"/>
          <w:color w:val="FF8040"/>
          <w:sz w:val="16"/>
          <w:szCs w:val="16"/>
        </w:rPr>
        <w:t>=</w:t>
      </w:r>
      <w:r w:rsidRPr="00B60B81">
        <w:rPr>
          <w:rFonts w:ascii="Calibri" w:hAnsi="Calibri" w:cs="Courier New"/>
          <w:color w:val="993300"/>
          <w:sz w:val="16"/>
          <w:szCs w:val="16"/>
        </w:rPr>
        <w:t>"http://purl.org/dc/elements/1.1/"</w:t>
      </w:r>
      <w:r w:rsidRPr="00B60B81">
        <w:rPr>
          <w:rFonts w:ascii="Calibri" w:hAnsi="Calibri" w:cs="Courier New"/>
          <w:color w:val="000096"/>
          <w:sz w:val="16"/>
          <w:szCs w:val="16"/>
        </w:rPr>
        <w:t>&gt;</w:t>
      </w: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B60B81">
        <w:rPr>
          <w:rFonts w:ascii="Calibri" w:hAnsi="Calibri" w:cs="Courier New"/>
          <w:sz w:val="16"/>
          <w:szCs w:val="16"/>
        </w:rPr>
        <w:t xml:space="preserve"> </w:t>
      </w:r>
      <w:r w:rsidRPr="00CA4692">
        <w:rPr>
          <w:rFonts w:ascii="Calibri" w:hAnsi="Calibri" w:cs="Courier New"/>
          <w:color w:val="000096"/>
          <w:sz w:val="16"/>
          <w:szCs w:val="16"/>
          <w:lang w:val="fr-CH"/>
        </w:rPr>
        <w:t>&lt;</w:t>
      </w:r>
      <w:proofErr w:type="gramStart"/>
      <w:r w:rsidRPr="00CA4692">
        <w:rPr>
          <w:rFonts w:ascii="Calibri" w:hAnsi="Calibri" w:cs="Courier New"/>
          <w:color w:val="000096"/>
          <w:sz w:val="16"/>
          <w:szCs w:val="16"/>
          <w:lang w:val="fr-CH"/>
        </w:rPr>
        <w:t>coreMetadata</w:t>
      </w:r>
      <w:proofErr w:type="gramEnd"/>
      <w:r w:rsidRPr="00CA4692">
        <w:rPr>
          <w:rFonts w:ascii="Calibri" w:hAnsi="Calibri" w:cs="Courier New"/>
          <w:color w:val="000096"/>
          <w:sz w:val="16"/>
          <w:szCs w:val="16"/>
          <w:lang w:val="fr-CH"/>
        </w:rPr>
        <w:t>&gt;</w:t>
      </w: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lang w:val="fr-CH"/>
        </w:rPr>
      </w:pP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A4692">
        <w:rPr>
          <w:rFonts w:ascii="Calibri" w:hAnsi="Calibri" w:cs="Courier New"/>
          <w:sz w:val="16"/>
          <w:szCs w:val="16"/>
          <w:lang w:val="fr-CH"/>
        </w:rPr>
        <w:t xml:space="preserve">  </w:t>
      </w:r>
      <w:r w:rsidRPr="00CA4692">
        <w:rPr>
          <w:rFonts w:ascii="Calibri" w:hAnsi="Calibri" w:cs="Courier New"/>
          <w:color w:val="000096"/>
          <w:sz w:val="16"/>
          <w:szCs w:val="16"/>
          <w:lang w:val="fr-CH"/>
        </w:rPr>
        <w:t>&lt;</w:t>
      </w:r>
      <w:proofErr w:type="gramStart"/>
      <w:r w:rsidRPr="00CA4692">
        <w:rPr>
          <w:rFonts w:ascii="Calibri" w:hAnsi="Calibri" w:cs="Courier New"/>
          <w:color w:val="000096"/>
          <w:sz w:val="16"/>
          <w:szCs w:val="16"/>
          <w:lang w:val="fr-CH"/>
        </w:rPr>
        <w:t>format</w:t>
      </w:r>
      <w:proofErr w:type="gramEnd"/>
      <w:r w:rsidRPr="00CA4692">
        <w:rPr>
          <w:rFonts w:ascii="Calibri" w:hAnsi="Calibri" w:cs="Courier New"/>
          <w:color w:val="000096"/>
          <w:sz w:val="16"/>
          <w:szCs w:val="16"/>
          <w:lang w:val="fr-CH"/>
        </w:rPr>
        <w:t>&gt;</w:t>
      </w: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lang w:val="fr-CH"/>
        </w:rPr>
      </w:pP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A4692">
        <w:rPr>
          <w:rFonts w:ascii="Calibri" w:hAnsi="Calibri" w:cs="Courier New"/>
          <w:sz w:val="16"/>
          <w:szCs w:val="16"/>
          <w:lang w:val="fr-CH"/>
        </w:rPr>
        <w:t xml:space="preserve">   </w:t>
      </w:r>
      <w:r w:rsidRPr="00CA4692">
        <w:rPr>
          <w:rFonts w:ascii="Calibri" w:hAnsi="Calibri" w:cs="Courier New"/>
          <w:color w:val="000096"/>
          <w:sz w:val="16"/>
          <w:szCs w:val="16"/>
          <w:lang w:val="fr-CH"/>
        </w:rPr>
        <w:t>&lt;</w:t>
      </w:r>
      <w:proofErr w:type="gramStart"/>
      <w:r w:rsidRPr="00CA4692">
        <w:rPr>
          <w:rFonts w:ascii="Calibri" w:hAnsi="Calibri" w:cs="Courier New"/>
          <w:color w:val="000096"/>
          <w:sz w:val="16"/>
          <w:szCs w:val="16"/>
          <w:lang w:val="fr-CH"/>
        </w:rPr>
        <w:t>audioFormatExtended</w:t>
      </w:r>
      <w:proofErr w:type="gramEnd"/>
      <w:r w:rsidRPr="00CA4692">
        <w:rPr>
          <w:rFonts w:ascii="Calibri" w:hAnsi="Calibri" w:cs="Courier New"/>
          <w:color w:val="000096"/>
          <w:sz w:val="16"/>
          <w:szCs w:val="16"/>
          <w:lang w:val="fr-CH"/>
        </w:rPr>
        <w:t>&gt;</w:t>
      </w: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lang w:val="fr-CH"/>
        </w:rPr>
      </w:pPr>
    </w:p>
    <w:p w:rsidR="00B60B81" w:rsidRPr="00CA4692"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A4692">
        <w:rPr>
          <w:rFonts w:ascii="Calibri" w:hAnsi="Calibri" w:cs="Courier New"/>
          <w:sz w:val="16"/>
          <w:szCs w:val="16"/>
          <w:lang w:val="fr-CH"/>
        </w:rPr>
        <w:t xml:space="preserve">    </w:t>
      </w:r>
      <w:proofErr w:type="gramStart"/>
      <w:r w:rsidRPr="00CA4692">
        <w:rPr>
          <w:rFonts w:ascii="Calibri" w:hAnsi="Calibri" w:cs="Courier New"/>
          <w:color w:val="006400"/>
          <w:sz w:val="16"/>
          <w:szCs w:val="16"/>
          <w:lang w:val="fr-CH"/>
        </w:rPr>
        <w:t>&lt;!--</w:t>
      </w:r>
      <w:proofErr w:type="gramEnd"/>
      <w:r w:rsidRPr="00CA4692">
        <w:rPr>
          <w:rFonts w:ascii="Calibri" w:hAnsi="Calibri" w:cs="Courier New"/>
          <w:color w:val="006400"/>
          <w:sz w:val="16"/>
          <w:szCs w:val="16"/>
          <w:lang w:val="fr-CH"/>
        </w:rPr>
        <w:t xml:space="preserve"> audio programme --&gt;</w:t>
      </w:r>
    </w:p>
    <w:p w:rsidR="00B60B81" w:rsidRPr="00CB0463"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A4692">
        <w:rPr>
          <w:rFonts w:ascii="Calibri" w:hAnsi="Calibri" w:cs="Courier New"/>
          <w:sz w:val="16"/>
          <w:szCs w:val="16"/>
          <w:lang w:val="fr-CH"/>
        </w:rPr>
        <w:t xml:space="preserve">    </w:t>
      </w:r>
      <w:r w:rsidRPr="00CB0463">
        <w:rPr>
          <w:rFonts w:ascii="Calibri" w:hAnsi="Calibri" w:cs="Courier New"/>
          <w:color w:val="000096"/>
          <w:sz w:val="16"/>
          <w:szCs w:val="16"/>
          <w:lang w:val="fr-CH"/>
        </w:rPr>
        <w:t>&lt;</w:t>
      </w:r>
      <w:proofErr w:type="gramStart"/>
      <w:r w:rsidRPr="00CB0463">
        <w:rPr>
          <w:rFonts w:ascii="Calibri" w:hAnsi="Calibri" w:cs="Courier New"/>
          <w:color w:val="000096"/>
          <w:sz w:val="16"/>
          <w:szCs w:val="16"/>
          <w:lang w:val="fr-CH"/>
        </w:rPr>
        <w:t>audioProgramme</w:t>
      </w:r>
      <w:proofErr w:type="gramEnd"/>
      <w:r w:rsidRPr="00CB0463">
        <w:rPr>
          <w:rFonts w:ascii="Calibri" w:hAnsi="Calibri" w:cs="Courier New"/>
          <w:color w:val="F5844C"/>
          <w:sz w:val="16"/>
          <w:szCs w:val="16"/>
          <w:lang w:val="fr-CH"/>
        </w:rPr>
        <w:t xml:space="preserve"> audioProgrammeID</w:t>
      </w:r>
      <w:r w:rsidRPr="00CB0463">
        <w:rPr>
          <w:rFonts w:ascii="Calibri" w:hAnsi="Calibri" w:cs="Courier New"/>
          <w:color w:val="FF8040"/>
          <w:sz w:val="16"/>
          <w:szCs w:val="16"/>
          <w:lang w:val="fr-CH"/>
        </w:rPr>
        <w:t>=</w:t>
      </w:r>
      <w:r w:rsidRPr="00CB0463">
        <w:rPr>
          <w:rFonts w:ascii="Calibri" w:hAnsi="Calibri" w:cs="Courier New"/>
          <w:color w:val="993300"/>
          <w:sz w:val="16"/>
          <w:szCs w:val="16"/>
          <w:lang w:val="fr-CH"/>
        </w:rPr>
        <w:t>"APG_1001"</w:t>
      </w:r>
      <w:r w:rsidRPr="00CB0463">
        <w:rPr>
          <w:rFonts w:ascii="Calibri" w:hAnsi="Calibri" w:cs="Courier New"/>
          <w:color w:val="F5844C"/>
          <w:sz w:val="16"/>
          <w:szCs w:val="16"/>
          <w:lang w:val="fr-CH"/>
        </w:rPr>
        <w:t xml:space="preserve"> audioProgrammeName</w:t>
      </w:r>
      <w:r w:rsidRPr="00CB0463">
        <w:rPr>
          <w:rFonts w:ascii="Calibri" w:hAnsi="Calibri" w:cs="Courier New"/>
          <w:color w:val="FF8040"/>
          <w:sz w:val="16"/>
          <w:szCs w:val="16"/>
          <w:lang w:val="fr-CH"/>
        </w:rPr>
        <w:t>=</w:t>
      </w:r>
      <w:r w:rsidRPr="00CB0463">
        <w:rPr>
          <w:rFonts w:ascii="Calibri" w:hAnsi="Calibri" w:cs="Courier New"/>
          <w:color w:val="993300"/>
          <w:sz w:val="16"/>
          <w:szCs w:val="16"/>
          <w:lang w:val="fr-CH"/>
        </w:rPr>
        <w:t>"Documentary"</w:t>
      </w:r>
      <w:r w:rsidRPr="00CB0463">
        <w:rPr>
          <w:rFonts w:ascii="Calibri" w:hAnsi="Calibri" w:cs="Courier New"/>
          <w:color w:val="000096"/>
          <w:sz w:val="16"/>
          <w:szCs w:val="16"/>
          <w:lang w:val="fr-CH"/>
        </w:rPr>
        <w:t>&gt;</w:t>
      </w:r>
    </w:p>
    <w:p w:rsidR="00B60B81" w:rsidRPr="00CB0463"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B0463">
        <w:rPr>
          <w:rFonts w:ascii="Calibri" w:hAnsi="Calibri" w:cs="Courier New"/>
          <w:sz w:val="16"/>
          <w:szCs w:val="16"/>
          <w:lang w:val="fr-CH"/>
        </w:rPr>
        <w:t xml:space="preserve">     </w:t>
      </w:r>
      <w:r w:rsidRPr="00CB0463">
        <w:rPr>
          <w:rFonts w:ascii="Calibri" w:hAnsi="Calibri" w:cs="Courier New"/>
          <w:color w:val="000096"/>
          <w:sz w:val="16"/>
          <w:szCs w:val="16"/>
          <w:lang w:val="fr-CH"/>
        </w:rPr>
        <w:t>&lt;</w:t>
      </w:r>
      <w:proofErr w:type="gramStart"/>
      <w:r w:rsidRPr="00CB0463">
        <w:rPr>
          <w:rFonts w:ascii="Calibri" w:hAnsi="Calibri" w:cs="Courier New"/>
          <w:color w:val="000096"/>
          <w:sz w:val="16"/>
          <w:szCs w:val="16"/>
          <w:lang w:val="fr-CH"/>
        </w:rPr>
        <w:t>audioContentIDRef</w:t>
      </w:r>
      <w:proofErr w:type="gramEnd"/>
      <w:r w:rsidRPr="00CB0463">
        <w:rPr>
          <w:rFonts w:ascii="Calibri" w:hAnsi="Calibri" w:cs="Courier New"/>
          <w:color w:val="000096"/>
          <w:sz w:val="16"/>
          <w:szCs w:val="16"/>
          <w:lang w:val="fr-CH"/>
        </w:rPr>
        <w:t>&gt;</w:t>
      </w:r>
      <w:r w:rsidRPr="00CB0463">
        <w:rPr>
          <w:rFonts w:ascii="Calibri" w:hAnsi="Calibri" w:cs="Courier New"/>
          <w:sz w:val="16"/>
          <w:szCs w:val="16"/>
          <w:lang w:val="fr-CH"/>
        </w:rPr>
        <w:t>ACN_1001</w:t>
      </w:r>
      <w:r w:rsidRPr="00CB0463">
        <w:rPr>
          <w:rFonts w:ascii="Calibri" w:hAnsi="Calibri" w:cs="Courier New"/>
          <w:color w:val="000096"/>
          <w:sz w:val="16"/>
          <w:szCs w:val="16"/>
          <w:lang w:val="fr-CH"/>
        </w:rPr>
        <w:t>&lt;/audioContentIDRef&gt;</w:t>
      </w:r>
    </w:p>
    <w:p w:rsidR="00B60B81" w:rsidRPr="00CB0463"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lang w:val="fr-CH"/>
        </w:rPr>
      </w:pPr>
      <w:r w:rsidRPr="00CB0463">
        <w:rPr>
          <w:rFonts w:ascii="Calibri" w:hAnsi="Calibri" w:cs="Courier New"/>
          <w:sz w:val="16"/>
          <w:szCs w:val="16"/>
          <w:lang w:val="fr-CH"/>
        </w:rPr>
        <w:t xml:space="preserve">     </w:t>
      </w:r>
      <w:r w:rsidRPr="00CB0463">
        <w:rPr>
          <w:rFonts w:ascii="Calibri" w:hAnsi="Calibri" w:cs="Courier New"/>
          <w:color w:val="000096"/>
          <w:sz w:val="16"/>
          <w:szCs w:val="16"/>
          <w:lang w:val="fr-CH"/>
        </w:rPr>
        <w:t>&lt;</w:t>
      </w:r>
      <w:proofErr w:type="gramStart"/>
      <w:r w:rsidRPr="00CB0463">
        <w:rPr>
          <w:rFonts w:ascii="Calibri" w:hAnsi="Calibri" w:cs="Courier New"/>
          <w:color w:val="000096"/>
          <w:sz w:val="16"/>
          <w:szCs w:val="16"/>
          <w:lang w:val="fr-CH"/>
        </w:rPr>
        <w:t>audioContentIDRef</w:t>
      </w:r>
      <w:proofErr w:type="gramEnd"/>
      <w:r w:rsidRPr="00CB0463">
        <w:rPr>
          <w:rFonts w:ascii="Calibri" w:hAnsi="Calibri" w:cs="Courier New"/>
          <w:color w:val="000096"/>
          <w:sz w:val="16"/>
          <w:szCs w:val="16"/>
          <w:lang w:val="fr-CH"/>
        </w:rPr>
        <w:t>&gt;</w:t>
      </w:r>
      <w:r w:rsidRPr="00CB0463">
        <w:rPr>
          <w:rFonts w:ascii="Calibri" w:hAnsi="Calibri" w:cs="Courier New"/>
          <w:sz w:val="16"/>
          <w:szCs w:val="16"/>
          <w:lang w:val="fr-CH"/>
        </w:rPr>
        <w:t>ACN_1002</w:t>
      </w:r>
      <w:r w:rsidRPr="00CB0463">
        <w:rPr>
          <w:rFonts w:ascii="Calibri" w:hAnsi="Calibri" w:cs="Courier New"/>
          <w:color w:val="000096"/>
          <w:sz w:val="16"/>
          <w:szCs w:val="16"/>
          <w:lang w:val="fr-CH"/>
        </w:rPr>
        <w:t>&lt;/audioContentIDRef&gt;</w:t>
      </w:r>
    </w:p>
    <w:p w:rsidR="00B60B81" w:rsidRPr="00170CF8"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CB0463">
        <w:rPr>
          <w:rFonts w:ascii="Calibri" w:hAnsi="Calibri" w:cs="Courier New"/>
          <w:sz w:val="16"/>
          <w:szCs w:val="16"/>
          <w:lang w:val="fr-CH"/>
        </w:rPr>
        <w:t xml:space="preserve">    </w:t>
      </w:r>
      <w:r w:rsidRPr="00170CF8">
        <w:rPr>
          <w:rFonts w:ascii="Calibri" w:hAnsi="Calibri" w:cs="Courier New"/>
          <w:color w:val="000096"/>
          <w:sz w:val="16"/>
          <w:szCs w:val="16"/>
        </w:rPr>
        <w:t>&lt;/audioProgramme&gt;</w:t>
      </w:r>
    </w:p>
    <w:p w:rsidR="00B60B81" w:rsidRPr="00170CF8"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170CF8"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170CF8">
        <w:rPr>
          <w:rFonts w:ascii="Calibri" w:hAnsi="Calibri" w:cs="Courier New"/>
          <w:sz w:val="16"/>
          <w:szCs w:val="16"/>
        </w:rPr>
        <w:t xml:space="preserve">    </w:t>
      </w:r>
      <w:proofErr w:type="gramStart"/>
      <w:r w:rsidRPr="00170CF8">
        <w:rPr>
          <w:rFonts w:ascii="Calibri" w:hAnsi="Calibri" w:cs="Courier New"/>
          <w:color w:val="006400"/>
          <w:sz w:val="16"/>
          <w:szCs w:val="16"/>
        </w:rPr>
        <w:t>&lt;!--</w:t>
      </w:r>
      <w:proofErr w:type="gramEnd"/>
      <w:r w:rsidRPr="00170CF8">
        <w:rPr>
          <w:rFonts w:ascii="Calibri" w:hAnsi="Calibri" w:cs="Courier New"/>
          <w:color w:val="006400"/>
          <w:sz w:val="16"/>
          <w:szCs w:val="16"/>
        </w:rPr>
        <w:t xml:space="preserve"> audio content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170CF8">
        <w:rPr>
          <w:rFonts w:ascii="Calibri" w:hAnsi="Calibri" w:cs="Courier New"/>
          <w:sz w:val="16"/>
          <w:szCs w:val="16"/>
        </w:rPr>
        <w:t xml:space="preserve">    </w:t>
      </w:r>
      <w:r w:rsidRPr="00B60B81">
        <w:rPr>
          <w:rFonts w:ascii="Calibri" w:hAnsi="Calibri" w:cs="Courier New"/>
          <w:color w:val="000096"/>
          <w:sz w:val="16"/>
          <w:szCs w:val="16"/>
        </w:rPr>
        <w:t>&lt;audioContent</w:t>
      </w:r>
      <w:r w:rsidRPr="00B60B81">
        <w:rPr>
          <w:rFonts w:ascii="Calibri" w:hAnsi="Calibri" w:cs="Courier New"/>
          <w:color w:val="F5844C"/>
          <w:sz w:val="16"/>
          <w:szCs w:val="16"/>
        </w:rPr>
        <w:t xml:space="preserve"> audioContentID</w:t>
      </w:r>
      <w:r w:rsidRPr="00B60B81">
        <w:rPr>
          <w:rFonts w:ascii="Calibri" w:hAnsi="Calibri" w:cs="Courier New"/>
          <w:color w:val="FF8040"/>
          <w:sz w:val="16"/>
          <w:szCs w:val="16"/>
        </w:rPr>
        <w:t>=</w:t>
      </w:r>
      <w:r w:rsidRPr="00B60B81">
        <w:rPr>
          <w:rFonts w:ascii="Calibri" w:hAnsi="Calibri" w:cs="Courier New"/>
          <w:color w:val="993300"/>
          <w:sz w:val="16"/>
          <w:szCs w:val="16"/>
        </w:rPr>
        <w:t>"ACN_1001"</w:t>
      </w:r>
      <w:r w:rsidRPr="00B60B81">
        <w:rPr>
          <w:rFonts w:ascii="Calibri" w:hAnsi="Calibri" w:cs="Courier New"/>
          <w:color w:val="F5844C"/>
          <w:sz w:val="16"/>
          <w:szCs w:val="16"/>
        </w:rPr>
        <w:t xml:space="preserve"> audioContentName</w:t>
      </w:r>
      <w:r w:rsidRPr="00B60B81">
        <w:rPr>
          <w:rFonts w:ascii="Calibri" w:hAnsi="Calibri" w:cs="Courier New"/>
          <w:color w:val="FF8040"/>
          <w:sz w:val="16"/>
          <w:szCs w:val="16"/>
        </w:rPr>
        <w:t>=</w:t>
      </w:r>
      <w:r w:rsidRPr="00B60B81">
        <w:rPr>
          <w:rFonts w:ascii="Calibri" w:hAnsi="Calibri" w:cs="Courier New"/>
          <w:color w:val="993300"/>
          <w:sz w:val="16"/>
          <w:szCs w:val="16"/>
        </w:rPr>
        <w:t>"Music"</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&lt;audioObjectIDRef&gt;</w:t>
      </w:r>
      <w:r w:rsidRPr="00B60B81">
        <w:rPr>
          <w:rFonts w:ascii="Calibri" w:hAnsi="Calibri" w:cs="Courier New"/>
          <w:sz w:val="16"/>
          <w:szCs w:val="16"/>
        </w:rPr>
        <w:t>AO_1001</w:t>
      </w:r>
      <w:r w:rsidRPr="00B60B81">
        <w:rPr>
          <w:rFonts w:ascii="Calibri" w:hAnsi="Calibri" w:cs="Courier New"/>
          <w:color w:val="000096"/>
          <w:sz w:val="16"/>
          <w:szCs w:val="16"/>
        </w:rPr>
        <w:t>&lt;/audioObjectIDRef&gt;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&lt;loudnessMetadata&gt;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&lt;integratedLoudness&gt;</w:t>
      </w:r>
      <w:r w:rsidRPr="00B60B81">
        <w:rPr>
          <w:rFonts w:ascii="Calibri" w:hAnsi="Calibri" w:cs="Courier New"/>
          <w:sz w:val="16"/>
          <w:szCs w:val="16"/>
        </w:rPr>
        <w:t>-28.0</w:t>
      </w:r>
      <w:r w:rsidRPr="00B60B81">
        <w:rPr>
          <w:rFonts w:ascii="Calibri" w:hAnsi="Calibri" w:cs="Courier New"/>
          <w:color w:val="000096"/>
          <w:sz w:val="16"/>
          <w:szCs w:val="16"/>
        </w:rPr>
        <w:t>&lt;/integratedLoudness&gt;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&lt;/loudnessMetadata&gt;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&lt;/audioContent&gt;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&lt;audioContent</w:t>
      </w:r>
      <w:r w:rsidRPr="00B60B81">
        <w:rPr>
          <w:rFonts w:ascii="Calibri" w:hAnsi="Calibri" w:cs="Courier New"/>
          <w:color w:val="F5844C"/>
          <w:sz w:val="16"/>
          <w:szCs w:val="16"/>
        </w:rPr>
        <w:t xml:space="preserve"> audioContentID</w:t>
      </w:r>
      <w:r w:rsidRPr="00B60B81">
        <w:rPr>
          <w:rFonts w:ascii="Calibri" w:hAnsi="Calibri" w:cs="Courier New"/>
          <w:color w:val="FF8040"/>
          <w:sz w:val="16"/>
          <w:szCs w:val="16"/>
        </w:rPr>
        <w:t>=</w:t>
      </w:r>
      <w:r w:rsidRPr="00B60B81">
        <w:rPr>
          <w:rFonts w:ascii="Calibri" w:hAnsi="Calibri" w:cs="Courier New"/>
          <w:color w:val="993300"/>
          <w:sz w:val="16"/>
          <w:szCs w:val="16"/>
        </w:rPr>
        <w:t>"ACN_1002"</w:t>
      </w:r>
      <w:r w:rsidRPr="00B60B81">
        <w:rPr>
          <w:rFonts w:ascii="Calibri" w:hAnsi="Calibri" w:cs="Courier New"/>
          <w:color w:val="F5844C"/>
          <w:sz w:val="16"/>
          <w:szCs w:val="16"/>
        </w:rPr>
        <w:t xml:space="preserve"> audioContentName</w:t>
      </w:r>
      <w:r w:rsidRPr="00B60B81">
        <w:rPr>
          <w:rFonts w:ascii="Calibri" w:hAnsi="Calibri" w:cs="Courier New"/>
          <w:color w:val="FF8040"/>
          <w:sz w:val="16"/>
          <w:szCs w:val="16"/>
        </w:rPr>
        <w:t>=</w:t>
      </w:r>
      <w:r w:rsidRPr="00B60B81">
        <w:rPr>
          <w:rFonts w:ascii="Calibri" w:hAnsi="Calibri" w:cs="Courier New"/>
          <w:color w:val="993300"/>
          <w:sz w:val="16"/>
          <w:szCs w:val="16"/>
        </w:rPr>
        <w:t>"Speech"</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&lt;audioObjectIDRef&gt;</w:t>
      </w:r>
      <w:r w:rsidRPr="00B60B81">
        <w:rPr>
          <w:rFonts w:ascii="Calibri" w:hAnsi="Calibri" w:cs="Courier New"/>
          <w:sz w:val="16"/>
          <w:szCs w:val="16"/>
        </w:rPr>
        <w:t>AO_1002</w:t>
      </w:r>
      <w:r w:rsidRPr="00B60B81">
        <w:rPr>
          <w:rFonts w:ascii="Calibri" w:hAnsi="Calibri" w:cs="Courier New"/>
          <w:color w:val="000096"/>
          <w:sz w:val="16"/>
          <w:szCs w:val="16"/>
        </w:rPr>
        <w:t>&lt;/audioObjectIDRef&gt;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&lt;loudnessMetadata&gt;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&lt;integratedLoudness&gt;</w:t>
      </w:r>
      <w:r w:rsidRPr="00B60B81">
        <w:rPr>
          <w:rFonts w:ascii="Calibri" w:hAnsi="Calibri" w:cs="Courier New"/>
          <w:sz w:val="16"/>
          <w:szCs w:val="16"/>
        </w:rPr>
        <w:t>-23.0</w:t>
      </w:r>
      <w:r w:rsidRPr="00B60B81">
        <w:rPr>
          <w:rFonts w:ascii="Calibri" w:hAnsi="Calibri" w:cs="Courier New"/>
          <w:color w:val="000096"/>
          <w:sz w:val="16"/>
          <w:szCs w:val="16"/>
        </w:rPr>
        <w:t>&lt;/integratedLoudness&gt;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&lt;/loudnessMetadata&gt;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&lt;/audioContent&gt;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proofErr w:type="gramStart"/>
      <w:r w:rsidRPr="00B60B81">
        <w:rPr>
          <w:rFonts w:ascii="Calibri" w:hAnsi="Calibri" w:cs="Courier New"/>
          <w:color w:val="006400"/>
          <w:sz w:val="16"/>
          <w:szCs w:val="16"/>
        </w:rPr>
        <w:t>&lt;!--</w:t>
      </w:r>
      <w:proofErr w:type="gramEnd"/>
      <w:r w:rsidRPr="00B60B81">
        <w:rPr>
          <w:rFonts w:ascii="Calibri" w:hAnsi="Calibri" w:cs="Courier New"/>
          <w:color w:val="006400"/>
          <w:sz w:val="16"/>
          <w:szCs w:val="16"/>
        </w:rPr>
        <w:t xml:space="preserve"> audio object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w:t>
      </w:r>
      <w:r w:rsidRPr="00B60B81">
        <w:rPr>
          <w:rFonts w:ascii="Calibri" w:hAnsi="Calibri" w:cs="Courier New"/>
          <w:color w:val="F5844C"/>
          <w:sz w:val="16"/>
          <w:szCs w:val="16"/>
        </w:rPr>
        <w:t xml:space="preserve"> audioObjectID</w:t>
      </w:r>
      <w:r w:rsidRPr="00B60B81">
        <w:rPr>
          <w:rFonts w:ascii="Calibri" w:hAnsi="Calibri" w:cs="Courier New"/>
          <w:color w:val="FF8040"/>
          <w:sz w:val="16"/>
          <w:szCs w:val="16"/>
        </w:rPr>
        <w:t>=</w:t>
      </w:r>
      <w:r w:rsidRPr="00B60B81">
        <w:rPr>
          <w:rFonts w:ascii="Calibri" w:hAnsi="Calibri" w:cs="Courier New"/>
          <w:color w:val="993300"/>
          <w:sz w:val="16"/>
          <w:szCs w:val="16"/>
        </w:rPr>
        <w:t>"AO_1001"</w:t>
      </w:r>
      <w:r w:rsidRPr="00B60B81">
        <w:rPr>
          <w:rFonts w:ascii="Calibri" w:hAnsi="Calibri" w:cs="Courier New"/>
          <w:color w:val="F5844C"/>
          <w:sz w:val="16"/>
          <w:szCs w:val="16"/>
        </w:rPr>
        <w:t xml:space="preserve"> audioObjectName</w:t>
      </w:r>
      <w:r w:rsidRPr="00B60B81">
        <w:rPr>
          <w:rFonts w:ascii="Calibri" w:hAnsi="Calibri" w:cs="Courier New"/>
          <w:color w:val="FF8040"/>
          <w:sz w:val="16"/>
          <w:szCs w:val="16"/>
        </w:rPr>
        <w:t>=</w:t>
      </w:r>
      <w:r w:rsidRPr="00B60B81">
        <w:rPr>
          <w:rFonts w:ascii="Calibri" w:hAnsi="Calibri" w:cs="Courier New"/>
          <w:color w:val="993300"/>
          <w:sz w:val="16"/>
          <w:szCs w:val="16"/>
        </w:rPr>
        <w:t>"Music"</w:t>
      </w:r>
      <w:r w:rsidRPr="00B60B81">
        <w:rPr>
          <w:rFonts w:ascii="Calibri" w:hAnsi="Calibri" w:cs="Courier New"/>
          <w:color w:val="F5844C"/>
          <w:sz w:val="16"/>
          <w:szCs w:val="16"/>
        </w:rPr>
        <w:t xml:space="preserve"> </w:t>
      </w:r>
      <w:proofErr w:type="gramStart"/>
      <w:r w:rsidRPr="00B60B81">
        <w:rPr>
          <w:rFonts w:ascii="Calibri" w:hAnsi="Calibri" w:cs="Courier New"/>
          <w:color w:val="F5844C"/>
          <w:sz w:val="16"/>
          <w:szCs w:val="16"/>
        </w:rPr>
        <w:t>start</w:t>
      </w:r>
      <w:proofErr w:type="gramEnd"/>
      <w:r w:rsidRPr="00B60B81">
        <w:rPr>
          <w:rFonts w:ascii="Calibri" w:hAnsi="Calibri" w:cs="Courier New"/>
          <w:color w:val="FF8040"/>
          <w:sz w:val="16"/>
          <w:szCs w:val="16"/>
        </w:rPr>
        <w:t>=</w:t>
      </w:r>
      <w:r w:rsidRPr="00B60B81">
        <w:rPr>
          <w:rFonts w:ascii="Calibri" w:hAnsi="Calibri" w:cs="Courier New"/>
          <w:color w:val="993300"/>
          <w:sz w:val="16"/>
          <w:szCs w:val="16"/>
        </w:rPr>
        <w:t>"00:00:00,00000"</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&lt;audioPackFormatIDRef&gt;</w:t>
      </w:r>
      <w:r w:rsidRPr="00B60B81">
        <w:rPr>
          <w:rFonts w:ascii="Calibri" w:hAnsi="Calibri" w:cs="Courier New"/>
          <w:sz w:val="16"/>
          <w:szCs w:val="16"/>
        </w:rPr>
        <w:t>AP_00010002</w:t>
      </w:r>
      <w:r w:rsidRPr="00B60B81">
        <w:rPr>
          <w:rFonts w:ascii="Calibri" w:hAnsi="Calibri" w:cs="Courier New"/>
          <w:color w:val="000096"/>
          <w:sz w:val="16"/>
          <w:szCs w:val="16"/>
        </w:rPr>
        <w:t>&lt;/audioPackFormatIDRef&gt;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&lt;audioTrackUIDRef&gt;</w:t>
      </w:r>
      <w:r w:rsidRPr="00B60B81">
        <w:rPr>
          <w:rFonts w:ascii="Calibri" w:hAnsi="Calibri" w:cs="Courier New"/>
          <w:sz w:val="16"/>
          <w:szCs w:val="16"/>
        </w:rPr>
        <w:t>ATU_00000001</w:t>
      </w:r>
      <w:r w:rsidRPr="00B60B81">
        <w:rPr>
          <w:rFonts w:ascii="Calibri" w:hAnsi="Calibri" w:cs="Courier New"/>
          <w:color w:val="000096"/>
          <w:sz w:val="16"/>
          <w:szCs w:val="16"/>
        </w:rPr>
        <w:t>&lt;/audioTrackUIDRef&gt;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&lt;audioTrackUIDRef&gt;</w:t>
      </w:r>
      <w:r w:rsidRPr="00B60B81">
        <w:rPr>
          <w:rFonts w:ascii="Calibri" w:hAnsi="Calibri" w:cs="Courier New"/>
          <w:sz w:val="16"/>
          <w:szCs w:val="16"/>
        </w:rPr>
        <w:t>ATU_00000002</w:t>
      </w:r>
      <w:r w:rsidRPr="00B60B81">
        <w:rPr>
          <w:rFonts w:ascii="Calibri" w:hAnsi="Calibri" w:cs="Courier New"/>
          <w:color w:val="000096"/>
          <w:sz w:val="16"/>
          <w:szCs w:val="16"/>
        </w:rPr>
        <w:t>&lt;/audioTrackUIDRef&gt;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w:t>
      </w:r>
      <w:r w:rsidRPr="00B60B81">
        <w:rPr>
          <w:rFonts w:ascii="Calibri" w:hAnsi="Calibri" w:cs="Courier New"/>
          <w:color w:val="F5844C"/>
          <w:sz w:val="16"/>
          <w:szCs w:val="16"/>
        </w:rPr>
        <w:t xml:space="preserve"> audioObjectID</w:t>
      </w:r>
      <w:r w:rsidRPr="00B60B81">
        <w:rPr>
          <w:rFonts w:ascii="Calibri" w:hAnsi="Calibri" w:cs="Courier New"/>
          <w:color w:val="FF8040"/>
          <w:sz w:val="16"/>
          <w:szCs w:val="16"/>
        </w:rPr>
        <w:t>=</w:t>
      </w:r>
      <w:r w:rsidRPr="00B60B81">
        <w:rPr>
          <w:rFonts w:ascii="Calibri" w:hAnsi="Calibri" w:cs="Courier New"/>
          <w:color w:val="993300"/>
          <w:sz w:val="16"/>
          <w:szCs w:val="16"/>
        </w:rPr>
        <w:t>"AO_1002"</w:t>
      </w:r>
      <w:r w:rsidRPr="00B60B81">
        <w:rPr>
          <w:rFonts w:ascii="Calibri" w:hAnsi="Calibri" w:cs="Courier New"/>
          <w:color w:val="F5844C"/>
          <w:sz w:val="16"/>
          <w:szCs w:val="16"/>
        </w:rPr>
        <w:t xml:space="preserve"> audioObjectName</w:t>
      </w:r>
      <w:r w:rsidRPr="00B60B81">
        <w:rPr>
          <w:rFonts w:ascii="Calibri" w:hAnsi="Calibri" w:cs="Courier New"/>
          <w:color w:val="FF8040"/>
          <w:sz w:val="16"/>
          <w:szCs w:val="16"/>
        </w:rPr>
        <w:t>=</w:t>
      </w:r>
      <w:r w:rsidRPr="00B60B81">
        <w:rPr>
          <w:rFonts w:ascii="Calibri" w:hAnsi="Calibri" w:cs="Courier New"/>
          <w:color w:val="993300"/>
          <w:sz w:val="16"/>
          <w:szCs w:val="16"/>
        </w:rPr>
        <w:t>"Speech"</w:t>
      </w:r>
      <w:r w:rsidRPr="00B60B81">
        <w:rPr>
          <w:rFonts w:ascii="Calibri" w:hAnsi="Calibri" w:cs="Courier New"/>
          <w:color w:val="F5844C"/>
          <w:sz w:val="16"/>
          <w:szCs w:val="16"/>
        </w:rPr>
        <w:t xml:space="preserve"> </w:t>
      </w:r>
      <w:proofErr w:type="gramStart"/>
      <w:r w:rsidRPr="00B60B81">
        <w:rPr>
          <w:rFonts w:ascii="Calibri" w:hAnsi="Calibri" w:cs="Courier New"/>
          <w:color w:val="F5844C"/>
          <w:sz w:val="16"/>
          <w:szCs w:val="16"/>
        </w:rPr>
        <w:t>start</w:t>
      </w:r>
      <w:proofErr w:type="gramEnd"/>
      <w:r w:rsidRPr="00B60B81">
        <w:rPr>
          <w:rFonts w:ascii="Calibri" w:hAnsi="Calibri" w:cs="Courier New"/>
          <w:color w:val="FF8040"/>
          <w:sz w:val="16"/>
          <w:szCs w:val="16"/>
        </w:rPr>
        <w:t>=</w:t>
      </w:r>
      <w:r w:rsidRPr="00B60B81">
        <w:rPr>
          <w:rFonts w:ascii="Calibri" w:hAnsi="Calibri" w:cs="Courier New"/>
          <w:color w:val="993300"/>
          <w:sz w:val="16"/>
          <w:szCs w:val="16"/>
        </w:rPr>
        <w:t>"00:00:00,00000"</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&lt;audioPackFormatIDRef&gt;</w:t>
      </w:r>
      <w:r w:rsidRPr="00B60B81">
        <w:rPr>
          <w:rFonts w:ascii="Calibri" w:hAnsi="Calibri" w:cs="Courier New"/>
          <w:sz w:val="16"/>
          <w:szCs w:val="16"/>
        </w:rPr>
        <w:t>AP_00010002</w:t>
      </w:r>
      <w:r w:rsidRPr="00B60B81">
        <w:rPr>
          <w:rFonts w:ascii="Calibri" w:hAnsi="Calibri" w:cs="Courier New"/>
          <w:color w:val="000096"/>
          <w:sz w:val="16"/>
          <w:szCs w:val="16"/>
        </w:rPr>
        <w:t>&lt;/audioPackFormatIDRef&gt;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&lt;audioTrackUIDRef&gt;</w:t>
      </w:r>
      <w:r w:rsidRPr="00B60B81">
        <w:rPr>
          <w:rFonts w:ascii="Calibri" w:hAnsi="Calibri" w:cs="Courier New"/>
          <w:sz w:val="16"/>
          <w:szCs w:val="16"/>
        </w:rPr>
        <w:t>ATU_00000003</w:t>
      </w:r>
      <w:r w:rsidRPr="00B60B81">
        <w:rPr>
          <w:rFonts w:ascii="Calibri" w:hAnsi="Calibri" w:cs="Courier New"/>
          <w:color w:val="000096"/>
          <w:sz w:val="16"/>
          <w:szCs w:val="16"/>
        </w:rPr>
        <w:t>&lt;/audioTrackUIDRef&gt;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&lt;audioTrackUIDRef&gt;</w:t>
      </w:r>
      <w:r w:rsidRPr="00B60B81">
        <w:rPr>
          <w:rFonts w:ascii="Calibri" w:hAnsi="Calibri" w:cs="Courier New"/>
          <w:sz w:val="16"/>
          <w:szCs w:val="16"/>
        </w:rPr>
        <w:t>ATU_00000004</w:t>
      </w:r>
      <w:r w:rsidRPr="00B60B81">
        <w:rPr>
          <w:rFonts w:ascii="Calibri" w:hAnsi="Calibri" w:cs="Courier New"/>
          <w:color w:val="000096"/>
          <w:sz w:val="16"/>
          <w:szCs w:val="16"/>
        </w:rPr>
        <w:t>&lt;/audioTrackUIDRef&gt;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&lt;/audioObject&gt;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proofErr w:type="gramStart"/>
      <w:r w:rsidRPr="00B60B81">
        <w:rPr>
          <w:rFonts w:ascii="Calibri" w:hAnsi="Calibri" w:cs="Courier New"/>
          <w:color w:val="006400"/>
          <w:sz w:val="16"/>
          <w:szCs w:val="16"/>
        </w:rPr>
        <w:t>&lt;!--</w:t>
      </w:r>
      <w:proofErr w:type="gramEnd"/>
      <w:r w:rsidRPr="00B60B81">
        <w:rPr>
          <w:rFonts w:ascii="Calibri" w:hAnsi="Calibri" w:cs="Courier New"/>
          <w:color w:val="006400"/>
          <w:sz w:val="16"/>
          <w:szCs w:val="16"/>
        </w:rPr>
        <w:t xml:space="preserve"> audio pack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&lt;audioPackFormat</w:t>
      </w:r>
      <w:r w:rsidRPr="00B60B81">
        <w:rPr>
          <w:rFonts w:ascii="Calibri" w:hAnsi="Calibri" w:cs="Courier New"/>
          <w:color w:val="F5844C"/>
          <w:sz w:val="16"/>
          <w:szCs w:val="16"/>
        </w:rPr>
        <w:t xml:space="preserve"> audioPackFormatID</w:t>
      </w:r>
      <w:r w:rsidRPr="00B60B81">
        <w:rPr>
          <w:rFonts w:ascii="Calibri" w:hAnsi="Calibri" w:cs="Courier New"/>
          <w:color w:val="FF8040"/>
          <w:sz w:val="16"/>
          <w:szCs w:val="16"/>
        </w:rPr>
        <w:t>=</w:t>
      </w:r>
      <w:r w:rsidRPr="00B60B81">
        <w:rPr>
          <w:rFonts w:ascii="Calibri" w:hAnsi="Calibri" w:cs="Courier New"/>
          <w:color w:val="993300"/>
          <w:sz w:val="16"/>
          <w:szCs w:val="16"/>
        </w:rPr>
        <w:t>"AP_00010002"</w:t>
      </w:r>
      <w:r w:rsidRPr="00B60B81">
        <w:rPr>
          <w:rFonts w:ascii="Calibri" w:hAnsi="Calibri" w:cs="Courier New"/>
          <w:color w:val="F5844C"/>
          <w:sz w:val="16"/>
          <w:szCs w:val="16"/>
        </w:rPr>
        <w:t xml:space="preserve"> audioPackFormatName</w:t>
      </w:r>
      <w:r w:rsidRPr="00B60B81">
        <w:rPr>
          <w:rFonts w:ascii="Calibri" w:hAnsi="Calibri" w:cs="Courier New"/>
          <w:color w:val="FF8040"/>
          <w:sz w:val="16"/>
          <w:szCs w:val="16"/>
        </w:rPr>
        <w:t>=</w:t>
      </w:r>
      <w:r w:rsidRPr="00B60B81">
        <w:rPr>
          <w:rFonts w:ascii="Calibri" w:hAnsi="Calibri" w:cs="Courier New"/>
          <w:color w:val="993300"/>
          <w:sz w:val="16"/>
          <w:szCs w:val="16"/>
        </w:rPr>
        <w:t>"Stereo"</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F5844C"/>
          <w:sz w:val="16"/>
          <w:szCs w:val="16"/>
        </w:rPr>
        <w:t xml:space="preserve">     typeDefinition</w:t>
      </w:r>
      <w:r w:rsidRPr="00B60B81">
        <w:rPr>
          <w:rFonts w:ascii="Calibri" w:hAnsi="Calibri" w:cs="Courier New"/>
          <w:color w:val="FF8040"/>
          <w:sz w:val="16"/>
          <w:szCs w:val="16"/>
        </w:rPr>
        <w:t>=</w:t>
      </w:r>
      <w:r w:rsidRPr="00B60B81">
        <w:rPr>
          <w:rFonts w:ascii="Calibri" w:hAnsi="Calibri" w:cs="Courier New"/>
          <w:color w:val="993300"/>
          <w:sz w:val="16"/>
          <w:szCs w:val="16"/>
        </w:rPr>
        <w:t>"DirectSpeakers"</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&lt;audioChannelFormatIDRef&gt;</w:t>
      </w:r>
      <w:r w:rsidRPr="00B60B81">
        <w:rPr>
          <w:rFonts w:ascii="Calibri" w:hAnsi="Calibri" w:cs="Courier New"/>
          <w:sz w:val="16"/>
          <w:szCs w:val="16"/>
        </w:rPr>
        <w:t>AC_00010001</w:t>
      </w:r>
      <w:r w:rsidRPr="00B60B81">
        <w:rPr>
          <w:rFonts w:ascii="Calibri" w:hAnsi="Calibri" w:cs="Courier New"/>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&lt;audioChannelFormatIDRef&gt;</w:t>
      </w:r>
      <w:r w:rsidRPr="00B60B81">
        <w:rPr>
          <w:rFonts w:ascii="Calibri" w:hAnsi="Calibri" w:cs="Courier New"/>
          <w:sz w:val="16"/>
          <w:szCs w:val="16"/>
        </w:rPr>
        <w:t>AC_00010002</w:t>
      </w:r>
      <w:r w:rsidRPr="00B60B81">
        <w:rPr>
          <w:rFonts w:ascii="Calibri" w:hAnsi="Calibri" w:cs="Courier New"/>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&lt;/audioPackFormat&gt;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r w:rsidRPr="00B60B81">
        <w:rPr>
          <w:rFonts w:ascii="Calibri" w:hAnsi="Calibri"/>
          <w:sz w:val="16"/>
          <w:szCs w:val="16"/>
        </w:rPr>
        <w:t xml:space="preserve">   </w:t>
      </w:r>
      <w:r w:rsidRPr="00B60B81">
        <w:rPr>
          <w:rFonts w:ascii="Calibri" w:hAnsi="Calibri"/>
          <w:color w:val="006400"/>
          <w:sz w:val="16"/>
          <w:szCs w:val="16"/>
        </w:rPr>
        <w:t>&lt;!-- audio channel --&gt;</w:t>
      </w:r>
      <w:r w:rsidRPr="00B60B81">
        <w:rPr>
          <w:rFonts w:ascii="Calibri" w:hAnsi="Calibri"/>
          <w:sz w:val="16"/>
          <w:szCs w:val="16"/>
        </w:rPr>
        <w:br/>
        <w:t xml:space="preserve">   </w:t>
      </w:r>
      <w:r w:rsidRPr="00B60B81">
        <w:rPr>
          <w:rFonts w:ascii="Calibri" w:hAnsi="Calibri"/>
          <w:color w:val="000096"/>
          <w:sz w:val="16"/>
          <w:szCs w:val="16"/>
        </w:rPr>
        <w:t>&lt;audioChannelFormat</w:t>
      </w:r>
      <w:r w:rsidRPr="00B60B81">
        <w:rPr>
          <w:rFonts w:ascii="Calibri" w:hAnsi="Calibri"/>
          <w:color w:val="F5844C"/>
          <w:sz w:val="16"/>
          <w:szCs w:val="16"/>
        </w:rPr>
        <w:t xml:space="preserve"> audioChannelFormatID</w:t>
      </w:r>
      <w:r w:rsidRPr="00B60B81">
        <w:rPr>
          <w:rFonts w:ascii="Calibri" w:hAnsi="Calibri"/>
          <w:color w:val="FF8040"/>
          <w:sz w:val="16"/>
          <w:szCs w:val="16"/>
        </w:rPr>
        <w:t>=</w:t>
      </w:r>
      <w:r w:rsidRPr="00B60B81">
        <w:rPr>
          <w:rFonts w:ascii="Calibri" w:hAnsi="Calibri"/>
          <w:color w:val="993300"/>
          <w:sz w:val="16"/>
          <w:szCs w:val="16"/>
        </w:rPr>
        <w:t>"AC_00010001"</w:t>
      </w:r>
      <w:r w:rsidRPr="00B60B81">
        <w:rPr>
          <w:rFonts w:ascii="Calibri" w:hAnsi="Calibri"/>
          <w:color w:val="F5844C"/>
          <w:sz w:val="16"/>
          <w:szCs w:val="16"/>
        </w:rPr>
        <w:t xml:space="preserve"> audioChannelFormatName</w:t>
      </w:r>
      <w:r w:rsidRPr="00B60B81">
        <w:rPr>
          <w:rFonts w:ascii="Calibri" w:hAnsi="Calibri"/>
          <w:color w:val="FF8040"/>
          <w:sz w:val="16"/>
          <w:szCs w:val="16"/>
        </w:rPr>
        <w:t>=</w:t>
      </w:r>
      <w:r w:rsidRPr="00B60B81">
        <w:rPr>
          <w:rFonts w:ascii="Calibri" w:hAnsi="Calibri"/>
          <w:color w:val="993300"/>
          <w:sz w:val="16"/>
          <w:szCs w:val="16"/>
        </w:rPr>
        <w:t>"FrontLeft"</w:t>
      </w:r>
      <w:r w:rsidRPr="00B60B81">
        <w:rPr>
          <w:rFonts w:ascii="Calibri" w:hAnsi="Calibri"/>
          <w:color w:val="F5844C"/>
          <w:sz w:val="16"/>
          <w:szCs w:val="16"/>
        </w:rPr>
        <w:br/>
        <w:t xml:space="preserve">            typeLabel</w:t>
      </w:r>
      <w:r w:rsidRPr="00B60B81">
        <w:rPr>
          <w:rFonts w:ascii="Calibri" w:hAnsi="Calibri"/>
          <w:color w:val="FF8040"/>
          <w:sz w:val="16"/>
          <w:szCs w:val="16"/>
        </w:rPr>
        <w:t>=</w:t>
      </w:r>
      <w:r w:rsidRPr="00B60B81">
        <w:rPr>
          <w:rFonts w:ascii="Calibri" w:hAnsi="Calibri"/>
          <w:color w:val="993300"/>
          <w:sz w:val="16"/>
          <w:szCs w:val="16"/>
        </w:rPr>
        <w:t>"0001"</w:t>
      </w:r>
      <w:r w:rsidRPr="00B60B81">
        <w:rPr>
          <w:rFonts w:ascii="Calibri" w:hAnsi="Calibri"/>
          <w:color w:val="F5844C"/>
          <w:sz w:val="16"/>
          <w:szCs w:val="16"/>
        </w:rPr>
        <w:t xml:space="preserve"> typeDefinition</w:t>
      </w:r>
      <w:r w:rsidRPr="00B60B81">
        <w:rPr>
          <w:rFonts w:ascii="Calibri" w:hAnsi="Calibri"/>
          <w:color w:val="FF8040"/>
          <w:sz w:val="16"/>
          <w:szCs w:val="16"/>
        </w:rPr>
        <w:t>=</w:t>
      </w:r>
      <w:r w:rsidRPr="00B60B81">
        <w:rPr>
          <w:rFonts w:ascii="Calibri" w:hAnsi="Calibri"/>
          <w:color w:val="993300"/>
          <w:sz w:val="16"/>
          <w:szCs w:val="16"/>
        </w:rPr>
        <w:t>"DirectSpeakers"</w:t>
      </w:r>
      <w:r w:rsidRPr="00B60B81">
        <w:rPr>
          <w:rFonts w:ascii="Calibri" w:hAnsi="Calibri"/>
          <w:color w:val="000096"/>
          <w:sz w:val="16"/>
          <w:szCs w:val="16"/>
        </w:rPr>
        <w:t>&gt;</w:t>
      </w:r>
      <w:r w:rsidRPr="00B60B81">
        <w:rPr>
          <w:rFonts w:ascii="Calibri" w:hAnsi="Calibri"/>
          <w:sz w:val="16"/>
          <w:szCs w:val="16"/>
        </w:rPr>
        <w:br/>
        <w:t xml:space="preserve">            </w:t>
      </w:r>
      <w:r w:rsidRPr="00B60B81">
        <w:rPr>
          <w:rFonts w:ascii="Calibri" w:hAnsi="Calibri"/>
          <w:color w:val="000096"/>
          <w:sz w:val="16"/>
          <w:szCs w:val="16"/>
        </w:rPr>
        <w:t>&lt;audioBlockFormat</w:t>
      </w:r>
      <w:r w:rsidRPr="00B60B81">
        <w:rPr>
          <w:rFonts w:ascii="Calibri" w:hAnsi="Calibri"/>
          <w:color w:val="F5844C"/>
          <w:sz w:val="16"/>
          <w:szCs w:val="16"/>
        </w:rPr>
        <w:t xml:space="preserve"> audioBlockFormatID</w:t>
      </w:r>
      <w:r w:rsidRPr="00B60B81">
        <w:rPr>
          <w:rFonts w:ascii="Calibri" w:hAnsi="Calibri"/>
          <w:color w:val="FF8040"/>
          <w:sz w:val="16"/>
          <w:szCs w:val="16"/>
        </w:rPr>
        <w:t>=</w:t>
      </w:r>
      <w:r w:rsidRPr="00B60B81">
        <w:rPr>
          <w:rFonts w:ascii="Calibri" w:hAnsi="Calibri"/>
          <w:color w:val="993300"/>
          <w:sz w:val="16"/>
          <w:szCs w:val="16"/>
        </w:rPr>
        <w:t>"AB_00010001_00000001"</w:t>
      </w:r>
      <w:r w:rsidRPr="00B60B81">
        <w:rPr>
          <w:rFonts w:ascii="Calibri" w:hAnsi="Calibri"/>
          <w:color w:val="000096"/>
          <w:sz w:val="16"/>
          <w:szCs w:val="16"/>
        </w:rPr>
        <w:t>&gt;</w:t>
      </w:r>
      <w:r w:rsidRPr="00B60B81">
        <w:rPr>
          <w:rFonts w:ascii="Calibri" w:hAnsi="Calibri"/>
          <w:sz w:val="16"/>
          <w:szCs w:val="16"/>
        </w:rPr>
        <w:br/>
        <w:t xml:space="preserve">                  </w:t>
      </w:r>
      <w:r w:rsidRPr="00B60B81">
        <w:rPr>
          <w:rFonts w:ascii="Calibri" w:hAnsi="Calibri"/>
          <w:color w:val="000096"/>
          <w:sz w:val="16"/>
          <w:szCs w:val="16"/>
        </w:rPr>
        <w:t>&lt;speakerLabel&gt;</w:t>
      </w:r>
      <w:r w:rsidRPr="00B60B81">
        <w:rPr>
          <w:rFonts w:ascii="Calibri" w:hAnsi="Calibri"/>
          <w:sz w:val="16"/>
          <w:szCs w:val="16"/>
        </w:rPr>
        <w:t>M+30</w:t>
      </w:r>
      <w:r w:rsidRPr="00B60B81">
        <w:rPr>
          <w:rFonts w:ascii="Calibri" w:hAnsi="Calibri"/>
          <w:color w:val="000096"/>
          <w:sz w:val="16"/>
          <w:szCs w:val="16"/>
        </w:rPr>
        <w:t>&lt;/speakerLabel&gt;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"azimuth"</w:t>
      </w:r>
      <w:r w:rsidRPr="00B60B81">
        <w:rPr>
          <w:rFonts w:ascii="Calibri" w:hAnsi="Calibri"/>
          <w:color w:val="000096"/>
          <w:sz w:val="16"/>
          <w:szCs w:val="16"/>
        </w:rPr>
        <w:t>&gt;</w:t>
      </w:r>
      <w:r w:rsidRPr="00B60B81">
        <w:rPr>
          <w:rFonts w:ascii="Calibri" w:hAnsi="Calibri"/>
          <w:sz w:val="16"/>
          <w:szCs w:val="16"/>
        </w:rPr>
        <w:t>30.0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"elevation"</w:t>
      </w:r>
      <w:r w:rsidRPr="00B60B81">
        <w:rPr>
          <w:rFonts w:ascii="Calibri" w:hAnsi="Calibri"/>
          <w:color w:val="000096"/>
          <w:sz w:val="16"/>
          <w:szCs w:val="16"/>
        </w:rPr>
        <w:t>&gt;</w:t>
      </w:r>
      <w:r w:rsidRPr="00B60B81">
        <w:rPr>
          <w:rFonts w:ascii="Calibri" w:hAnsi="Calibri"/>
          <w:sz w:val="16"/>
          <w:szCs w:val="16"/>
        </w:rPr>
        <w:t>0.0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"distance"</w:t>
      </w:r>
      <w:r w:rsidRPr="00B60B81">
        <w:rPr>
          <w:rFonts w:ascii="Calibri" w:hAnsi="Calibri"/>
          <w:color w:val="000096"/>
          <w:sz w:val="16"/>
          <w:szCs w:val="16"/>
        </w:rPr>
        <w:t>&gt;</w:t>
      </w:r>
      <w:r w:rsidRPr="00B60B81">
        <w:rPr>
          <w:rFonts w:ascii="Calibri" w:hAnsi="Calibri"/>
          <w:sz w:val="16"/>
          <w:szCs w:val="16"/>
        </w:rPr>
        <w:t>1.0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&lt;/audioBlockFormat&gt;</w:t>
      </w:r>
      <w:r w:rsidRPr="00B60B81">
        <w:rPr>
          <w:rFonts w:ascii="Calibri" w:hAnsi="Calibri"/>
          <w:sz w:val="16"/>
          <w:szCs w:val="16"/>
        </w:rPr>
        <w:br/>
        <w:t xml:space="preserve">   </w:t>
      </w:r>
      <w:r w:rsidRPr="00B60B81">
        <w:rPr>
          <w:rFonts w:ascii="Calibri" w:hAnsi="Calibri"/>
          <w:color w:val="000096"/>
          <w:sz w:val="16"/>
          <w:szCs w:val="16"/>
        </w:rPr>
        <w:t>&lt;/audioChannelFormat&gt;</w:t>
      </w:r>
      <w:r w:rsidRPr="00B60B81">
        <w:rPr>
          <w:rFonts w:ascii="Calibri" w:hAnsi="Calibri"/>
          <w:sz w:val="16"/>
          <w:szCs w:val="16"/>
        </w:rPr>
        <w:br/>
        <w:t xml:space="preserve">                </w:t>
      </w:r>
      <w:r w:rsidRPr="00B60B81">
        <w:rPr>
          <w:rFonts w:ascii="Calibri" w:hAnsi="Calibri"/>
          <w:sz w:val="16"/>
          <w:szCs w:val="16"/>
        </w:rPr>
        <w:br/>
        <w:t xml:space="preserve">   </w:t>
      </w:r>
      <w:r w:rsidRPr="00B60B81">
        <w:rPr>
          <w:rFonts w:ascii="Calibri" w:hAnsi="Calibri"/>
          <w:color w:val="000096"/>
          <w:sz w:val="16"/>
          <w:szCs w:val="16"/>
        </w:rPr>
        <w:t>&lt;audioChannelFormat</w:t>
      </w:r>
      <w:r w:rsidRPr="00B60B81">
        <w:rPr>
          <w:rFonts w:ascii="Calibri" w:hAnsi="Calibri"/>
          <w:color w:val="F5844C"/>
          <w:sz w:val="16"/>
          <w:szCs w:val="16"/>
        </w:rPr>
        <w:t xml:space="preserve"> audioChannelFormatID</w:t>
      </w:r>
      <w:r w:rsidRPr="00B60B81">
        <w:rPr>
          <w:rFonts w:ascii="Calibri" w:hAnsi="Calibri"/>
          <w:color w:val="FF8040"/>
          <w:sz w:val="16"/>
          <w:szCs w:val="16"/>
        </w:rPr>
        <w:t>=</w:t>
      </w:r>
      <w:r w:rsidRPr="00B60B81">
        <w:rPr>
          <w:rFonts w:ascii="Calibri" w:hAnsi="Calibri"/>
          <w:color w:val="993300"/>
          <w:sz w:val="16"/>
          <w:szCs w:val="16"/>
        </w:rPr>
        <w:t>"AC_00010002"</w:t>
      </w:r>
      <w:r w:rsidRPr="00B60B81">
        <w:rPr>
          <w:rFonts w:ascii="Calibri" w:hAnsi="Calibri"/>
          <w:color w:val="F5844C"/>
          <w:sz w:val="16"/>
          <w:szCs w:val="16"/>
        </w:rPr>
        <w:t xml:space="preserve"> audioChannelFormatName</w:t>
      </w:r>
      <w:r w:rsidRPr="00B60B81">
        <w:rPr>
          <w:rFonts w:ascii="Calibri" w:hAnsi="Calibri"/>
          <w:color w:val="FF8040"/>
          <w:sz w:val="16"/>
          <w:szCs w:val="16"/>
        </w:rPr>
        <w:t>=</w:t>
      </w:r>
      <w:r w:rsidRPr="00B60B81">
        <w:rPr>
          <w:rFonts w:ascii="Calibri" w:hAnsi="Calibri"/>
          <w:color w:val="993300"/>
          <w:sz w:val="16"/>
          <w:szCs w:val="16"/>
        </w:rPr>
        <w:t>"FrontRight"</w:t>
      </w:r>
      <w:r w:rsidRPr="00B60B81">
        <w:rPr>
          <w:rFonts w:ascii="Calibri" w:hAnsi="Calibri"/>
          <w:color w:val="F5844C"/>
          <w:sz w:val="16"/>
          <w:szCs w:val="16"/>
        </w:rPr>
        <w:br/>
        <w:t xml:space="preserve">           typeLabel</w:t>
      </w:r>
      <w:r w:rsidRPr="00B60B81">
        <w:rPr>
          <w:rFonts w:ascii="Calibri" w:hAnsi="Calibri"/>
          <w:color w:val="FF8040"/>
          <w:sz w:val="16"/>
          <w:szCs w:val="16"/>
        </w:rPr>
        <w:t>=</w:t>
      </w:r>
      <w:r w:rsidRPr="00B60B81">
        <w:rPr>
          <w:rFonts w:ascii="Calibri" w:hAnsi="Calibri"/>
          <w:color w:val="993300"/>
          <w:sz w:val="16"/>
          <w:szCs w:val="16"/>
        </w:rPr>
        <w:t>"0001"</w:t>
      </w:r>
      <w:r w:rsidRPr="00B60B81">
        <w:rPr>
          <w:rFonts w:ascii="Calibri" w:hAnsi="Calibri"/>
          <w:color w:val="F5844C"/>
          <w:sz w:val="16"/>
          <w:szCs w:val="16"/>
        </w:rPr>
        <w:t xml:space="preserve"> typeDefinition</w:t>
      </w:r>
      <w:r w:rsidRPr="00B60B81">
        <w:rPr>
          <w:rFonts w:ascii="Calibri" w:hAnsi="Calibri"/>
          <w:color w:val="FF8040"/>
          <w:sz w:val="16"/>
          <w:szCs w:val="16"/>
        </w:rPr>
        <w:t>=</w:t>
      </w:r>
      <w:r w:rsidRPr="00B60B81">
        <w:rPr>
          <w:rFonts w:ascii="Calibri" w:hAnsi="Calibri"/>
          <w:color w:val="993300"/>
          <w:sz w:val="16"/>
          <w:szCs w:val="16"/>
        </w:rPr>
        <w:t>"DirectSpeakers"</w:t>
      </w:r>
      <w:r w:rsidRPr="00B60B81">
        <w:rPr>
          <w:rFonts w:ascii="Calibri" w:hAnsi="Calibri"/>
          <w:color w:val="000096"/>
          <w:sz w:val="16"/>
          <w:szCs w:val="16"/>
        </w:rPr>
        <w:t>&gt;</w:t>
      </w:r>
      <w:r w:rsidRPr="00B60B81">
        <w:rPr>
          <w:rFonts w:ascii="Calibri" w:hAnsi="Calibri"/>
          <w:sz w:val="16"/>
          <w:szCs w:val="16"/>
        </w:rPr>
        <w:br/>
        <w:t xml:space="preserve">           </w:t>
      </w:r>
      <w:r w:rsidRPr="00B60B81">
        <w:rPr>
          <w:rFonts w:ascii="Calibri" w:hAnsi="Calibri"/>
          <w:color w:val="000096"/>
          <w:sz w:val="16"/>
          <w:szCs w:val="16"/>
        </w:rPr>
        <w:t>&lt;audioBlockFormat</w:t>
      </w:r>
      <w:r w:rsidRPr="00B60B81">
        <w:rPr>
          <w:rFonts w:ascii="Calibri" w:hAnsi="Calibri"/>
          <w:color w:val="F5844C"/>
          <w:sz w:val="16"/>
          <w:szCs w:val="16"/>
        </w:rPr>
        <w:t xml:space="preserve"> audioBlockFormatID</w:t>
      </w:r>
      <w:r w:rsidRPr="00B60B81">
        <w:rPr>
          <w:rFonts w:ascii="Calibri" w:hAnsi="Calibri"/>
          <w:color w:val="FF8040"/>
          <w:sz w:val="16"/>
          <w:szCs w:val="16"/>
        </w:rPr>
        <w:t>=</w:t>
      </w:r>
      <w:r w:rsidRPr="00B60B81">
        <w:rPr>
          <w:rFonts w:ascii="Calibri" w:hAnsi="Calibri"/>
          <w:color w:val="993300"/>
          <w:sz w:val="16"/>
          <w:szCs w:val="16"/>
        </w:rPr>
        <w:t>"AB_00010002_00000001"</w:t>
      </w:r>
      <w:r w:rsidRPr="00B60B81">
        <w:rPr>
          <w:rFonts w:ascii="Calibri" w:hAnsi="Calibri"/>
          <w:color w:val="000096"/>
          <w:sz w:val="16"/>
          <w:szCs w:val="16"/>
        </w:rPr>
        <w:t>&gt;</w:t>
      </w:r>
      <w:r w:rsidRPr="00B60B81">
        <w:rPr>
          <w:rFonts w:ascii="Calibri" w:hAnsi="Calibri"/>
          <w:sz w:val="16"/>
          <w:szCs w:val="16"/>
        </w:rPr>
        <w:br/>
        <w:t xml:space="preserve">                     </w:t>
      </w:r>
      <w:r w:rsidRPr="00B60B81">
        <w:rPr>
          <w:rFonts w:ascii="Calibri" w:hAnsi="Calibri"/>
          <w:color w:val="000096"/>
          <w:sz w:val="16"/>
          <w:szCs w:val="16"/>
        </w:rPr>
        <w:t>&lt;speakerLabel&gt;</w:t>
      </w:r>
      <w:r w:rsidRPr="00B60B81">
        <w:rPr>
          <w:rFonts w:ascii="Calibri" w:hAnsi="Calibri"/>
          <w:sz w:val="16"/>
          <w:szCs w:val="16"/>
        </w:rPr>
        <w:t>M-30</w:t>
      </w:r>
      <w:r w:rsidRPr="00B60B81">
        <w:rPr>
          <w:rFonts w:ascii="Calibri" w:hAnsi="Calibri"/>
          <w:color w:val="000096"/>
          <w:sz w:val="16"/>
          <w:szCs w:val="16"/>
        </w:rPr>
        <w:t>&lt;/speakerLabel&gt;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"azimuth"</w:t>
      </w:r>
      <w:r w:rsidRPr="00B60B81">
        <w:rPr>
          <w:rFonts w:ascii="Calibri" w:hAnsi="Calibri"/>
          <w:color w:val="000096"/>
          <w:sz w:val="16"/>
          <w:szCs w:val="16"/>
        </w:rPr>
        <w:t>&gt;</w:t>
      </w:r>
      <w:r w:rsidRPr="00B60B81">
        <w:rPr>
          <w:rFonts w:ascii="Calibri" w:hAnsi="Calibri"/>
          <w:sz w:val="16"/>
          <w:szCs w:val="16"/>
        </w:rPr>
        <w:t>-30.0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"elevation"</w:t>
      </w:r>
      <w:r w:rsidRPr="00B60B81">
        <w:rPr>
          <w:rFonts w:ascii="Calibri" w:hAnsi="Calibri"/>
          <w:color w:val="000096"/>
          <w:sz w:val="16"/>
          <w:szCs w:val="16"/>
        </w:rPr>
        <w:t>&gt;</w:t>
      </w:r>
      <w:r w:rsidRPr="00B60B81">
        <w:rPr>
          <w:rFonts w:ascii="Calibri" w:hAnsi="Calibri"/>
          <w:sz w:val="16"/>
          <w:szCs w:val="16"/>
        </w:rPr>
        <w:t>0.0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"distance"</w:t>
      </w:r>
      <w:r w:rsidRPr="00B60B81">
        <w:rPr>
          <w:rFonts w:ascii="Calibri" w:hAnsi="Calibri"/>
          <w:color w:val="000096"/>
          <w:sz w:val="16"/>
          <w:szCs w:val="16"/>
        </w:rPr>
        <w:t>&gt;</w:t>
      </w:r>
      <w:r w:rsidRPr="00B60B81">
        <w:rPr>
          <w:rFonts w:ascii="Calibri" w:hAnsi="Calibri"/>
          <w:sz w:val="16"/>
          <w:szCs w:val="16"/>
        </w:rPr>
        <w:t>1.0</w:t>
      </w:r>
      <w:r w:rsidRPr="00B60B81">
        <w:rPr>
          <w:rFonts w:ascii="Calibri" w:hAnsi="Calibri"/>
          <w:color w:val="000096"/>
          <w:sz w:val="16"/>
          <w:szCs w:val="16"/>
        </w:rPr>
        <w:t>&lt;/position&gt;</w:t>
      </w:r>
      <w:r w:rsidRPr="00B60B81">
        <w:rPr>
          <w:rFonts w:ascii="Calibri" w:hAnsi="Calibri"/>
          <w:sz w:val="16"/>
          <w:szCs w:val="16"/>
        </w:rPr>
        <w:br/>
        <w:t xml:space="preserve">            </w:t>
      </w:r>
      <w:r w:rsidRPr="00B60B81">
        <w:rPr>
          <w:rFonts w:ascii="Calibri" w:hAnsi="Calibri"/>
          <w:color w:val="000096"/>
          <w:sz w:val="16"/>
          <w:szCs w:val="16"/>
        </w:rPr>
        <w:t>&lt;/audioBlockFormat&gt;</w:t>
      </w:r>
      <w:r w:rsidRPr="00B60B81">
        <w:rPr>
          <w:rFonts w:ascii="Calibri" w:hAnsi="Calibri"/>
          <w:sz w:val="16"/>
          <w:szCs w:val="16"/>
        </w:rPr>
        <w:br/>
        <w:t xml:space="preserve">   </w:t>
      </w:r>
      <w:r w:rsidRPr="00B60B81">
        <w:rPr>
          <w:rFonts w:ascii="Calibri" w:hAnsi="Calibri"/>
          <w:color w:val="000096"/>
          <w:sz w:val="16"/>
          <w:szCs w:val="16"/>
        </w:rPr>
        <w:t>&lt;/audioChannelFormat&gt;</w:t>
      </w:r>
      <w:r w:rsidRPr="00B60B81">
        <w:rPr>
          <w:rFonts w:ascii="Calibri" w:hAnsi="Calibri"/>
          <w:sz w:val="16"/>
          <w:szCs w:val="16"/>
        </w:rPr>
        <w:br/>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proofErr w:type="gramStart"/>
      <w:r w:rsidRPr="00B60B81">
        <w:rPr>
          <w:rFonts w:ascii="Calibri" w:hAnsi="Calibri" w:cs="Courier New"/>
          <w:color w:val="006400"/>
          <w:sz w:val="16"/>
          <w:szCs w:val="16"/>
        </w:rPr>
        <w:t>&lt;!--</w:t>
      </w:r>
      <w:proofErr w:type="gramEnd"/>
      <w:r w:rsidRPr="00B60B81">
        <w:rPr>
          <w:rFonts w:ascii="Calibri" w:hAnsi="Calibri" w:cs="Courier New"/>
          <w:color w:val="006400"/>
          <w:sz w:val="16"/>
          <w:szCs w:val="16"/>
        </w:rPr>
        <w:t xml:space="preserve"> audio stream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w:t>
      </w:r>
      <w:r w:rsidRPr="00B60B81">
        <w:rPr>
          <w:rFonts w:ascii="Calibri" w:hAnsi="Calibri" w:cs="Courier New"/>
          <w:color w:val="F5844C"/>
          <w:sz w:val="16"/>
          <w:szCs w:val="16"/>
        </w:rPr>
        <w:t xml:space="preserve"> audioStreamFormatID</w:t>
      </w:r>
      <w:r w:rsidRPr="00B60B81">
        <w:rPr>
          <w:rFonts w:ascii="Calibri" w:hAnsi="Calibri" w:cs="Courier New"/>
          <w:color w:val="FF8040"/>
          <w:sz w:val="16"/>
          <w:szCs w:val="16"/>
        </w:rPr>
        <w:t>=</w:t>
      </w:r>
      <w:r w:rsidRPr="00B60B81">
        <w:rPr>
          <w:rFonts w:ascii="Calibri" w:hAnsi="Calibri" w:cs="Courier New"/>
          <w:color w:val="993300"/>
          <w:sz w:val="16"/>
          <w:szCs w:val="16"/>
        </w:rPr>
        <w:t>"AS_00010001"</w:t>
      </w:r>
      <w:r w:rsidRPr="00B60B81">
        <w:rPr>
          <w:rFonts w:ascii="Calibri" w:hAnsi="Calibri" w:cs="Courier New"/>
          <w:color w:val="F5844C"/>
          <w:sz w:val="16"/>
          <w:szCs w:val="16"/>
        </w:rPr>
        <w:t xml:space="preserve"> audioStreamFormatName</w:t>
      </w:r>
      <w:r w:rsidRPr="00B60B81">
        <w:rPr>
          <w:rFonts w:ascii="Calibri" w:hAnsi="Calibri" w:cs="Courier New"/>
          <w:color w:val="FF8040"/>
          <w:sz w:val="16"/>
          <w:szCs w:val="16"/>
        </w:rPr>
        <w:t>=</w:t>
      </w:r>
      <w:r w:rsidRPr="00B60B81">
        <w:rPr>
          <w:rFonts w:ascii="Calibri" w:hAnsi="Calibri" w:cs="Courier New"/>
          <w:color w:val="993300"/>
          <w:sz w:val="16"/>
          <w:szCs w:val="16"/>
        </w:rPr>
        <w:t>"PCM_FrontLeft"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F5844C"/>
          <w:sz w:val="16"/>
          <w:szCs w:val="16"/>
        </w:rPr>
        <w:t xml:space="preserve">     formatLabel</w:t>
      </w:r>
      <w:r w:rsidRPr="00B60B81">
        <w:rPr>
          <w:rFonts w:ascii="Calibri" w:hAnsi="Calibri" w:cs="Courier New"/>
          <w:color w:val="FF8040"/>
          <w:sz w:val="16"/>
          <w:szCs w:val="16"/>
        </w:rPr>
        <w:t>=</w:t>
      </w:r>
      <w:r w:rsidRPr="00B60B81">
        <w:rPr>
          <w:rFonts w:ascii="Calibri" w:hAnsi="Calibri" w:cs="Courier New"/>
          <w:color w:val="993300"/>
          <w:sz w:val="16"/>
          <w:szCs w:val="16"/>
        </w:rPr>
        <w:t>"0001"</w:t>
      </w:r>
      <w:r w:rsidRPr="00B60B81">
        <w:rPr>
          <w:rFonts w:ascii="Calibri" w:hAnsi="Calibri" w:cs="Courier New"/>
          <w:color w:val="F5844C"/>
          <w:sz w:val="16"/>
          <w:szCs w:val="16"/>
        </w:rPr>
        <w:t xml:space="preserve"> formatDefinition</w:t>
      </w:r>
      <w:r w:rsidRPr="00B60B81">
        <w:rPr>
          <w:rFonts w:ascii="Calibri" w:hAnsi="Calibri" w:cs="Courier New"/>
          <w:color w:val="FF8040"/>
          <w:sz w:val="16"/>
          <w:szCs w:val="16"/>
        </w:rPr>
        <w:t>=</w:t>
      </w:r>
      <w:r w:rsidRPr="00B60B81">
        <w:rPr>
          <w:rFonts w:ascii="Calibri" w:hAnsi="Calibri" w:cs="Courier New"/>
          <w:color w:val="993300"/>
          <w:sz w:val="16"/>
          <w:szCs w:val="16"/>
        </w:rPr>
        <w:t>"PCM"</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&lt;audioChannelFormatIDRef&gt;</w:t>
      </w:r>
      <w:r w:rsidRPr="00B60B81">
        <w:rPr>
          <w:rFonts w:ascii="Calibri" w:hAnsi="Calibri" w:cs="Courier New"/>
          <w:sz w:val="16"/>
          <w:szCs w:val="16"/>
        </w:rPr>
        <w:t>AC_00010001</w:t>
      </w:r>
      <w:r w:rsidRPr="00B60B81">
        <w:rPr>
          <w:rFonts w:ascii="Calibri" w:hAnsi="Calibri" w:cs="Courier New"/>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lastRenderedPageBreak/>
        <w:t xml:space="preserve">     </w:t>
      </w:r>
      <w:r w:rsidRPr="00B60B81">
        <w:rPr>
          <w:rFonts w:ascii="Calibri" w:hAnsi="Calibri" w:cs="Courier New"/>
          <w:color w:val="000096"/>
          <w:sz w:val="16"/>
          <w:szCs w:val="16"/>
        </w:rPr>
        <w:t>&lt;audioTrackFormatIDRef&gt;</w:t>
      </w:r>
      <w:r w:rsidRPr="00B60B81">
        <w:rPr>
          <w:rFonts w:ascii="Calibri" w:hAnsi="Calibri" w:cs="Courier New"/>
          <w:sz w:val="16"/>
          <w:szCs w:val="16"/>
        </w:rPr>
        <w:t>AS_00010001_AT_01</w:t>
      </w:r>
      <w:r w:rsidRPr="00B60B81">
        <w:rPr>
          <w:rFonts w:ascii="Calibri" w:hAnsi="Calibri" w:cs="Courier New"/>
          <w:color w:val="000096"/>
          <w:sz w:val="16"/>
          <w:szCs w:val="16"/>
        </w:rPr>
        <w:t>&lt;/audioTrackFormatIDRef&gt;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w:t>
      </w:r>
      <w:r w:rsidRPr="00B60B81">
        <w:rPr>
          <w:rFonts w:ascii="Calibri" w:hAnsi="Calibri" w:cs="Courier New"/>
          <w:color w:val="F5844C"/>
          <w:sz w:val="16"/>
          <w:szCs w:val="16"/>
        </w:rPr>
        <w:t xml:space="preserve"> audioStreamFormatID</w:t>
      </w:r>
      <w:r w:rsidRPr="00B60B81">
        <w:rPr>
          <w:rFonts w:ascii="Calibri" w:hAnsi="Calibri" w:cs="Courier New"/>
          <w:color w:val="FF8040"/>
          <w:sz w:val="16"/>
          <w:szCs w:val="16"/>
        </w:rPr>
        <w:t>=</w:t>
      </w:r>
      <w:r w:rsidRPr="00B60B81">
        <w:rPr>
          <w:rFonts w:ascii="Calibri" w:hAnsi="Calibri" w:cs="Courier New"/>
          <w:color w:val="993300"/>
          <w:sz w:val="16"/>
          <w:szCs w:val="16"/>
        </w:rPr>
        <w:t>"AS_00010002"</w:t>
      </w:r>
      <w:r w:rsidRPr="00B60B81">
        <w:rPr>
          <w:rFonts w:ascii="Calibri" w:hAnsi="Calibri" w:cs="Courier New"/>
          <w:color w:val="F5844C"/>
          <w:sz w:val="16"/>
          <w:szCs w:val="16"/>
        </w:rPr>
        <w:t xml:space="preserve"> audioStreamFormatName</w:t>
      </w:r>
      <w:r w:rsidRPr="00B60B81">
        <w:rPr>
          <w:rFonts w:ascii="Calibri" w:hAnsi="Calibri" w:cs="Courier New"/>
          <w:color w:val="FF8040"/>
          <w:sz w:val="16"/>
          <w:szCs w:val="16"/>
        </w:rPr>
        <w:t>=</w:t>
      </w:r>
      <w:r w:rsidRPr="00B60B81">
        <w:rPr>
          <w:rFonts w:ascii="Calibri" w:hAnsi="Calibri" w:cs="Courier New"/>
          <w:color w:val="993300"/>
          <w:sz w:val="16"/>
          <w:szCs w:val="16"/>
        </w:rPr>
        <w:t>"PCM_FrontRight"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F5844C"/>
          <w:sz w:val="16"/>
          <w:szCs w:val="16"/>
        </w:rPr>
        <w:t xml:space="preserve">     formatLabel</w:t>
      </w:r>
      <w:r w:rsidRPr="00B60B81">
        <w:rPr>
          <w:rFonts w:ascii="Calibri" w:hAnsi="Calibri" w:cs="Courier New"/>
          <w:color w:val="FF8040"/>
          <w:sz w:val="16"/>
          <w:szCs w:val="16"/>
        </w:rPr>
        <w:t>=</w:t>
      </w:r>
      <w:r w:rsidRPr="00B60B81">
        <w:rPr>
          <w:rFonts w:ascii="Calibri" w:hAnsi="Calibri" w:cs="Courier New"/>
          <w:color w:val="993300"/>
          <w:sz w:val="16"/>
          <w:szCs w:val="16"/>
        </w:rPr>
        <w:t>"0001"</w:t>
      </w:r>
      <w:r w:rsidRPr="00B60B81">
        <w:rPr>
          <w:rFonts w:ascii="Calibri" w:hAnsi="Calibri" w:cs="Courier New"/>
          <w:color w:val="F5844C"/>
          <w:sz w:val="16"/>
          <w:szCs w:val="16"/>
        </w:rPr>
        <w:t xml:space="preserve"> formatDefinition</w:t>
      </w:r>
      <w:r w:rsidRPr="00B60B81">
        <w:rPr>
          <w:rFonts w:ascii="Calibri" w:hAnsi="Calibri" w:cs="Courier New"/>
          <w:color w:val="FF8040"/>
          <w:sz w:val="16"/>
          <w:szCs w:val="16"/>
        </w:rPr>
        <w:t>=</w:t>
      </w:r>
      <w:r w:rsidRPr="00B60B81">
        <w:rPr>
          <w:rFonts w:ascii="Calibri" w:hAnsi="Calibri" w:cs="Courier New"/>
          <w:color w:val="993300"/>
          <w:sz w:val="16"/>
          <w:szCs w:val="16"/>
        </w:rPr>
        <w:t>"PCM"</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&lt;audioChannelFormatIDRef&gt;</w:t>
      </w:r>
      <w:r w:rsidRPr="00B60B81">
        <w:rPr>
          <w:rFonts w:ascii="Calibri" w:hAnsi="Calibri" w:cs="Courier New"/>
          <w:sz w:val="16"/>
          <w:szCs w:val="16"/>
        </w:rPr>
        <w:t>AC_00010002</w:t>
      </w:r>
      <w:r w:rsidRPr="00B60B81">
        <w:rPr>
          <w:rFonts w:ascii="Calibri" w:hAnsi="Calibri" w:cs="Courier New"/>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&lt;audioTrackFormatIDRef&gt;</w:t>
      </w:r>
      <w:r w:rsidRPr="00B60B81">
        <w:rPr>
          <w:rFonts w:ascii="Calibri" w:hAnsi="Calibri" w:cs="Courier New"/>
          <w:sz w:val="16"/>
          <w:szCs w:val="16"/>
        </w:rPr>
        <w:t>AS_00010002_AT_01</w:t>
      </w:r>
      <w:r w:rsidRPr="00B60B81">
        <w:rPr>
          <w:rFonts w:ascii="Calibri" w:hAnsi="Calibri" w:cs="Courier New"/>
          <w:color w:val="000096"/>
          <w:sz w:val="16"/>
          <w:szCs w:val="16"/>
        </w:rPr>
        <w:t>&lt;/audioTrackFormatIDRef&gt;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proofErr w:type="gramStart"/>
      <w:r w:rsidRPr="00B60B81">
        <w:rPr>
          <w:rFonts w:ascii="Calibri" w:hAnsi="Calibri" w:cs="Courier New"/>
          <w:color w:val="006400"/>
          <w:sz w:val="16"/>
          <w:szCs w:val="16"/>
        </w:rPr>
        <w:t>&lt;!--</w:t>
      </w:r>
      <w:proofErr w:type="gramEnd"/>
      <w:r w:rsidRPr="00B60B81">
        <w:rPr>
          <w:rFonts w:ascii="Calibri" w:hAnsi="Calibri" w:cs="Courier New"/>
          <w:color w:val="006400"/>
          <w:sz w:val="16"/>
          <w:szCs w:val="16"/>
        </w:rPr>
        <w:t xml:space="preserve"> audio track format--&gt;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&lt;audioTrackFormat</w:t>
      </w:r>
      <w:r w:rsidRPr="00B60B81">
        <w:rPr>
          <w:rFonts w:ascii="Calibri" w:hAnsi="Calibri" w:cs="Courier New"/>
          <w:color w:val="F5844C"/>
          <w:sz w:val="16"/>
          <w:szCs w:val="16"/>
        </w:rPr>
        <w:t xml:space="preserve"> audioTrackFormatID</w:t>
      </w:r>
      <w:r w:rsidRPr="00B60B81">
        <w:rPr>
          <w:rFonts w:ascii="Calibri" w:hAnsi="Calibri" w:cs="Courier New"/>
          <w:color w:val="FF8040"/>
          <w:sz w:val="16"/>
          <w:szCs w:val="16"/>
        </w:rPr>
        <w:t>=</w:t>
      </w:r>
      <w:r w:rsidRPr="00B60B81">
        <w:rPr>
          <w:rFonts w:ascii="Calibri" w:hAnsi="Calibri" w:cs="Courier New"/>
          <w:color w:val="993300"/>
          <w:sz w:val="16"/>
          <w:szCs w:val="16"/>
        </w:rPr>
        <w:t>"AS_00010001_AT_01"</w:t>
      </w:r>
      <w:r w:rsidRPr="00B60B81">
        <w:rPr>
          <w:rFonts w:ascii="Calibri" w:hAnsi="Calibri" w:cs="Courier New"/>
          <w:color w:val="F5844C"/>
          <w:sz w:val="16"/>
          <w:szCs w:val="16"/>
        </w:rPr>
        <w:t xml:space="preserve"> audioTrackFormatName</w:t>
      </w:r>
      <w:r w:rsidRPr="00B60B81">
        <w:rPr>
          <w:rFonts w:ascii="Calibri" w:hAnsi="Calibri" w:cs="Courier New"/>
          <w:color w:val="FF8040"/>
          <w:sz w:val="16"/>
          <w:szCs w:val="16"/>
        </w:rPr>
        <w:t>=</w:t>
      </w:r>
      <w:r w:rsidRPr="00B60B81">
        <w:rPr>
          <w:rFonts w:ascii="Calibri" w:hAnsi="Calibri" w:cs="Courier New"/>
          <w:color w:val="993300"/>
          <w:sz w:val="16"/>
          <w:szCs w:val="16"/>
        </w:rPr>
        <w:t>"PCM_FrontLeft"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F5844C"/>
          <w:sz w:val="16"/>
          <w:szCs w:val="16"/>
        </w:rPr>
        <w:t xml:space="preserve">     formatLabel</w:t>
      </w:r>
      <w:r w:rsidRPr="00B60B81">
        <w:rPr>
          <w:rFonts w:ascii="Calibri" w:hAnsi="Calibri" w:cs="Courier New"/>
          <w:color w:val="FF8040"/>
          <w:sz w:val="16"/>
          <w:szCs w:val="16"/>
        </w:rPr>
        <w:t>=</w:t>
      </w:r>
      <w:r w:rsidRPr="00B60B81">
        <w:rPr>
          <w:rFonts w:ascii="Calibri" w:hAnsi="Calibri" w:cs="Courier New"/>
          <w:color w:val="993300"/>
          <w:sz w:val="16"/>
          <w:szCs w:val="16"/>
        </w:rPr>
        <w:t>"0001"</w:t>
      </w:r>
      <w:r w:rsidRPr="00B60B81">
        <w:rPr>
          <w:rFonts w:ascii="Calibri" w:hAnsi="Calibri" w:cs="Courier New"/>
          <w:color w:val="F5844C"/>
          <w:sz w:val="16"/>
          <w:szCs w:val="16"/>
        </w:rPr>
        <w:t xml:space="preserve"> formatDefinition</w:t>
      </w:r>
      <w:r w:rsidRPr="00B60B81">
        <w:rPr>
          <w:rFonts w:ascii="Calibri" w:hAnsi="Calibri" w:cs="Courier New"/>
          <w:color w:val="FF8040"/>
          <w:sz w:val="16"/>
          <w:szCs w:val="16"/>
        </w:rPr>
        <w:t>=</w:t>
      </w:r>
      <w:r w:rsidRPr="00B60B81">
        <w:rPr>
          <w:rFonts w:ascii="Calibri" w:hAnsi="Calibri" w:cs="Courier New"/>
          <w:color w:val="993300"/>
          <w:sz w:val="16"/>
          <w:szCs w:val="16"/>
        </w:rPr>
        <w:t>"PCM"</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&lt;audioStreamFormatIDRef&gt;</w:t>
      </w:r>
      <w:r w:rsidRPr="00B60B81">
        <w:rPr>
          <w:rFonts w:ascii="Calibri" w:hAnsi="Calibri" w:cs="Courier New"/>
          <w:sz w:val="16"/>
          <w:szCs w:val="16"/>
        </w:rPr>
        <w:t>AS_00010001</w:t>
      </w:r>
      <w:r w:rsidRPr="00B60B81">
        <w:rPr>
          <w:rFonts w:ascii="Calibri" w:hAnsi="Calibri" w:cs="Courier New"/>
          <w:color w:val="000096"/>
          <w:sz w:val="16"/>
          <w:szCs w:val="16"/>
        </w:rPr>
        <w:t>&lt;/audioStreamFormatIDRef&gt;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color w:val="F5844C"/>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&lt;audioTrackFormat</w:t>
      </w:r>
      <w:r w:rsidRPr="00B60B81">
        <w:rPr>
          <w:rFonts w:ascii="Calibri" w:hAnsi="Calibri" w:cs="Courier New"/>
          <w:color w:val="F5844C"/>
          <w:sz w:val="16"/>
          <w:szCs w:val="16"/>
        </w:rPr>
        <w:t xml:space="preserve"> audioTrackFormatID</w:t>
      </w:r>
      <w:r w:rsidRPr="00B60B81">
        <w:rPr>
          <w:rFonts w:ascii="Calibri" w:hAnsi="Calibri" w:cs="Courier New"/>
          <w:color w:val="FF8040"/>
          <w:sz w:val="16"/>
          <w:szCs w:val="16"/>
        </w:rPr>
        <w:t>=</w:t>
      </w:r>
      <w:r w:rsidRPr="00B60B81">
        <w:rPr>
          <w:rFonts w:ascii="Calibri" w:hAnsi="Calibri" w:cs="Courier New"/>
          <w:color w:val="993300"/>
          <w:sz w:val="16"/>
          <w:szCs w:val="16"/>
        </w:rPr>
        <w:t>"AS_00010002_AT_01"</w:t>
      </w:r>
      <w:r w:rsidRPr="00B60B81">
        <w:rPr>
          <w:rFonts w:ascii="Calibri" w:hAnsi="Calibri" w:cs="Courier New"/>
          <w:color w:val="F5844C"/>
          <w:sz w:val="16"/>
          <w:szCs w:val="16"/>
        </w:rPr>
        <w:t xml:space="preserve"> audioTrackFormatName</w:t>
      </w:r>
      <w:r w:rsidRPr="00B60B81">
        <w:rPr>
          <w:rFonts w:ascii="Calibri" w:hAnsi="Calibri" w:cs="Courier New"/>
          <w:color w:val="FF8040"/>
          <w:sz w:val="16"/>
          <w:szCs w:val="16"/>
        </w:rPr>
        <w:t>=</w:t>
      </w:r>
      <w:r w:rsidRPr="00B60B81">
        <w:rPr>
          <w:rFonts w:ascii="Calibri" w:hAnsi="Calibri" w:cs="Courier New"/>
          <w:color w:val="993300"/>
          <w:sz w:val="16"/>
          <w:szCs w:val="16"/>
        </w:rPr>
        <w:t>"PCM_FrontRight"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F5844C"/>
          <w:sz w:val="16"/>
          <w:szCs w:val="16"/>
        </w:rPr>
        <w:t xml:space="preserve">     formatLabel</w:t>
      </w:r>
      <w:r w:rsidRPr="00B60B81">
        <w:rPr>
          <w:rFonts w:ascii="Calibri" w:hAnsi="Calibri" w:cs="Courier New"/>
          <w:color w:val="FF8040"/>
          <w:sz w:val="16"/>
          <w:szCs w:val="16"/>
        </w:rPr>
        <w:t>=</w:t>
      </w:r>
      <w:r w:rsidRPr="00B60B81">
        <w:rPr>
          <w:rFonts w:ascii="Calibri" w:hAnsi="Calibri" w:cs="Courier New"/>
          <w:color w:val="993300"/>
          <w:sz w:val="16"/>
          <w:szCs w:val="16"/>
        </w:rPr>
        <w:t>"0001"</w:t>
      </w:r>
      <w:r w:rsidRPr="00B60B81">
        <w:rPr>
          <w:rFonts w:ascii="Calibri" w:hAnsi="Calibri" w:cs="Courier New"/>
          <w:color w:val="F5844C"/>
          <w:sz w:val="16"/>
          <w:szCs w:val="16"/>
        </w:rPr>
        <w:t xml:space="preserve"> formatDefinition</w:t>
      </w:r>
      <w:r w:rsidRPr="00B60B81">
        <w:rPr>
          <w:rFonts w:ascii="Calibri" w:hAnsi="Calibri" w:cs="Courier New"/>
          <w:color w:val="FF8040"/>
          <w:sz w:val="16"/>
          <w:szCs w:val="16"/>
        </w:rPr>
        <w:t>=</w:t>
      </w:r>
      <w:r w:rsidRPr="00B60B81">
        <w:rPr>
          <w:rFonts w:ascii="Calibri" w:hAnsi="Calibri" w:cs="Courier New"/>
          <w:color w:val="993300"/>
          <w:sz w:val="16"/>
          <w:szCs w:val="16"/>
        </w:rPr>
        <w:t>"PCM"</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&lt;audioStreamFormatIDRef&gt;</w:t>
      </w:r>
      <w:r w:rsidRPr="00B60B81">
        <w:rPr>
          <w:rFonts w:ascii="Calibri" w:hAnsi="Calibri" w:cs="Courier New"/>
          <w:sz w:val="16"/>
          <w:szCs w:val="16"/>
        </w:rPr>
        <w:t>AS_00010002</w:t>
      </w:r>
      <w:r w:rsidRPr="00B60B81">
        <w:rPr>
          <w:rFonts w:ascii="Calibri" w:hAnsi="Calibri" w:cs="Courier New"/>
          <w:color w:val="000096"/>
          <w:sz w:val="16"/>
          <w:szCs w:val="16"/>
        </w:rPr>
        <w:t>&lt;/audioStreamFormatIDRef&gt;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proofErr w:type="gramStart"/>
      <w:r w:rsidRPr="00B60B81">
        <w:rPr>
          <w:rFonts w:ascii="Calibri" w:hAnsi="Calibri" w:cs="Courier New"/>
          <w:color w:val="006400"/>
          <w:sz w:val="16"/>
          <w:szCs w:val="16"/>
        </w:rPr>
        <w:t>&lt;!--</w:t>
      </w:r>
      <w:proofErr w:type="gramEnd"/>
      <w:r w:rsidRPr="00B60B81">
        <w:rPr>
          <w:rFonts w:ascii="Calibri" w:hAnsi="Calibri" w:cs="Courier New"/>
          <w:color w:val="006400"/>
          <w:sz w:val="16"/>
          <w:szCs w:val="16"/>
        </w:rPr>
        <w:t xml:space="preserve"> audio track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w:t>
      </w:r>
      <w:r w:rsidRPr="00B60B81">
        <w:rPr>
          <w:rFonts w:ascii="Calibri" w:hAnsi="Calibri" w:cs="Courier New"/>
          <w:color w:val="F5844C"/>
          <w:sz w:val="16"/>
          <w:szCs w:val="16"/>
        </w:rPr>
        <w:t xml:space="preserve"> UID</w:t>
      </w:r>
      <w:r w:rsidRPr="00B60B81">
        <w:rPr>
          <w:rFonts w:ascii="Calibri" w:hAnsi="Calibri" w:cs="Courier New"/>
          <w:color w:val="FF8040"/>
          <w:sz w:val="16"/>
          <w:szCs w:val="16"/>
        </w:rPr>
        <w:t>=</w:t>
      </w:r>
      <w:r w:rsidRPr="00B60B81">
        <w:rPr>
          <w:rFonts w:ascii="Calibri" w:hAnsi="Calibri" w:cs="Courier New"/>
          <w:color w:val="993300"/>
          <w:sz w:val="16"/>
          <w:szCs w:val="16"/>
        </w:rPr>
        <w:t>"ATU_00000001"</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w:t>
      </w:r>
      <w:r w:rsidRPr="00B60B81">
        <w:rPr>
          <w:rFonts w:ascii="Calibri" w:hAnsi="Calibri" w:cs="Courier New"/>
          <w:color w:val="F5844C"/>
          <w:sz w:val="16"/>
          <w:szCs w:val="16"/>
        </w:rPr>
        <w:t xml:space="preserve"> UID</w:t>
      </w:r>
      <w:r w:rsidRPr="00B60B81">
        <w:rPr>
          <w:rFonts w:ascii="Calibri" w:hAnsi="Calibri" w:cs="Courier New"/>
          <w:color w:val="FF8040"/>
          <w:sz w:val="16"/>
          <w:szCs w:val="16"/>
        </w:rPr>
        <w:t>=</w:t>
      </w:r>
      <w:r w:rsidRPr="00B60B81">
        <w:rPr>
          <w:rFonts w:ascii="Calibri" w:hAnsi="Calibri" w:cs="Courier New"/>
          <w:color w:val="993300"/>
          <w:sz w:val="16"/>
          <w:szCs w:val="16"/>
        </w:rPr>
        <w:t>"ATU_00000002"</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w:t>
      </w:r>
      <w:r w:rsidRPr="00B60B81">
        <w:rPr>
          <w:rFonts w:ascii="Calibri" w:hAnsi="Calibri" w:cs="Courier New"/>
          <w:color w:val="F5844C"/>
          <w:sz w:val="16"/>
          <w:szCs w:val="16"/>
        </w:rPr>
        <w:t xml:space="preserve"> UID</w:t>
      </w:r>
      <w:r w:rsidRPr="00B60B81">
        <w:rPr>
          <w:rFonts w:ascii="Calibri" w:hAnsi="Calibri" w:cs="Courier New"/>
          <w:color w:val="FF8040"/>
          <w:sz w:val="16"/>
          <w:szCs w:val="16"/>
        </w:rPr>
        <w:t>=</w:t>
      </w:r>
      <w:r w:rsidRPr="00B60B81">
        <w:rPr>
          <w:rFonts w:ascii="Calibri" w:hAnsi="Calibri" w:cs="Courier New"/>
          <w:color w:val="993300"/>
          <w:sz w:val="16"/>
          <w:szCs w:val="16"/>
        </w:rPr>
        <w:t>"ATU_00000003"</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&lt;audioTrackUID</w:t>
      </w:r>
      <w:r w:rsidRPr="00B60B81">
        <w:rPr>
          <w:rFonts w:ascii="Calibri" w:hAnsi="Calibri" w:cs="Courier New"/>
          <w:color w:val="F5844C"/>
          <w:sz w:val="16"/>
          <w:szCs w:val="16"/>
        </w:rPr>
        <w:t xml:space="preserve"> UID</w:t>
      </w:r>
      <w:r w:rsidRPr="00B60B81">
        <w:rPr>
          <w:rFonts w:ascii="Calibri" w:hAnsi="Calibri" w:cs="Courier New"/>
          <w:color w:val="FF8040"/>
          <w:sz w:val="16"/>
          <w:szCs w:val="16"/>
        </w:rPr>
        <w:t>=</w:t>
      </w:r>
      <w:r w:rsidRPr="00B60B81">
        <w:rPr>
          <w:rFonts w:ascii="Calibri" w:hAnsi="Calibri" w:cs="Courier New"/>
          <w:color w:val="993300"/>
          <w:sz w:val="16"/>
          <w:szCs w:val="16"/>
        </w:rPr>
        <w:t>"ATU_00000004"</w:t>
      </w:r>
      <w:r w:rsidRPr="00B60B81">
        <w:rPr>
          <w:rFonts w:ascii="Calibri" w:hAnsi="Calibri" w:cs="Courier New"/>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&lt;/audioFormatExtended&gt;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&lt;/format&gt;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sz w:val="16"/>
          <w:szCs w:val="16"/>
        </w:rPr>
        <w:t xml:space="preserve"> </w:t>
      </w:r>
      <w:r w:rsidRPr="00B60B81">
        <w:rPr>
          <w:rFonts w:ascii="Calibri" w:hAnsi="Calibri" w:cs="Courier New"/>
          <w:color w:val="000096"/>
          <w:sz w:val="16"/>
          <w:szCs w:val="16"/>
        </w:rPr>
        <w:t>&lt;/coreMetadata&gt;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s="Courier New"/>
          <w:sz w:val="16"/>
          <w:szCs w:val="16"/>
        </w:rPr>
      </w:pPr>
      <w:r w:rsidRPr="00B60B81">
        <w:rPr>
          <w:rFonts w:ascii="Calibri" w:hAnsi="Calibri" w:cs="Courier New"/>
          <w:color w:val="000096"/>
          <w:sz w:val="16"/>
          <w:szCs w:val="16"/>
        </w:rPr>
        <w:t>&lt;/ebuCoreMain&gt;</w:t>
      </w:r>
    </w:p>
    <w:p w:rsidR="00847DCD" w:rsidRDefault="00847DCD" w:rsidP="00847DCD">
      <w:pPr>
        <w:pStyle w:val="8ptspacer"/>
      </w:pPr>
      <w:bookmarkStart w:id="165" w:name="_Toc420477914"/>
    </w:p>
    <w:p w:rsidR="00B60B81" w:rsidRPr="00B60B81" w:rsidRDefault="00B60B81" w:rsidP="00C71FF8">
      <w:pPr>
        <w:pStyle w:val="Heading2"/>
      </w:pPr>
      <w:bookmarkStart w:id="166" w:name="_Toc530476212"/>
      <w:r w:rsidRPr="00B60B81">
        <w:t>C.2</w:t>
      </w:r>
      <w:r w:rsidR="001A6C31">
        <w:tab/>
      </w:r>
      <w:r w:rsidRPr="00B60B81">
        <w:t xml:space="preserve">Object based example (extract from </w:t>
      </w:r>
      <w:r w:rsidR="00885564" w:rsidRPr="00B60B81">
        <w:t xml:space="preserve">Tech </w:t>
      </w:r>
      <w:r w:rsidRPr="00B60B81">
        <w:t>3364)</w:t>
      </w:r>
      <w:bookmarkEnd w:id="165"/>
      <w:bookmarkEnd w:id="166"/>
    </w:p>
    <w:p w:rsidR="00B60B81" w:rsidRPr="00B60B81" w:rsidRDefault="00B60B81" w:rsidP="00847DCD">
      <w:r w:rsidRPr="00B60B81">
        <w:t>To demonstrate how the ADM can be used in object-based audio here is a simple example using a single object. This example uses multiple audioBlockFormats within an audioChannelFormat to describe the dynamic properties of an object called “Car”. The audioBlockFormats uses the start and duration attributes to frame the time dependent metadata, thus allowing the object’s position to move in space.</w:t>
      </w:r>
    </w:p>
    <w:p w:rsidR="005636D4" w:rsidRPr="00B60B81" w:rsidRDefault="005636D4" w:rsidP="005636D4">
      <w:pPr>
        <w:pStyle w:val="TableHeading"/>
      </w:pPr>
      <w:r w:rsidRPr="00B60B81">
        <w:t>Table</w:t>
      </w:r>
      <w:r w:rsidR="00885564">
        <w:t> </w:t>
      </w:r>
      <w:r w:rsidRPr="00B60B81">
        <w:t>C.2: Summary of model elements</w:t>
      </w:r>
    </w:p>
    <w:tbl>
      <w:tblPr>
        <w:tblW w:w="9923" w:type="dxa"/>
        <w:tblInd w:w="57" w:type="dxa"/>
        <w:tblLayout w:type="fixed"/>
        <w:tblCellMar>
          <w:left w:w="57" w:type="dxa"/>
          <w:right w:w="57" w:type="dxa"/>
        </w:tblCellMar>
        <w:tblLook w:val="0000" w:firstRow="0" w:lastRow="0" w:firstColumn="0" w:lastColumn="0" w:noHBand="0" w:noVBand="0"/>
      </w:tblPr>
      <w:tblGrid>
        <w:gridCol w:w="2268"/>
        <w:gridCol w:w="2410"/>
        <w:gridCol w:w="1701"/>
        <w:gridCol w:w="3544"/>
      </w:tblGrid>
      <w:tr w:rsidR="00B60B81" w:rsidRPr="00B60B81" w:rsidTr="00B60B81">
        <w:tc>
          <w:tcPr>
            <w:tcW w:w="2268"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847DCD">
            <w:pPr>
              <w:pStyle w:val="Tabletext10pt"/>
              <w:keepNext/>
              <w:jc w:val="center"/>
              <w:rPr>
                <w:b/>
              </w:rPr>
            </w:pPr>
            <w:r w:rsidRPr="00B60B81">
              <w:rPr>
                <w:b/>
              </w:rPr>
              <w:t>Element</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rsidR="00B60B81" w:rsidRPr="00B60B81" w:rsidRDefault="00B60B81" w:rsidP="00847DCD">
            <w:pPr>
              <w:pStyle w:val="Tabletext10pt"/>
              <w:keepNext/>
              <w:jc w:val="center"/>
              <w:rPr>
                <w:b/>
              </w:rPr>
            </w:pPr>
            <w:r w:rsidRPr="00B60B81">
              <w:rPr>
                <w:b/>
              </w:rPr>
              <w:t>ID</w:t>
            </w:r>
          </w:p>
        </w:tc>
        <w:tc>
          <w:tcPr>
            <w:tcW w:w="1701"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847DCD">
            <w:pPr>
              <w:pStyle w:val="Tabletext10pt"/>
              <w:keepNext/>
              <w:jc w:val="center"/>
              <w:rPr>
                <w:b/>
              </w:rPr>
            </w:pPr>
            <w:r w:rsidRPr="00B60B81">
              <w:rPr>
                <w:b/>
              </w:rPr>
              <w:t>Name</w:t>
            </w:r>
          </w:p>
        </w:tc>
        <w:tc>
          <w:tcPr>
            <w:tcW w:w="354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60B81" w:rsidRPr="00B60B81" w:rsidRDefault="00B60B81" w:rsidP="00847DCD">
            <w:pPr>
              <w:pStyle w:val="Tabletext10pt"/>
              <w:keepNext/>
              <w:jc w:val="center"/>
              <w:rPr>
                <w:b/>
              </w:rPr>
            </w:pPr>
            <w:r w:rsidRPr="00B60B81">
              <w:rPr>
                <w:b/>
              </w:rPr>
              <w:t>Description</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AT_00031001_01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PCM_Car1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AS_00031001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PCM_Car1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AC_00031001</w:t>
            </w:r>
            <w:r w:rsidRPr="00B60B81">
              <w:br/>
              <w:t>AB_00031001_00000001</w:t>
            </w:r>
            <w:r w:rsidRPr="00B60B81">
              <w:br/>
              <w:t>AB_00031001_00000002</w:t>
            </w:r>
            <w:r w:rsidRPr="00B60B81">
              <w:br/>
              <w:t>AB_00031001_00000003</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Car1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Describes channel as an object type containing 3 blocks with different positional metadata in each.</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audioPackFormat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AP_00031001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Car</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Defines a pack referring to one channel.</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audioObject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AO_1001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Car</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Object for ‘Car, stereo format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audioContent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847DCD">
            <w:pPr>
              <w:pStyle w:val="Tabletext10pt"/>
              <w:keepNext/>
              <w:jc w:val="center"/>
            </w:pPr>
            <w:r w:rsidRPr="00B60B81">
              <w:t>ACN_1001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847DCD">
            <w:pPr>
              <w:pStyle w:val="Tabletext10pt"/>
              <w:keepNext/>
              <w:jc w:val="center"/>
            </w:pPr>
            <w:r w:rsidRPr="00B60B81">
              <w:t>Cars</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847DCD">
            <w:pPr>
              <w:pStyle w:val="Tabletext10pt"/>
              <w:keepNext/>
            </w:pPr>
            <w:r w:rsidRPr="00B60B81">
              <w:t>‘Cars’ content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audioProgramme</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APG_1001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CarsSounds</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 xml:space="preserve">Programme ‘CarsSounds’ containing ‘Cars’ content </w:t>
            </w:r>
          </w:p>
        </w:tc>
      </w:tr>
    </w:tbl>
    <w:p w:rsidR="00B60B81" w:rsidRPr="00B60B81" w:rsidRDefault="00B60B81" w:rsidP="00B60B81">
      <w:pPr>
        <w:jc w:val="left"/>
      </w:pPr>
    </w:p>
    <w:p w:rsidR="00B60B81" w:rsidRPr="00B60B81" w:rsidRDefault="002202CB" w:rsidP="005636D4">
      <w:pPr>
        <w:pStyle w:val="8ptspacer"/>
      </w:pPr>
      <w:r w:rsidRPr="00B60B81">
        <w:rPr>
          <w:noProof/>
        </w:rPr>
        <w:lastRenderedPageBreak/>
        <w:drawing>
          <wp:inline distT="0" distB="0" distL="0" distR="0">
            <wp:extent cx="62865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86500" cy="1581150"/>
                    </a:xfrm>
                    <a:prstGeom prst="rect">
                      <a:avLst/>
                    </a:prstGeom>
                    <a:noFill/>
                    <a:ln>
                      <a:noFill/>
                    </a:ln>
                  </pic:spPr>
                </pic:pic>
              </a:graphicData>
            </a:graphic>
          </wp:inline>
        </w:drawing>
      </w:r>
    </w:p>
    <w:p w:rsidR="00B60B81" w:rsidRPr="00B60B81" w:rsidRDefault="00B60B81" w:rsidP="00885564">
      <w:pPr>
        <w:pStyle w:val="8ptspace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color w:val="8B26C9"/>
          <w:sz w:val="16"/>
          <w:szCs w:val="16"/>
        </w:rPr>
        <w:t>&lt;?xml version="1.0" encoding="UTF-8"?&gt;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olor w:val="F5844C"/>
          <w:sz w:val="16"/>
          <w:szCs w:val="16"/>
        </w:rPr>
      </w:pPr>
      <w:r w:rsidRPr="00B60B81">
        <w:rPr>
          <w:rFonts w:ascii="Calibri" w:hAnsi="Calibri"/>
          <w:color w:val="000096"/>
          <w:sz w:val="16"/>
          <w:szCs w:val="16"/>
        </w:rPr>
        <w:t>&lt;ebuCoreMain</w:t>
      </w:r>
      <w:r w:rsidRPr="00B60B81">
        <w:rPr>
          <w:rFonts w:ascii="Calibri" w:hAnsi="Calibri"/>
          <w:color w:val="F5844C"/>
          <w:sz w:val="16"/>
          <w:szCs w:val="16"/>
        </w:rPr>
        <w:t xml:space="preserve"> xmlns</w:t>
      </w:r>
      <w:r w:rsidRPr="00B60B81">
        <w:rPr>
          <w:rFonts w:ascii="Calibri" w:hAnsi="Calibri"/>
          <w:color w:val="FF8040"/>
          <w:sz w:val="16"/>
          <w:szCs w:val="16"/>
        </w:rPr>
        <w:t>=</w:t>
      </w:r>
      <w:r w:rsidRPr="00B60B81">
        <w:rPr>
          <w:rFonts w:ascii="Calibri" w:hAnsi="Calibri"/>
          <w:color w:val="993300"/>
          <w:sz w:val="16"/>
          <w:szCs w:val="16"/>
        </w:rPr>
        <w:t>"</w:t>
      </w:r>
      <w:proofErr w:type="gramStart"/>
      <w:r w:rsidRPr="00B60B81">
        <w:rPr>
          <w:rFonts w:ascii="Calibri" w:hAnsi="Calibri"/>
          <w:color w:val="993300"/>
          <w:sz w:val="16"/>
          <w:szCs w:val="16"/>
        </w:rPr>
        <w:t>urn:ebu</w:t>
      </w:r>
      <w:proofErr w:type="gramEnd"/>
      <w:r w:rsidRPr="00B60B81">
        <w:rPr>
          <w:rFonts w:ascii="Calibri" w:hAnsi="Calibri"/>
          <w:color w:val="993300"/>
          <w:sz w:val="16"/>
          <w:szCs w:val="16"/>
        </w:rPr>
        <w:t>:metadata-schema:ebu</w:t>
      </w:r>
      <w:r w:rsidR="002202CB">
        <w:rPr>
          <w:rFonts w:ascii="Calibri" w:hAnsi="Calibri"/>
          <w:color w:val="993300"/>
          <w:sz w:val="16"/>
          <w:szCs w:val="16"/>
        </w:rPr>
        <w:t>c</w:t>
      </w:r>
      <w:r w:rsidRPr="00B60B81">
        <w:rPr>
          <w:rFonts w:ascii="Calibri" w:hAnsi="Calibri"/>
          <w:color w:val="993300"/>
          <w:sz w:val="16"/>
          <w:szCs w:val="16"/>
        </w:rPr>
        <w:t>ore"</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olor w:val="F5844C"/>
          <w:sz w:val="16"/>
          <w:szCs w:val="16"/>
        </w:rPr>
      </w:pPr>
      <w:r w:rsidRPr="00B60B81">
        <w:rPr>
          <w:rFonts w:ascii="Calibri" w:hAnsi="Calibri"/>
          <w:color w:val="F5844C"/>
          <w:sz w:val="16"/>
          <w:szCs w:val="16"/>
        </w:rPr>
        <w:t xml:space="preserve"> </w:t>
      </w:r>
      <w:proofErr w:type="gramStart"/>
      <w:r w:rsidRPr="00B60B81">
        <w:rPr>
          <w:rFonts w:ascii="Calibri" w:hAnsi="Calibri"/>
          <w:color w:val="F5844C"/>
          <w:sz w:val="16"/>
          <w:szCs w:val="16"/>
        </w:rPr>
        <w:t>xmlns:xsi</w:t>
      </w:r>
      <w:proofErr w:type="gramEnd"/>
      <w:r w:rsidRPr="00B60B81">
        <w:rPr>
          <w:rFonts w:ascii="Calibri" w:hAnsi="Calibri"/>
          <w:color w:val="FF8040"/>
          <w:sz w:val="16"/>
          <w:szCs w:val="16"/>
        </w:rPr>
        <w:t>=</w:t>
      </w:r>
      <w:r w:rsidRPr="00B60B81">
        <w:rPr>
          <w:rFonts w:ascii="Calibri" w:hAnsi="Calibri"/>
          <w:color w:val="993300"/>
          <w:sz w:val="16"/>
          <w:szCs w:val="16"/>
        </w:rPr>
        <w:t>"http://www.w3.org/2001/XMLSchema-instance"</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proofErr w:type="gramStart"/>
      <w:r w:rsidRPr="005021CD">
        <w:rPr>
          <w:rFonts w:ascii="Calibri" w:hAnsi="Calibri"/>
          <w:color w:val="F5844C"/>
          <w:sz w:val="16"/>
          <w:szCs w:val="16"/>
          <w:lang w:val="fr-CH"/>
        </w:rPr>
        <w:t>xmlns:dc</w:t>
      </w:r>
      <w:proofErr w:type="gramEnd"/>
      <w:r w:rsidRPr="005021CD">
        <w:rPr>
          <w:rFonts w:ascii="Calibri" w:hAnsi="Calibri"/>
          <w:color w:val="FF8040"/>
          <w:sz w:val="16"/>
          <w:szCs w:val="16"/>
          <w:lang w:val="fr-CH"/>
        </w:rPr>
        <w:t>=</w:t>
      </w:r>
      <w:r w:rsidR="00DE7602" w:rsidRPr="005021CD">
        <w:rPr>
          <w:rFonts w:ascii="Calibri" w:hAnsi="Calibri"/>
          <w:color w:val="FF8040"/>
          <w:sz w:val="16"/>
          <w:szCs w:val="16"/>
          <w:lang w:val="fr-CH"/>
        </w:rPr>
        <w:t>”</w:t>
      </w:r>
      <w:hyperlink r:id="rId62" w:history="1">
        <w:r w:rsidR="00DE7602" w:rsidRPr="005021CD">
          <w:rPr>
            <w:rStyle w:val="Hyperlink"/>
            <w:rFonts w:ascii="Calibri" w:hAnsi="Calibri"/>
            <w:sz w:val="16"/>
            <w:szCs w:val="16"/>
            <w:lang w:val="fr-CH"/>
          </w:rPr>
          <w:t>http://purl.org/dc/elements/1.1/</w:t>
        </w:r>
      </w:hyperlink>
      <w:r w:rsidR="00DE7602" w:rsidRPr="005021CD">
        <w:rPr>
          <w:rFonts w:ascii="Calibri" w:hAnsi="Calibri"/>
          <w:color w:val="993300"/>
          <w:sz w:val="16"/>
          <w:szCs w:val="16"/>
          <w:lang w:val="fr-CH"/>
        </w:rPr>
        <w:t>”</w:t>
      </w:r>
      <w:r w:rsidR="00CF4ACC" w:rsidRPr="005021CD">
        <w:rPr>
          <w:rFonts w:ascii="Calibri" w:hAnsi="Calibri"/>
          <w:color w:val="993300"/>
          <w:sz w:val="16"/>
          <w:szCs w:val="16"/>
          <w:lang w:val="fr-CH"/>
        </w:rPr>
        <w:t xml:space="preserve"> </w:t>
      </w:r>
      <w:r w:rsidR="00DE7602" w:rsidRPr="005021CD">
        <w:rPr>
          <w:rFonts w:ascii="Calibri" w:hAnsi="Calibri"/>
          <w:color w:val="993300"/>
          <w:sz w:val="16"/>
          <w:szCs w:val="16"/>
          <w:lang w:val="fr-CH"/>
        </w:rPr>
        <w:t>version=”1.8”</w:t>
      </w:r>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lang w:val="fr-CH"/>
        </w:rPr>
      </w:pP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coreMetadata</w:t>
      </w:r>
      <w:proofErr w:type="gramEnd"/>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lang w:val="fr-CH"/>
        </w:rPr>
      </w:pP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format</w:t>
      </w:r>
      <w:proofErr w:type="gramEnd"/>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lang w:val="fr-CH"/>
        </w:rPr>
      </w:pP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audioFormatExtended</w:t>
      </w:r>
      <w:proofErr w:type="gramEnd"/>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lang w:val="fr-CH"/>
        </w:rPr>
      </w:pP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proofErr w:type="gramStart"/>
      <w:r w:rsidRPr="005021CD">
        <w:rPr>
          <w:rFonts w:ascii="Calibri" w:hAnsi="Calibri"/>
          <w:color w:val="006400"/>
          <w:sz w:val="16"/>
          <w:szCs w:val="16"/>
          <w:lang w:val="fr-CH"/>
        </w:rPr>
        <w:t>&lt;!--</w:t>
      </w:r>
      <w:proofErr w:type="gramEnd"/>
      <w:r w:rsidRPr="005021CD">
        <w:rPr>
          <w:rFonts w:ascii="Calibri" w:hAnsi="Calibri"/>
          <w:color w:val="006400"/>
          <w:sz w:val="16"/>
          <w:szCs w:val="16"/>
          <w:lang w:val="fr-CH"/>
        </w:rPr>
        <w:t xml:space="preserve"> audio programme --&gt;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audioProgramme</w:t>
      </w:r>
      <w:proofErr w:type="gramEnd"/>
      <w:r w:rsidRPr="005021CD">
        <w:rPr>
          <w:rFonts w:ascii="Calibri" w:hAnsi="Calibri"/>
          <w:color w:val="F5844C"/>
          <w:sz w:val="16"/>
          <w:szCs w:val="16"/>
          <w:lang w:val="fr-CH"/>
        </w:rPr>
        <w:t xml:space="preserve"> audioProgrammeID</w:t>
      </w:r>
      <w:r w:rsidRPr="005021CD">
        <w:rPr>
          <w:rFonts w:ascii="Calibri" w:hAnsi="Calibri"/>
          <w:color w:val="FF8040"/>
          <w:sz w:val="16"/>
          <w:szCs w:val="16"/>
          <w:lang w:val="fr-CH"/>
        </w:rPr>
        <w:t>=</w:t>
      </w:r>
      <w:r w:rsidRPr="005021CD">
        <w:rPr>
          <w:rFonts w:ascii="Calibri" w:hAnsi="Calibri"/>
          <w:color w:val="993300"/>
          <w:sz w:val="16"/>
          <w:szCs w:val="16"/>
          <w:lang w:val="fr-CH"/>
        </w:rPr>
        <w:t>"APG_1001"</w:t>
      </w:r>
      <w:r w:rsidRPr="005021CD">
        <w:rPr>
          <w:rFonts w:ascii="Calibri" w:hAnsi="Calibri"/>
          <w:color w:val="F5844C"/>
          <w:sz w:val="16"/>
          <w:szCs w:val="16"/>
          <w:lang w:val="fr-CH"/>
        </w:rPr>
        <w:t xml:space="preserve"> audioProgrammeName</w:t>
      </w:r>
      <w:r w:rsidRPr="005021CD">
        <w:rPr>
          <w:rFonts w:ascii="Calibri" w:hAnsi="Calibri"/>
          <w:color w:val="FF8040"/>
          <w:sz w:val="16"/>
          <w:szCs w:val="16"/>
          <w:lang w:val="fr-CH"/>
        </w:rPr>
        <w:t>=</w:t>
      </w:r>
      <w:r w:rsidRPr="005021CD">
        <w:rPr>
          <w:rFonts w:ascii="Calibri" w:hAnsi="Calibri"/>
          <w:color w:val="993300"/>
          <w:sz w:val="16"/>
          <w:szCs w:val="16"/>
          <w:lang w:val="fr-CH"/>
        </w:rPr>
        <w:t>"CarsSounds"</w:t>
      </w:r>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audioContentIDRef</w:t>
      </w:r>
      <w:proofErr w:type="gramEnd"/>
      <w:r w:rsidRPr="005021CD">
        <w:rPr>
          <w:rFonts w:ascii="Calibri" w:hAnsi="Calibri"/>
          <w:color w:val="000096"/>
          <w:sz w:val="16"/>
          <w:szCs w:val="16"/>
          <w:lang w:val="fr-CH"/>
        </w:rPr>
        <w:t>&gt;</w:t>
      </w:r>
      <w:r w:rsidRPr="005021CD">
        <w:rPr>
          <w:rFonts w:ascii="Calibri" w:hAnsi="Calibri"/>
          <w:sz w:val="16"/>
          <w:szCs w:val="16"/>
          <w:lang w:val="fr-CH"/>
        </w:rPr>
        <w:t>ACN_1001</w:t>
      </w:r>
      <w:r w:rsidRPr="005021CD">
        <w:rPr>
          <w:rFonts w:ascii="Calibri" w:hAnsi="Calibri"/>
          <w:color w:val="000096"/>
          <w:sz w:val="16"/>
          <w:szCs w:val="16"/>
          <w:lang w:val="fr-CH"/>
        </w:rPr>
        <w:t>&lt;/audioContentIDRef&gt;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&lt;/audioProgramme&gt;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lang w:val="fr-CH"/>
        </w:rPr>
      </w:pP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proofErr w:type="gramStart"/>
      <w:r w:rsidRPr="005021CD">
        <w:rPr>
          <w:rFonts w:ascii="Calibri" w:hAnsi="Calibri"/>
          <w:color w:val="006400"/>
          <w:sz w:val="16"/>
          <w:szCs w:val="16"/>
          <w:lang w:val="fr-CH"/>
        </w:rPr>
        <w:t>&lt;!--</w:t>
      </w:r>
      <w:proofErr w:type="gramEnd"/>
      <w:r w:rsidRPr="005021CD">
        <w:rPr>
          <w:rFonts w:ascii="Calibri" w:hAnsi="Calibri"/>
          <w:color w:val="006400"/>
          <w:sz w:val="16"/>
          <w:szCs w:val="16"/>
          <w:lang w:val="fr-CH"/>
        </w:rPr>
        <w:t xml:space="preserve"> audio content --&gt;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audioContent</w:t>
      </w:r>
      <w:proofErr w:type="gramEnd"/>
      <w:r w:rsidRPr="005021CD">
        <w:rPr>
          <w:rFonts w:ascii="Calibri" w:hAnsi="Calibri"/>
          <w:color w:val="F5844C"/>
          <w:sz w:val="16"/>
          <w:szCs w:val="16"/>
          <w:lang w:val="fr-CH"/>
        </w:rPr>
        <w:t xml:space="preserve"> audioContentID</w:t>
      </w:r>
      <w:r w:rsidRPr="005021CD">
        <w:rPr>
          <w:rFonts w:ascii="Calibri" w:hAnsi="Calibri"/>
          <w:color w:val="FF8040"/>
          <w:sz w:val="16"/>
          <w:szCs w:val="16"/>
          <w:lang w:val="fr-CH"/>
        </w:rPr>
        <w:t>=</w:t>
      </w:r>
      <w:r w:rsidRPr="005021CD">
        <w:rPr>
          <w:rFonts w:ascii="Calibri" w:hAnsi="Calibri"/>
          <w:color w:val="993300"/>
          <w:sz w:val="16"/>
          <w:szCs w:val="16"/>
          <w:lang w:val="fr-CH"/>
        </w:rPr>
        <w:t>"ACN_1001"</w:t>
      </w:r>
      <w:r w:rsidRPr="005021CD">
        <w:rPr>
          <w:rFonts w:ascii="Calibri" w:hAnsi="Calibri"/>
          <w:color w:val="F5844C"/>
          <w:sz w:val="16"/>
          <w:szCs w:val="16"/>
          <w:lang w:val="fr-CH"/>
        </w:rPr>
        <w:t xml:space="preserve"> audioContentName</w:t>
      </w:r>
      <w:r w:rsidRPr="005021CD">
        <w:rPr>
          <w:rFonts w:ascii="Calibri" w:hAnsi="Calibri"/>
          <w:color w:val="FF8040"/>
          <w:sz w:val="16"/>
          <w:szCs w:val="16"/>
          <w:lang w:val="fr-CH"/>
        </w:rPr>
        <w:t>=</w:t>
      </w:r>
      <w:r w:rsidRPr="005021CD">
        <w:rPr>
          <w:rFonts w:ascii="Calibri" w:hAnsi="Calibri"/>
          <w:color w:val="993300"/>
          <w:sz w:val="16"/>
          <w:szCs w:val="16"/>
          <w:lang w:val="fr-CH"/>
        </w:rPr>
        <w:t>"Cars"</w:t>
      </w:r>
      <w:r w:rsidRPr="005021CD">
        <w:rPr>
          <w:rFonts w:ascii="Calibri" w:hAnsi="Calibri"/>
          <w:color w:val="000096"/>
          <w:sz w:val="16"/>
          <w:szCs w:val="16"/>
          <w:lang w:val="fr-CH"/>
        </w:rPr>
        <w:t>&gt;</w:t>
      </w:r>
    </w:p>
    <w:p w:rsidR="00B60B81" w:rsidRPr="005021CD"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5021CD">
        <w:rPr>
          <w:rFonts w:ascii="Calibri" w:hAnsi="Calibri"/>
          <w:color w:val="000096"/>
          <w:sz w:val="16"/>
          <w:szCs w:val="16"/>
          <w:lang w:val="fr-CH"/>
        </w:rPr>
        <w:t>&lt;</w:t>
      </w:r>
      <w:proofErr w:type="gramStart"/>
      <w:r w:rsidRPr="005021CD">
        <w:rPr>
          <w:rFonts w:ascii="Calibri" w:hAnsi="Calibri"/>
          <w:color w:val="000096"/>
          <w:sz w:val="16"/>
          <w:szCs w:val="16"/>
          <w:lang w:val="fr-CH"/>
        </w:rPr>
        <w:t>audioObjectIDRef</w:t>
      </w:r>
      <w:proofErr w:type="gramEnd"/>
      <w:r w:rsidRPr="005021CD">
        <w:rPr>
          <w:rFonts w:ascii="Calibri" w:hAnsi="Calibri"/>
          <w:color w:val="000096"/>
          <w:sz w:val="16"/>
          <w:szCs w:val="16"/>
          <w:lang w:val="fr-CH"/>
        </w:rPr>
        <w:t>&gt;</w:t>
      </w:r>
      <w:r w:rsidRPr="005021CD">
        <w:rPr>
          <w:rFonts w:ascii="Calibri" w:hAnsi="Calibri"/>
          <w:sz w:val="16"/>
          <w:szCs w:val="16"/>
          <w:lang w:val="fr-CH"/>
        </w:rPr>
        <w:t>AO_1001</w:t>
      </w:r>
      <w:r w:rsidRPr="005021CD">
        <w:rPr>
          <w:rFonts w:ascii="Calibri" w:hAnsi="Calibri"/>
          <w:color w:val="000096"/>
          <w:sz w:val="16"/>
          <w:szCs w:val="16"/>
          <w:lang w:val="fr-CH"/>
        </w:rPr>
        <w:t>&lt;/audioObjectIDRef&gt;</w:t>
      </w:r>
    </w:p>
    <w:p w:rsidR="00B60B81" w:rsidRPr="00170CF8"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lang w:val="fr-CH"/>
        </w:rPr>
      </w:pPr>
      <w:r w:rsidRPr="005021CD">
        <w:rPr>
          <w:rFonts w:ascii="Calibri" w:hAnsi="Calibri"/>
          <w:sz w:val="16"/>
          <w:szCs w:val="16"/>
          <w:lang w:val="fr-CH"/>
        </w:rPr>
        <w:t xml:space="preserve">     </w:t>
      </w:r>
      <w:r w:rsidRPr="00170CF8">
        <w:rPr>
          <w:rFonts w:ascii="Calibri" w:hAnsi="Calibri"/>
          <w:color w:val="000096"/>
          <w:sz w:val="16"/>
          <w:szCs w:val="16"/>
          <w:lang w:val="fr-CH"/>
        </w:rPr>
        <w:t>&lt;</w:t>
      </w:r>
      <w:proofErr w:type="gramStart"/>
      <w:r w:rsidRPr="00170CF8">
        <w:rPr>
          <w:rFonts w:ascii="Calibri" w:hAnsi="Calibri"/>
          <w:color w:val="000096"/>
          <w:sz w:val="16"/>
          <w:szCs w:val="16"/>
          <w:lang w:val="fr-CH"/>
        </w:rPr>
        <w:t>loudnessMetadata</w:t>
      </w:r>
      <w:proofErr w:type="gramEnd"/>
      <w:r w:rsidRPr="00170CF8">
        <w:rPr>
          <w:rFonts w:ascii="Calibri" w:hAnsi="Calibri"/>
          <w:color w:val="000096"/>
          <w:sz w:val="16"/>
          <w:szCs w:val="16"/>
          <w:lang w:val="fr-CH"/>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170CF8">
        <w:rPr>
          <w:rFonts w:ascii="Calibri" w:hAnsi="Calibri"/>
          <w:sz w:val="16"/>
          <w:szCs w:val="16"/>
          <w:lang w:val="fr-CH"/>
        </w:rPr>
        <w:t xml:space="preserve">      </w:t>
      </w:r>
      <w:r w:rsidRPr="00B60B81">
        <w:rPr>
          <w:rFonts w:ascii="Calibri" w:hAnsi="Calibri"/>
          <w:color w:val="000096"/>
          <w:sz w:val="16"/>
          <w:szCs w:val="16"/>
        </w:rPr>
        <w:t>&lt;integratedLoudness&gt;</w:t>
      </w:r>
      <w:r w:rsidRPr="00B60B81">
        <w:rPr>
          <w:rFonts w:ascii="Calibri" w:hAnsi="Calibri"/>
          <w:sz w:val="16"/>
          <w:szCs w:val="16"/>
        </w:rPr>
        <w:t>-23.0</w:t>
      </w:r>
      <w:r w:rsidRPr="00B60B81">
        <w:rPr>
          <w:rFonts w:ascii="Calibri" w:hAnsi="Calibri"/>
          <w:color w:val="000096"/>
          <w:sz w:val="16"/>
          <w:szCs w:val="16"/>
        </w:rPr>
        <w:t>&lt;/integratedLoudness&gt;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&lt;/loudnessMetadata&gt;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&lt;/audioContent&gt;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object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&lt;audioObject</w:t>
      </w:r>
      <w:r w:rsidRPr="00B60B81">
        <w:rPr>
          <w:rFonts w:ascii="Calibri" w:hAnsi="Calibri"/>
          <w:color w:val="F5844C"/>
          <w:sz w:val="16"/>
          <w:szCs w:val="16"/>
        </w:rPr>
        <w:t xml:space="preserve"> audioObjectID</w:t>
      </w:r>
      <w:r w:rsidRPr="00B60B81">
        <w:rPr>
          <w:rFonts w:ascii="Calibri" w:hAnsi="Calibri"/>
          <w:color w:val="FF8040"/>
          <w:sz w:val="16"/>
          <w:szCs w:val="16"/>
        </w:rPr>
        <w:t>=</w:t>
      </w:r>
      <w:r w:rsidRPr="00B60B81">
        <w:rPr>
          <w:rFonts w:ascii="Calibri" w:hAnsi="Calibri"/>
          <w:color w:val="993300"/>
          <w:sz w:val="16"/>
          <w:szCs w:val="16"/>
        </w:rPr>
        <w:t>"AO_1001"</w:t>
      </w:r>
      <w:r w:rsidRPr="00B60B81">
        <w:rPr>
          <w:rFonts w:ascii="Calibri" w:hAnsi="Calibri"/>
          <w:color w:val="F5844C"/>
          <w:sz w:val="16"/>
          <w:szCs w:val="16"/>
        </w:rPr>
        <w:t xml:space="preserve"> audioObjectName</w:t>
      </w:r>
      <w:r w:rsidRPr="00B60B81">
        <w:rPr>
          <w:rFonts w:ascii="Calibri" w:hAnsi="Calibri"/>
          <w:color w:val="FF8040"/>
          <w:sz w:val="16"/>
          <w:szCs w:val="16"/>
        </w:rPr>
        <w:t>=</w:t>
      </w:r>
      <w:r w:rsidRPr="00B60B81">
        <w:rPr>
          <w:rFonts w:ascii="Calibri" w:hAnsi="Calibri"/>
          <w:color w:val="993300"/>
          <w:sz w:val="16"/>
          <w:szCs w:val="16"/>
        </w:rPr>
        <w:t>"Car"</w:t>
      </w:r>
      <w:r w:rsidRPr="00B60B81">
        <w:rPr>
          <w:rFonts w:ascii="Calibri" w:hAnsi="Calibri"/>
          <w:color w:val="F5844C"/>
          <w:sz w:val="16"/>
          <w:szCs w:val="16"/>
        </w:rPr>
        <w:t xml:space="preserve"> </w:t>
      </w:r>
      <w:proofErr w:type="gramStart"/>
      <w:r w:rsidRPr="00B60B81">
        <w:rPr>
          <w:rFonts w:ascii="Calibri" w:hAnsi="Calibri"/>
          <w:color w:val="F5844C"/>
          <w:sz w:val="16"/>
          <w:szCs w:val="16"/>
        </w:rPr>
        <w:t>start</w:t>
      </w:r>
      <w:proofErr w:type="gramEnd"/>
      <w:r w:rsidRPr="00B60B81">
        <w:rPr>
          <w:rFonts w:ascii="Calibri" w:hAnsi="Calibri"/>
          <w:color w:val="FF8040"/>
          <w:sz w:val="16"/>
          <w:szCs w:val="16"/>
        </w:rPr>
        <w:t>=</w:t>
      </w:r>
      <w:r w:rsidRPr="00B60B81">
        <w:rPr>
          <w:rFonts w:ascii="Calibri" w:hAnsi="Calibri"/>
          <w:color w:val="993300"/>
          <w:sz w:val="16"/>
          <w:szCs w:val="16"/>
        </w:rPr>
        <w:t>"00:00:00.00000"</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&lt;audioPackFormatIDRef&gt;</w:t>
      </w:r>
      <w:r w:rsidRPr="00B60B81">
        <w:rPr>
          <w:rFonts w:ascii="Calibri" w:hAnsi="Calibri"/>
          <w:sz w:val="16"/>
          <w:szCs w:val="16"/>
        </w:rPr>
        <w:t>AP_00031001</w:t>
      </w:r>
      <w:r w:rsidRPr="00B60B81">
        <w:rPr>
          <w:rFonts w:ascii="Calibri" w:hAnsi="Calibri"/>
          <w:color w:val="000096"/>
          <w:sz w:val="16"/>
          <w:szCs w:val="16"/>
        </w:rPr>
        <w:t>&lt;/audioPackFormatIDRef&gt;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&lt;audioTrackUIDRef&gt;</w:t>
      </w:r>
      <w:r w:rsidRPr="00B60B81">
        <w:rPr>
          <w:rFonts w:ascii="Calibri" w:hAnsi="Calibri"/>
          <w:sz w:val="16"/>
          <w:szCs w:val="16"/>
        </w:rPr>
        <w:t>ATU_00000001</w:t>
      </w:r>
      <w:r w:rsidRPr="00B60B81">
        <w:rPr>
          <w:rFonts w:ascii="Calibri" w:hAnsi="Calibri"/>
          <w:color w:val="000096"/>
          <w:sz w:val="16"/>
          <w:szCs w:val="16"/>
        </w:rPr>
        <w:t>&lt;/audioTrackUIDRef&gt;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&lt;/audioObject&gt;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pack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&lt;audioPackFormat</w:t>
      </w:r>
      <w:r w:rsidRPr="00B60B81">
        <w:rPr>
          <w:rFonts w:ascii="Calibri" w:hAnsi="Calibri"/>
          <w:color w:val="F5844C"/>
          <w:sz w:val="16"/>
          <w:szCs w:val="16"/>
        </w:rPr>
        <w:t xml:space="preserve"> audioPackFormatID</w:t>
      </w:r>
      <w:r w:rsidRPr="00B60B81">
        <w:rPr>
          <w:rFonts w:ascii="Calibri" w:hAnsi="Calibri"/>
          <w:color w:val="FF8040"/>
          <w:sz w:val="16"/>
          <w:szCs w:val="16"/>
        </w:rPr>
        <w:t>=</w:t>
      </w:r>
      <w:r w:rsidRPr="00B60B81">
        <w:rPr>
          <w:rFonts w:ascii="Calibri" w:hAnsi="Calibri"/>
          <w:color w:val="993300"/>
          <w:sz w:val="16"/>
          <w:szCs w:val="16"/>
        </w:rPr>
        <w:t>"AP_00031001"</w:t>
      </w:r>
      <w:r w:rsidRPr="00B60B81">
        <w:rPr>
          <w:rFonts w:ascii="Calibri" w:hAnsi="Calibri"/>
          <w:color w:val="F5844C"/>
          <w:sz w:val="16"/>
          <w:szCs w:val="16"/>
        </w:rPr>
        <w:t xml:space="preserve"> audioPackFormatName</w:t>
      </w:r>
      <w:r w:rsidRPr="00B60B81">
        <w:rPr>
          <w:rFonts w:ascii="Calibri" w:hAnsi="Calibri"/>
          <w:color w:val="FF8040"/>
          <w:sz w:val="16"/>
          <w:szCs w:val="16"/>
        </w:rPr>
        <w:t>=</w:t>
      </w:r>
      <w:r w:rsidRPr="00B60B81">
        <w:rPr>
          <w:rFonts w:ascii="Calibri" w:hAnsi="Calibri"/>
          <w:color w:val="993300"/>
          <w:sz w:val="16"/>
          <w:szCs w:val="16"/>
        </w:rPr>
        <w:t>"Car"</w:t>
      </w:r>
      <w:r w:rsidRPr="00B60B81">
        <w:rPr>
          <w:rFonts w:ascii="Calibri" w:hAnsi="Calibri"/>
          <w:color w:val="F5844C"/>
          <w:sz w:val="16"/>
          <w:szCs w:val="16"/>
        </w:rPr>
        <w:t xml:space="preserve"> typeLabel</w:t>
      </w:r>
      <w:r w:rsidRPr="00B60B81">
        <w:rPr>
          <w:rFonts w:ascii="Calibri" w:hAnsi="Calibri"/>
          <w:color w:val="FF8040"/>
          <w:sz w:val="16"/>
          <w:szCs w:val="16"/>
        </w:rPr>
        <w:t>=</w:t>
      </w:r>
      <w:r w:rsidRPr="00B60B81">
        <w:rPr>
          <w:rFonts w:ascii="Calibri" w:hAnsi="Calibri"/>
          <w:color w:val="993300"/>
          <w:sz w:val="16"/>
          <w:szCs w:val="16"/>
        </w:rPr>
        <w:t>"0003"</w:t>
      </w:r>
      <w:r w:rsidRPr="00B60B81">
        <w:rPr>
          <w:rFonts w:ascii="Calibri" w:hAnsi="Calibri"/>
          <w:color w:val="F5844C"/>
          <w:sz w:val="16"/>
          <w:szCs w:val="16"/>
        </w:rPr>
        <w:t xml:space="preserve">     typeDefinition</w:t>
      </w:r>
      <w:r w:rsidRPr="00B60B81">
        <w:rPr>
          <w:rFonts w:ascii="Calibri" w:hAnsi="Calibri"/>
          <w:color w:val="FF8040"/>
          <w:sz w:val="16"/>
          <w:szCs w:val="16"/>
        </w:rPr>
        <w:t>=</w:t>
      </w:r>
      <w:r w:rsidRPr="00B60B81">
        <w:rPr>
          <w:rFonts w:ascii="Calibri" w:hAnsi="Calibri"/>
          <w:color w:val="993300"/>
          <w:sz w:val="16"/>
          <w:szCs w:val="16"/>
        </w:rPr>
        <w:t>"Objects"</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&lt;audioChannelFormatIDRef&gt;</w:t>
      </w:r>
      <w:r w:rsidRPr="00B60B81">
        <w:rPr>
          <w:rFonts w:ascii="Calibri" w:hAnsi="Calibri"/>
          <w:sz w:val="16"/>
          <w:szCs w:val="16"/>
        </w:rPr>
        <w:t>AC_00031001</w:t>
      </w:r>
      <w:r w:rsidRPr="00B60B81">
        <w:rPr>
          <w:rFonts w:ascii="Calibri" w:hAnsi="Calibri"/>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&lt;/audioPackFormat&gt;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channel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&lt;audioChannelFormat</w:t>
      </w:r>
      <w:r w:rsidRPr="00B60B81">
        <w:rPr>
          <w:rFonts w:ascii="Calibri" w:hAnsi="Calibri"/>
          <w:color w:val="F5844C"/>
          <w:sz w:val="16"/>
          <w:szCs w:val="16"/>
        </w:rPr>
        <w:t xml:space="preserve"> audioChannelFormatID</w:t>
      </w:r>
      <w:r w:rsidRPr="00B60B81">
        <w:rPr>
          <w:rFonts w:ascii="Calibri" w:hAnsi="Calibri"/>
          <w:color w:val="FF8040"/>
          <w:sz w:val="16"/>
          <w:szCs w:val="16"/>
        </w:rPr>
        <w:t>=</w:t>
      </w:r>
      <w:r w:rsidRPr="00B60B81">
        <w:rPr>
          <w:rFonts w:ascii="Calibri" w:hAnsi="Calibri"/>
          <w:color w:val="993300"/>
          <w:sz w:val="16"/>
          <w:szCs w:val="16"/>
        </w:rPr>
        <w:t>"AC_00031001"</w:t>
      </w:r>
      <w:r w:rsidRPr="00B60B81">
        <w:rPr>
          <w:rFonts w:ascii="Calibri" w:hAnsi="Calibri"/>
          <w:color w:val="F5844C"/>
          <w:sz w:val="16"/>
          <w:szCs w:val="16"/>
        </w:rPr>
        <w:t xml:space="preserve"> audioChannelFormatName</w:t>
      </w:r>
      <w:r w:rsidRPr="00B60B81">
        <w:rPr>
          <w:rFonts w:ascii="Calibri" w:hAnsi="Calibri"/>
          <w:color w:val="FF8040"/>
          <w:sz w:val="16"/>
          <w:szCs w:val="16"/>
        </w:rPr>
        <w:t>=</w:t>
      </w:r>
      <w:r w:rsidRPr="00B60B81">
        <w:rPr>
          <w:rFonts w:ascii="Calibri" w:hAnsi="Calibri"/>
          <w:color w:val="993300"/>
          <w:sz w:val="16"/>
          <w:szCs w:val="16"/>
        </w:rPr>
        <w:t>"Car1"</w:t>
      </w:r>
      <w:r w:rsidRPr="00B60B81">
        <w:rPr>
          <w:rFonts w:ascii="Calibri" w:hAnsi="Calibri"/>
          <w:color w:val="F5844C"/>
          <w:sz w:val="16"/>
          <w:szCs w:val="16"/>
        </w:rPr>
        <w:t xml:space="preserve"> typeLabel</w:t>
      </w:r>
      <w:r w:rsidRPr="00B60B81">
        <w:rPr>
          <w:rFonts w:ascii="Calibri" w:hAnsi="Calibri"/>
          <w:color w:val="FF8040"/>
          <w:sz w:val="16"/>
          <w:szCs w:val="16"/>
        </w:rPr>
        <w:t>=</w:t>
      </w:r>
      <w:r w:rsidRPr="00B60B81">
        <w:rPr>
          <w:rFonts w:ascii="Calibri" w:hAnsi="Calibri"/>
          <w:color w:val="993300"/>
          <w:sz w:val="16"/>
          <w:szCs w:val="16"/>
        </w:rPr>
        <w:t>"0003"</w:t>
      </w:r>
      <w:r w:rsidRPr="00B60B81">
        <w:rPr>
          <w:rFonts w:ascii="Calibri" w:hAnsi="Calibri"/>
          <w:color w:val="F5844C"/>
          <w:sz w:val="16"/>
          <w:szCs w:val="16"/>
        </w:rPr>
        <w:t xml:space="preserve">     typeDefinition</w:t>
      </w:r>
      <w:r w:rsidRPr="00B60B81">
        <w:rPr>
          <w:rFonts w:ascii="Calibri" w:hAnsi="Calibri"/>
          <w:color w:val="FF8040"/>
          <w:sz w:val="16"/>
          <w:szCs w:val="16"/>
        </w:rPr>
        <w:t>=</w:t>
      </w:r>
      <w:r w:rsidRPr="00B60B81">
        <w:rPr>
          <w:rFonts w:ascii="Calibri" w:hAnsi="Calibri"/>
          <w:color w:val="993300"/>
          <w:sz w:val="16"/>
          <w:szCs w:val="16"/>
        </w:rPr>
        <w:t>"Objects"</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w:t>
      </w:r>
      <w:r w:rsidRPr="00B60B81">
        <w:rPr>
          <w:rFonts w:ascii="Calibri" w:hAnsi="Calibri"/>
          <w:color w:val="F5844C"/>
          <w:sz w:val="16"/>
          <w:szCs w:val="16"/>
        </w:rPr>
        <w:t xml:space="preserve"> audioBlockFormatID</w:t>
      </w:r>
      <w:r w:rsidRPr="00B60B81">
        <w:rPr>
          <w:rFonts w:ascii="Calibri" w:hAnsi="Calibri"/>
          <w:color w:val="FF8040"/>
          <w:sz w:val="16"/>
          <w:szCs w:val="16"/>
        </w:rPr>
        <w:t>=</w:t>
      </w:r>
      <w:r w:rsidRPr="00B60B81">
        <w:rPr>
          <w:rFonts w:ascii="Calibri" w:hAnsi="Calibri"/>
          <w:color w:val="993300"/>
          <w:sz w:val="16"/>
          <w:szCs w:val="16"/>
        </w:rPr>
        <w:t>"AB_00031001_00000001"</w:t>
      </w:r>
      <w:r w:rsidRPr="00B60B81">
        <w:rPr>
          <w:rFonts w:ascii="Calibri" w:hAnsi="Calibri"/>
          <w:color w:val="F5844C"/>
          <w:sz w:val="16"/>
          <w:szCs w:val="16"/>
        </w:rPr>
        <w:t xml:space="preserve"> rtime</w:t>
      </w:r>
      <w:r w:rsidRPr="00B60B81">
        <w:rPr>
          <w:rFonts w:ascii="Calibri" w:hAnsi="Calibri"/>
          <w:color w:val="FF8040"/>
          <w:sz w:val="16"/>
          <w:szCs w:val="16"/>
        </w:rPr>
        <w:t>=</w:t>
      </w:r>
      <w:r w:rsidRPr="00B60B81">
        <w:rPr>
          <w:rFonts w:ascii="Calibri" w:hAnsi="Calibri"/>
          <w:color w:val="993300"/>
          <w:sz w:val="16"/>
          <w:szCs w:val="16"/>
        </w:rPr>
        <w:t>"00:00:00.00000"</w:t>
      </w:r>
      <w:r w:rsidRPr="00B60B81">
        <w:rPr>
          <w:rFonts w:ascii="Calibri" w:hAnsi="Calibri"/>
          <w:color w:val="F5844C"/>
          <w:sz w:val="16"/>
          <w:szCs w:val="16"/>
        </w:rPr>
        <w:t xml:space="preserve">         duration</w:t>
      </w:r>
      <w:r w:rsidRPr="00B60B81">
        <w:rPr>
          <w:rFonts w:ascii="Calibri" w:hAnsi="Calibri"/>
          <w:color w:val="FF8040"/>
          <w:sz w:val="16"/>
          <w:szCs w:val="16"/>
        </w:rPr>
        <w:t>=</w:t>
      </w:r>
      <w:r w:rsidRPr="00B60B81">
        <w:rPr>
          <w:rFonts w:ascii="Calibri" w:hAnsi="Calibri"/>
          <w:color w:val="993300"/>
          <w:sz w:val="16"/>
          <w:szCs w:val="16"/>
        </w:rPr>
        <w:t>"00:00:05.00000"</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"azimuth"</w:t>
      </w:r>
      <w:r w:rsidRPr="00B60B81">
        <w:rPr>
          <w:rFonts w:ascii="Calibri" w:hAnsi="Calibri"/>
          <w:color w:val="000096"/>
          <w:sz w:val="16"/>
          <w:szCs w:val="16"/>
        </w:rPr>
        <w:t>&gt;</w:t>
      </w:r>
      <w:r w:rsidRPr="00B60B81">
        <w:rPr>
          <w:rFonts w:ascii="Calibri" w:hAnsi="Calibri"/>
          <w:sz w:val="16"/>
          <w:szCs w:val="16"/>
        </w:rPr>
        <w:t>-22.5</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"elevation"</w:t>
      </w:r>
      <w:r w:rsidRPr="00B60B81">
        <w:rPr>
          <w:rFonts w:ascii="Calibri" w:hAnsi="Calibri"/>
          <w:color w:val="000096"/>
          <w:sz w:val="16"/>
          <w:szCs w:val="16"/>
        </w:rPr>
        <w:t>&gt;</w:t>
      </w:r>
      <w:r w:rsidRPr="00B60B81">
        <w:rPr>
          <w:rFonts w:ascii="Calibri" w:hAnsi="Calibri"/>
          <w:sz w:val="16"/>
          <w:szCs w:val="16"/>
        </w:rPr>
        <w:t>5.0</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"distance"</w:t>
      </w:r>
      <w:r w:rsidRPr="00B60B81">
        <w:rPr>
          <w:rFonts w:ascii="Calibri" w:hAnsi="Calibri"/>
          <w:color w:val="000096"/>
          <w:sz w:val="16"/>
          <w:szCs w:val="16"/>
        </w:rPr>
        <w:t>&gt;</w:t>
      </w:r>
      <w:r w:rsidRPr="00B60B81">
        <w:rPr>
          <w:rFonts w:ascii="Calibri" w:hAnsi="Calibri"/>
          <w:sz w:val="16"/>
          <w:szCs w:val="16"/>
        </w:rPr>
        <w:t>1.0</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w:t>
      </w:r>
      <w:r w:rsidRPr="00B60B81">
        <w:rPr>
          <w:rFonts w:ascii="Calibri" w:hAnsi="Calibri"/>
          <w:color w:val="F5844C"/>
          <w:sz w:val="16"/>
          <w:szCs w:val="16"/>
        </w:rPr>
        <w:t xml:space="preserve"> audioBlockFormatID</w:t>
      </w:r>
      <w:r w:rsidRPr="00B60B81">
        <w:rPr>
          <w:rFonts w:ascii="Calibri" w:hAnsi="Calibri"/>
          <w:color w:val="FF8040"/>
          <w:sz w:val="16"/>
          <w:szCs w:val="16"/>
        </w:rPr>
        <w:t>=</w:t>
      </w:r>
      <w:r w:rsidRPr="00B60B81">
        <w:rPr>
          <w:rFonts w:ascii="Calibri" w:hAnsi="Calibri"/>
          <w:color w:val="993300"/>
          <w:sz w:val="16"/>
          <w:szCs w:val="16"/>
        </w:rPr>
        <w:t>"AB_00031001_00000002"</w:t>
      </w:r>
      <w:r w:rsidRPr="00B60B81">
        <w:rPr>
          <w:rFonts w:ascii="Calibri" w:hAnsi="Calibri"/>
          <w:color w:val="F5844C"/>
          <w:sz w:val="16"/>
          <w:szCs w:val="16"/>
        </w:rPr>
        <w:t xml:space="preserve"> rtime</w:t>
      </w:r>
      <w:r w:rsidRPr="00B60B81">
        <w:rPr>
          <w:rFonts w:ascii="Calibri" w:hAnsi="Calibri"/>
          <w:color w:val="FF8040"/>
          <w:sz w:val="16"/>
          <w:szCs w:val="16"/>
        </w:rPr>
        <w:t>=</w:t>
      </w:r>
      <w:r w:rsidRPr="00B60B81">
        <w:rPr>
          <w:rFonts w:ascii="Calibri" w:hAnsi="Calibri"/>
          <w:color w:val="993300"/>
          <w:sz w:val="16"/>
          <w:szCs w:val="16"/>
        </w:rPr>
        <w:t>"00:00:05.00000"</w:t>
      </w:r>
      <w:r w:rsidRPr="00B60B81">
        <w:rPr>
          <w:rFonts w:ascii="Calibri" w:hAnsi="Calibri"/>
          <w:color w:val="F5844C"/>
          <w:sz w:val="16"/>
          <w:szCs w:val="16"/>
        </w:rPr>
        <w:t xml:space="preserve">         duration</w:t>
      </w:r>
      <w:r w:rsidRPr="00B60B81">
        <w:rPr>
          <w:rFonts w:ascii="Calibri" w:hAnsi="Calibri"/>
          <w:color w:val="FF8040"/>
          <w:sz w:val="16"/>
          <w:szCs w:val="16"/>
        </w:rPr>
        <w:t>=</w:t>
      </w:r>
      <w:r w:rsidRPr="00B60B81">
        <w:rPr>
          <w:rFonts w:ascii="Calibri" w:hAnsi="Calibri"/>
          <w:color w:val="993300"/>
          <w:sz w:val="16"/>
          <w:szCs w:val="16"/>
        </w:rPr>
        <w:t>"00:00:10.00000"</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"azimuth"</w:t>
      </w:r>
      <w:r w:rsidRPr="00B60B81">
        <w:rPr>
          <w:rFonts w:ascii="Calibri" w:hAnsi="Calibri"/>
          <w:color w:val="000096"/>
          <w:sz w:val="16"/>
          <w:szCs w:val="16"/>
        </w:rPr>
        <w:t>&gt;</w:t>
      </w:r>
      <w:r w:rsidRPr="00B60B81">
        <w:rPr>
          <w:rFonts w:ascii="Calibri" w:hAnsi="Calibri"/>
          <w:sz w:val="16"/>
          <w:szCs w:val="16"/>
        </w:rPr>
        <w:t>-24.5</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"elevation"</w:t>
      </w:r>
      <w:r w:rsidRPr="00B60B81">
        <w:rPr>
          <w:rFonts w:ascii="Calibri" w:hAnsi="Calibri"/>
          <w:color w:val="000096"/>
          <w:sz w:val="16"/>
          <w:szCs w:val="16"/>
        </w:rPr>
        <w:t>&gt;</w:t>
      </w:r>
      <w:r w:rsidRPr="00B60B81">
        <w:rPr>
          <w:rFonts w:ascii="Calibri" w:hAnsi="Calibri"/>
          <w:sz w:val="16"/>
          <w:szCs w:val="16"/>
        </w:rPr>
        <w:t>6.0</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"distance"</w:t>
      </w:r>
      <w:r w:rsidRPr="00B60B81">
        <w:rPr>
          <w:rFonts w:ascii="Calibri" w:hAnsi="Calibri"/>
          <w:color w:val="000096"/>
          <w:sz w:val="16"/>
          <w:szCs w:val="16"/>
        </w:rPr>
        <w:t>&gt;</w:t>
      </w:r>
      <w:r w:rsidRPr="00B60B81">
        <w:rPr>
          <w:rFonts w:ascii="Calibri" w:hAnsi="Calibri"/>
          <w:sz w:val="16"/>
          <w:szCs w:val="16"/>
        </w:rPr>
        <w:t>0.9</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w:t>
      </w:r>
      <w:r w:rsidRPr="00B60B81">
        <w:rPr>
          <w:rFonts w:ascii="Calibri" w:hAnsi="Calibri"/>
          <w:color w:val="F5844C"/>
          <w:sz w:val="16"/>
          <w:szCs w:val="16"/>
        </w:rPr>
        <w:t xml:space="preserve"> audioBlockFormatID</w:t>
      </w:r>
      <w:r w:rsidRPr="00B60B81">
        <w:rPr>
          <w:rFonts w:ascii="Calibri" w:hAnsi="Calibri"/>
          <w:color w:val="FF8040"/>
          <w:sz w:val="16"/>
          <w:szCs w:val="16"/>
        </w:rPr>
        <w:t>=</w:t>
      </w:r>
      <w:r w:rsidRPr="00B60B81">
        <w:rPr>
          <w:rFonts w:ascii="Calibri" w:hAnsi="Calibri"/>
          <w:color w:val="993300"/>
          <w:sz w:val="16"/>
          <w:szCs w:val="16"/>
        </w:rPr>
        <w:t>"AB_00031001_00000003"</w:t>
      </w:r>
      <w:r w:rsidRPr="00B60B81">
        <w:rPr>
          <w:rFonts w:ascii="Calibri" w:hAnsi="Calibri"/>
          <w:color w:val="F5844C"/>
          <w:sz w:val="16"/>
          <w:szCs w:val="16"/>
        </w:rPr>
        <w:t xml:space="preserve"> rtime</w:t>
      </w:r>
      <w:r w:rsidRPr="00B60B81">
        <w:rPr>
          <w:rFonts w:ascii="Calibri" w:hAnsi="Calibri"/>
          <w:color w:val="FF8040"/>
          <w:sz w:val="16"/>
          <w:szCs w:val="16"/>
        </w:rPr>
        <w:t>=</w:t>
      </w:r>
      <w:r w:rsidRPr="00B60B81">
        <w:rPr>
          <w:rFonts w:ascii="Calibri" w:hAnsi="Calibri"/>
          <w:color w:val="993300"/>
          <w:sz w:val="16"/>
          <w:szCs w:val="16"/>
        </w:rPr>
        <w:t>"00:00:15.00000"</w:t>
      </w:r>
      <w:r w:rsidRPr="00B60B81">
        <w:rPr>
          <w:rFonts w:ascii="Calibri" w:hAnsi="Calibri"/>
          <w:color w:val="F5844C"/>
          <w:sz w:val="16"/>
          <w:szCs w:val="16"/>
        </w:rPr>
        <w:t xml:space="preserve">         duration</w:t>
      </w:r>
      <w:r w:rsidRPr="00B60B81">
        <w:rPr>
          <w:rFonts w:ascii="Calibri" w:hAnsi="Calibri"/>
          <w:color w:val="FF8040"/>
          <w:sz w:val="16"/>
          <w:szCs w:val="16"/>
        </w:rPr>
        <w:t>=</w:t>
      </w:r>
      <w:r w:rsidRPr="00B60B81">
        <w:rPr>
          <w:rFonts w:ascii="Calibri" w:hAnsi="Calibri"/>
          <w:color w:val="993300"/>
          <w:sz w:val="16"/>
          <w:szCs w:val="16"/>
        </w:rPr>
        <w:t>"00:00:20.00000"</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"azimuth"</w:t>
      </w:r>
      <w:r w:rsidRPr="00B60B81">
        <w:rPr>
          <w:rFonts w:ascii="Calibri" w:hAnsi="Calibri"/>
          <w:color w:val="000096"/>
          <w:sz w:val="16"/>
          <w:szCs w:val="16"/>
        </w:rPr>
        <w:t>&gt;</w:t>
      </w:r>
      <w:r w:rsidRPr="00B60B81">
        <w:rPr>
          <w:rFonts w:ascii="Calibri" w:hAnsi="Calibri"/>
          <w:sz w:val="16"/>
          <w:szCs w:val="16"/>
        </w:rPr>
        <w:t>-26.5</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"elevation"</w:t>
      </w:r>
      <w:r w:rsidRPr="00B60B81">
        <w:rPr>
          <w:rFonts w:ascii="Calibri" w:hAnsi="Calibri"/>
          <w:color w:val="000096"/>
          <w:sz w:val="16"/>
          <w:szCs w:val="16"/>
        </w:rPr>
        <w:t>&gt;</w:t>
      </w:r>
      <w:r w:rsidRPr="00B60B81">
        <w:rPr>
          <w:rFonts w:ascii="Calibri" w:hAnsi="Calibri"/>
          <w:sz w:val="16"/>
          <w:szCs w:val="16"/>
        </w:rPr>
        <w:t>7.0</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&lt;position</w:t>
      </w:r>
      <w:r w:rsidRPr="00B60B81">
        <w:rPr>
          <w:rFonts w:ascii="Calibri" w:hAnsi="Calibri"/>
          <w:color w:val="F5844C"/>
          <w:sz w:val="16"/>
          <w:szCs w:val="16"/>
        </w:rPr>
        <w:t xml:space="preserve"> coordinate</w:t>
      </w:r>
      <w:r w:rsidRPr="00B60B81">
        <w:rPr>
          <w:rFonts w:ascii="Calibri" w:hAnsi="Calibri"/>
          <w:color w:val="FF8040"/>
          <w:sz w:val="16"/>
          <w:szCs w:val="16"/>
        </w:rPr>
        <w:t>=</w:t>
      </w:r>
      <w:r w:rsidRPr="00B60B81">
        <w:rPr>
          <w:rFonts w:ascii="Calibri" w:hAnsi="Calibri"/>
          <w:color w:val="993300"/>
          <w:sz w:val="16"/>
          <w:szCs w:val="16"/>
        </w:rPr>
        <w:t>"distance"</w:t>
      </w:r>
      <w:r w:rsidRPr="00B60B81">
        <w:rPr>
          <w:rFonts w:ascii="Calibri" w:hAnsi="Calibri"/>
          <w:color w:val="000096"/>
          <w:sz w:val="16"/>
          <w:szCs w:val="16"/>
        </w:rPr>
        <w:t>&gt;</w:t>
      </w:r>
      <w:r w:rsidRPr="00B60B81">
        <w:rPr>
          <w:rFonts w:ascii="Calibri" w:hAnsi="Calibri"/>
          <w:sz w:val="16"/>
          <w:szCs w:val="16"/>
        </w:rPr>
        <w:t>0.8</w:t>
      </w:r>
      <w:r w:rsidRPr="00B60B81">
        <w:rPr>
          <w:rFonts w:ascii="Calibri" w:hAnsi="Calibri"/>
          <w:color w:val="000096"/>
          <w:sz w:val="16"/>
          <w:szCs w:val="16"/>
        </w:rPr>
        <w:t>&lt;/position&gt;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&lt;/audioBlockFormat&gt;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&lt;/audioChannelFormat&gt;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stream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&lt;audioStreamFormat</w:t>
      </w:r>
      <w:r w:rsidRPr="00B60B81">
        <w:rPr>
          <w:rFonts w:ascii="Calibri" w:hAnsi="Calibri"/>
          <w:color w:val="F5844C"/>
          <w:sz w:val="16"/>
          <w:szCs w:val="16"/>
        </w:rPr>
        <w:t xml:space="preserve"> audioStreamFormatID</w:t>
      </w:r>
      <w:r w:rsidRPr="00B60B81">
        <w:rPr>
          <w:rFonts w:ascii="Calibri" w:hAnsi="Calibri"/>
          <w:color w:val="FF8040"/>
          <w:sz w:val="16"/>
          <w:szCs w:val="16"/>
        </w:rPr>
        <w:t>=</w:t>
      </w:r>
      <w:r w:rsidRPr="00B60B81">
        <w:rPr>
          <w:rFonts w:ascii="Calibri" w:hAnsi="Calibri"/>
          <w:color w:val="993300"/>
          <w:sz w:val="16"/>
          <w:szCs w:val="16"/>
        </w:rPr>
        <w:t>"AS_00031001"</w:t>
      </w:r>
      <w:r w:rsidRPr="00B60B81">
        <w:rPr>
          <w:rFonts w:ascii="Calibri" w:hAnsi="Calibri"/>
          <w:color w:val="F5844C"/>
          <w:sz w:val="16"/>
          <w:szCs w:val="16"/>
        </w:rPr>
        <w:t xml:space="preserve"> audioStreamFormatName</w:t>
      </w:r>
      <w:r w:rsidRPr="00B60B81">
        <w:rPr>
          <w:rFonts w:ascii="Calibri" w:hAnsi="Calibri"/>
          <w:color w:val="FF8040"/>
          <w:sz w:val="16"/>
          <w:szCs w:val="16"/>
        </w:rPr>
        <w:t>=</w:t>
      </w:r>
      <w:r w:rsidRPr="00B60B81">
        <w:rPr>
          <w:rFonts w:ascii="Calibri" w:hAnsi="Calibri"/>
          <w:color w:val="993300"/>
          <w:sz w:val="16"/>
          <w:szCs w:val="16"/>
        </w:rPr>
        <w:t>"PCM_Car1"</w:t>
      </w:r>
      <w:r w:rsidRPr="00B60B81">
        <w:rPr>
          <w:rFonts w:ascii="Calibri" w:hAnsi="Calibri"/>
          <w:color w:val="F5844C"/>
          <w:sz w:val="16"/>
          <w:szCs w:val="16"/>
        </w:rPr>
        <w:t xml:space="preserve"> formatLabel</w:t>
      </w:r>
      <w:r w:rsidRPr="00B60B81">
        <w:rPr>
          <w:rFonts w:ascii="Calibri" w:hAnsi="Calibri"/>
          <w:color w:val="FF8040"/>
          <w:sz w:val="16"/>
          <w:szCs w:val="16"/>
        </w:rPr>
        <w:t>=</w:t>
      </w:r>
      <w:r w:rsidRPr="00B60B81">
        <w:rPr>
          <w:rFonts w:ascii="Calibri" w:hAnsi="Calibri"/>
          <w:color w:val="993300"/>
          <w:sz w:val="16"/>
          <w:szCs w:val="16"/>
        </w:rPr>
        <w:t>"0001"</w:t>
      </w:r>
      <w:r w:rsidRPr="00B60B81">
        <w:rPr>
          <w:rFonts w:ascii="Calibri" w:hAnsi="Calibri"/>
          <w:color w:val="F5844C"/>
          <w:sz w:val="16"/>
          <w:szCs w:val="16"/>
        </w:rPr>
        <w:t xml:space="preserve"> formatDefinition</w:t>
      </w:r>
      <w:r w:rsidRPr="00B60B81">
        <w:rPr>
          <w:rFonts w:ascii="Calibri" w:hAnsi="Calibri"/>
          <w:color w:val="FF8040"/>
          <w:sz w:val="16"/>
          <w:szCs w:val="16"/>
        </w:rPr>
        <w:t>=</w:t>
      </w:r>
      <w:r w:rsidRPr="00B60B81">
        <w:rPr>
          <w:rFonts w:ascii="Calibri" w:hAnsi="Calibri"/>
          <w:color w:val="993300"/>
          <w:sz w:val="16"/>
          <w:szCs w:val="16"/>
        </w:rPr>
        <w:t>"PCM"</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&lt;audioChannelFormatIDRef&gt;</w:t>
      </w:r>
      <w:r w:rsidRPr="00B60B81">
        <w:rPr>
          <w:rFonts w:ascii="Calibri" w:hAnsi="Calibri"/>
          <w:sz w:val="16"/>
          <w:szCs w:val="16"/>
        </w:rPr>
        <w:t>AC_00031001</w:t>
      </w:r>
      <w:r w:rsidRPr="00B60B81">
        <w:rPr>
          <w:rFonts w:ascii="Calibri" w:hAnsi="Calibri"/>
          <w:color w:val="000096"/>
          <w:sz w:val="16"/>
          <w:szCs w:val="16"/>
        </w:rPr>
        <w:t>&lt;/audioChannelFormatIDRef&gt;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&lt;audioTrackFormatIDRef&gt;</w:t>
      </w:r>
      <w:r w:rsidRPr="00B60B81">
        <w:rPr>
          <w:rFonts w:ascii="Calibri" w:hAnsi="Calibri"/>
          <w:sz w:val="16"/>
          <w:szCs w:val="16"/>
        </w:rPr>
        <w:t>AS_00031001_AT_01</w:t>
      </w:r>
      <w:r w:rsidRPr="00B60B81">
        <w:rPr>
          <w:rFonts w:ascii="Calibri" w:hAnsi="Calibri"/>
          <w:color w:val="000096"/>
          <w:sz w:val="16"/>
          <w:szCs w:val="16"/>
        </w:rPr>
        <w:t>&lt;/audioTrackFormatIDRef&gt;</w:t>
      </w: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&lt;/audioStreamFormat&gt;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track format--&gt;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color w:val="F5844C"/>
          <w:sz w:val="16"/>
          <w:szCs w:val="16"/>
        </w:rPr>
      </w:pPr>
      <w:r w:rsidRPr="00B60B81">
        <w:rPr>
          <w:rFonts w:ascii="Calibri" w:hAnsi="Calibri"/>
          <w:sz w:val="16"/>
          <w:szCs w:val="16"/>
        </w:rPr>
        <w:lastRenderedPageBreak/>
        <w:t xml:space="preserve">    </w:t>
      </w:r>
      <w:r w:rsidRPr="00B60B81">
        <w:rPr>
          <w:rFonts w:ascii="Calibri" w:hAnsi="Calibri"/>
          <w:color w:val="000096"/>
          <w:sz w:val="16"/>
          <w:szCs w:val="16"/>
        </w:rPr>
        <w:t>&lt;audioTrackFormat</w:t>
      </w:r>
      <w:r w:rsidRPr="00B60B81">
        <w:rPr>
          <w:rFonts w:ascii="Calibri" w:hAnsi="Calibri"/>
          <w:color w:val="F5844C"/>
          <w:sz w:val="16"/>
          <w:szCs w:val="16"/>
        </w:rPr>
        <w:t xml:space="preserve"> audioTrackFormatID</w:t>
      </w:r>
      <w:r w:rsidRPr="00B60B81">
        <w:rPr>
          <w:rFonts w:ascii="Calibri" w:hAnsi="Calibri"/>
          <w:color w:val="FF8040"/>
          <w:sz w:val="16"/>
          <w:szCs w:val="16"/>
        </w:rPr>
        <w:t>=</w:t>
      </w:r>
      <w:r w:rsidRPr="00B60B81">
        <w:rPr>
          <w:rFonts w:ascii="Calibri" w:hAnsi="Calibri"/>
          <w:color w:val="993300"/>
          <w:sz w:val="16"/>
          <w:szCs w:val="16"/>
        </w:rPr>
        <w:t>"AS_00031001_AT_01"</w:t>
      </w:r>
      <w:r w:rsidRPr="00B60B81">
        <w:rPr>
          <w:rFonts w:ascii="Calibri" w:hAnsi="Calibri"/>
          <w:color w:val="F5844C"/>
          <w:sz w:val="16"/>
          <w:szCs w:val="16"/>
        </w:rPr>
        <w:t xml:space="preserve"> audioTrackFormatName</w:t>
      </w:r>
      <w:r w:rsidRPr="00B60B81">
        <w:rPr>
          <w:rFonts w:ascii="Calibri" w:hAnsi="Calibri"/>
          <w:color w:val="FF8040"/>
          <w:sz w:val="16"/>
          <w:szCs w:val="16"/>
        </w:rPr>
        <w:t>=</w:t>
      </w:r>
      <w:r w:rsidRPr="00B60B81">
        <w:rPr>
          <w:rFonts w:ascii="Calibri" w:hAnsi="Calibri"/>
          <w:color w:val="993300"/>
          <w:sz w:val="16"/>
          <w:szCs w:val="16"/>
        </w:rPr>
        <w:t>"PCM_Car1"</w:t>
      </w:r>
      <w:r w:rsidRPr="00B60B81">
        <w:rPr>
          <w:rFonts w:ascii="Calibri" w:hAnsi="Calibri"/>
          <w:color w:val="F5844C"/>
          <w:sz w:val="16"/>
          <w:szCs w:val="16"/>
        </w:rPr>
        <w:t xml:space="preserve"> formatLabel</w:t>
      </w:r>
      <w:r w:rsidRPr="00B60B81">
        <w:rPr>
          <w:rFonts w:ascii="Calibri" w:hAnsi="Calibri"/>
          <w:color w:val="FF8040"/>
          <w:sz w:val="16"/>
          <w:szCs w:val="16"/>
        </w:rPr>
        <w:t>=</w:t>
      </w:r>
      <w:r w:rsidRPr="00B60B81">
        <w:rPr>
          <w:rFonts w:ascii="Calibri" w:hAnsi="Calibri"/>
          <w:color w:val="993300"/>
          <w:sz w:val="16"/>
          <w:szCs w:val="16"/>
        </w:rPr>
        <w:t>"0001"</w:t>
      </w:r>
      <w:r w:rsidRPr="00B60B81">
        <w:rPr>
          <w:rFonts w:ascii="Calibri" w:hAnsi="Calibri"/>
          <w:color w:val="F5844C"/>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color w:val="F5844C"/>
          <w:sz w:val="16"/>
          <w:szCs w:val="16"/>
        </w:rPr>
        <w:t xml:space="preserve">      formatDefinition</w:t>
      </w:r>
      <w:r w:rsidRPr="00B60B81">
        <w:rPr>
          <w:rFonts w:ascii="Calibri" w:hAnsi="Calibri"/>
          <w:color w:val="FF8040"/>
          <w:sz w:val="16"/>
          <w:szCs w:val="16"/>
        </w:rPr>
        <w:t>=</w:t>
      </w:r>
      <w:r w:rsidRPr="00B60B81">
        <w:rPr>
          <w:rFonts w:ascii="Calibri" w:hAnsi="Calibri"/>
          <w:color w:val="993300"/>
          <w:sz w:val="16"/>
          <w:szCs w:val="16"/>
        </w:rPr>
        <w:t>"PCM"</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&lt;audioStreamFormatIDRef&gt;</w:t>
      </w:r>
      <w:r w:rsidRPr="00B60B81">
        <w:rPr>
          <w:rFonts w:ascii="Calibri" w:hAnsi="Calibri"/>
          <w:sz w:val="16"/>
          <w:szCs w:val="16"/>
        </w:rPr>
        <w:t>AS_00031001</w:t>
      </w:r>
      <w:r w:rsidRPr="00B60B81">
        <w:rPr>
          <w:rFonts w:ascii="Calibri" w:hAnsi="Calibri"/>
          <w:color w:val="000096"/>
          <w:sz w:val="16"/>
          <w:szCs w:val="16"/>
        </w:rPr>
        <w:t>&lt;/audioStreamFormatIDRef&gt;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&lt;/audioTrackFormat&gt;</w:t>
      </w:r>
    </w:p>
    <w:p w:rsidR="00B60B81" w:rsidRPr="00885564"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2"/>
          <w:szCs w:val="12"/>
        </w:rPr>
      </w:pPr>
      <w:r w:rsidRPr="00B60B81">
        <w:rPr>
          <w:rFonts w:ascii="Calibri" w:hAnsi="Calibri"/>
          <w:sz w:val="16"/>
          <w:szCs w:val="16"/>
        </w:rPr>
        <w:t xml:space="preserve">    </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proofErr w:type="gramStart"/>
      <w:r w:rsidRPr="00B60B81">
        <w:rPr>
          <w:rFonts w:ascii="Calibri" w:hAnsi="Calibri"/>
          <w:color w:val="006400"/>
          <w:sz w:val="16"/>
          <w:szCs w:val="16"/>
        </w:rPr>
        <w:t>&lt;!--</w:t>
      </w:r>
      <w:proofErr w:type="gramEnd"/>
      <w:r w:rsidRPr="00B60B81">
        <w:rPr>
          <w:rFonts w:ascii="Calibri" w:hAnsi="Calibri"/>
          <w:color w:val="006400"/>
          <w:sz w:val="16"/>
          <w:szCs w:val="16"/>
        </w:rPr>
        <w:t xml:space="preserve"> audio track --&gt;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&lt;audioTrackUID</w:t>
      </w:r>
      <w:r w:rsidRPr="00B60B81">
        <w:rPr>
          <w:rFonts w:ascii="Calibri" w:hAnsi="Calibri"/>
          <w:color w:val="F5844C"/>
          <w:sz w:val="16"/>
          <w:szCs w:val="16"/>
        </w:rPr>
        <w:t xml:space="preserve"> UID</w:t>
      </w:r>
      <w:r w:rsidRPr="00B60B81">
        <w:rPr>
          <w:rFonts w:ascii="Calibri" w:hAnsi="Calibri"/>
          <w:color w:val="FF8040"/>
          <w:sz w:val="16"/>
          <w:szCs w:val="16"/>
        </w:rPr>
        <w:t>=</w:t>
      </w:r>
      <w:r w:rsidRPr="00B60B81">
        <w:rPr>
          <w:rFonts w:ascii="Calibri" w:hAnsi="Calibri"/>
          <w:color w:val="993300"/>
          <w:sz w:val="16"/>
          <w:szCs w:val="16"/>
        </w:rPr>
        <w:t>"ATU_00000001"</w:t>
      </w:r>
      <w:r w:rsidRPr="00B60B81">
        <w:rPr>
          <w:rFonts w:ascii="Calibri" w:hAnsi="Calibri"/>
          <w:color w:val="000096"/>
          <w:sz w:val="16"/>
          <w:szCs w:val="16"/>
        </w:rPr>
        <w: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&lt;/audioFormatExtended&gt;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&lt;/format&gt;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sz w:val="16"/>
          <w:szCs w:val="16"/>
        </w:rPr>
        <w:t xml:space="preserve"> </w:t>
      </w:r>
      <w:r w:rsidRPr="00B60B81">
        <w:rPr>
          <w:rFonts w:ascii="Calibri" w:hAnsi="Calibri"/>
          <w:color w:val="000096"/>
          <w:sz w:val="16"/>
          <w:szCs w:val="16"/>
        </w:rPr>
        <w:t>&lt;/coreMetadata&gt;</w:t>
      </w:r>
    </w:p>
    <w:p w:rsidR="00B60B81" w:rsidRPr="00B60B81" w:rsidRDefault="00B60B81" w:rsidP="00B60B81">
      <w:pPr>
        <w:widowControl/>
        <w:pBdr>
          <w:top w:val="single" w:sz="4" w:space="1" w:color="auto"/>
          <w:left w:val="single" w:sz="4" w:space="4" w:color="auto"/>
          <w:bottom w:val="single" w:sz="4" w:space="1" w:color="auto"/>
          <w:right w:val="single" w:sz="4" w:space="4" w:color="auto"/>
        </w:pBdr>
        <w:autoSpaceDE w:val="0"/>
        <w:autoSpaceDN w:val="0"/>
        <w:spacing w:before="0" w:after="0"/>
        <w:jc w:val="left"/>
        <w:textAlignment w:val="auto"/>
        <w:rPr>
          <w:rFonts w:ascii="Calibri" w:hAnsi="Calibri"/>
          <w:sz w:val="16"/>
          <w:szCs w:val="16"/>
        </w:rPr>
      </w:pPr>
      <w:r w:rsidRPr="00B60B81">
        <w:rPr>
          <w:rFonts w:ascii="Calibri" w:hAnsi="Calibri"/>
          <w:color w:val="000096"/>
          <w:sz w:val="16"/>
          <w:szCs w:val="16"/>
        </w:rPr>
        <w:t>&lt;/ebuCoreMain&gt;</w:t>
      </w:r>
    </w:p>
    <w:p w:rsidR="00847DCD" w:rsidRDefault="00847DCD" w:rsidP="00847DCD">
      <w:pPr>
        <w:pStyle w:val="8ptspacer"/>
      </w:pPr>
      <w:bookmarkStart w:id="167" w:name="_Toc420477915"/>
    </w:p>
    <w:p w:rsidR="00B60B81" w:rsidRPr="00B60B81" w:rsidRDefault="00B60B81" w:rsidP="00C71FF8">
      <w:pPr>
        <w:pStyle w:val="Heading2"/>
      </w:pPr>
      <w:bookmarkStart w:id="168" w:name="_Toc530476213"/>
      <w:r w:rsidRPr="00B60B81">
        <w:t>C.3</w:t>
      </w:r>
      <w:r w:rsidR="001A6C31">
        <w:tab/>
      </w:r>
      <w:r w:rsidRPr="00B60B81">
        <w:t xml:space="preserve">Scene based example (extract from </w:t>
      </w:r>
      <w:r w:rsidR="001A6C31" w:rsidRPr="00B60B81">
        <w:t xml:space="preserve">Tech </w:t>
      </w:r>
      <w:r w:rsidRPr="00B60B81">
        <w:t>3364)</w:t>
      </w:r>
      <w:bookmarkEnd w:id="167"/>
      <w:bookmarkEnd w:id="168"/>
    </w:p>
    <w:p w:rsidR="00B60B81" w:rsidRPr="00B60B81" w:rsidRDefault="00B60B81" w:rsidP="00B60B81">
      <w:r w:rsidRPr="00B60B81">
        <w:t>The other main type of audio is scene-based where the audio channels are representing Ambisonic/HOA components. Their use is very similar to that of the channel-based approach with the main difference being the parameters used within audioBlockFormat. This example shows a simple 1</w:t>
      </w:r>
      <w:r w:rsidRPr="00B60B81">
        <w:rPr>
          <w:vertAlign w:val="superscript"/>
        </w:rPr>
        <w:t>st</w:t>
      </w:r>
      <w:r w:rsidRPr="00B60B81">
        <w:t xml:space="preserve"> order Ambisonic (using the N3D method) configuration using 4 channels mapped onto 4 tracks. Like the channel-based approach, the format elements would be defined in a standard reference file so in practice would not need to be included in the BWF file itself. </w:t>
      </w:r>
    </w:p>
    <w:p w:rsidR="005636D4" w:rsidRPr="00B60B81" w:rsidRDefault="005636D4" w:rsidP="005636D4">
      <w:pPr>
        <w:pStyle w:val="TableHeading"/>
      </w:pPr>
      <w:r w:rsidRPr="00B60B81">
        <w:t>Table</w:t>
      </w:r>
      <w:r w:rsidR="00885564">
        <w:t> </w:t>
      </w:r>
      <w:r w:rsidRPr="00B60B81">
        <w:t>C.3: Summary of model elements</w:t>
      </w:r>
    </w:p>
    <w:tbl>
      <w:tblPr>
        <w:tblW w:w="9923" w:type="dxa"/>
        <w:tblInd w:w="57" w:type="dxa"/>
        <w:tblLayout w:type="fixed"/>
        <w:tblCellMar>
          <w:left w:w="57" w:type="dxa"/>
          <w:right w:w="57" w:type="dxa"/>
        </w:tblCellMar>
        <w:tblLook w:val="0000" w:firstRow="0" w:lastRow="0" w:firstColumn="0" w:lastColumn="0" w:noHBand="0" w:noVBand="0"/>
      </w:tblPr>
      <w:tblGrid>
        <w:gridCol w:w="2268"/>
        <w:gridCol w:w="2410"/>
        <w:gridCol w:w="1701"/>
        <w:gridCol w:w="3544"/>
      </w:tblGrid>
      <w:tr w:rsidR="00B60B81" w:rsidRPr="00B60B81" w:rsidTr="00B60B81">
        <w:tc>
          <w:tcPr>
            <w:tcW w:w="2268"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5636D4">
            <w:pPr>
              <w:pStyle w:val="Tabletext10pt"/>
              <w:keepNext/>
              <w:jc w:val="center"/>
              <w:rPr>
                <w:b/>
              </w:rPr>
            </w:pPr>
            <w:r w:rsidRPr="00B60B81">
              <w:rPr>
                <w:b/>
              </w:rPr>
              <w:t>Element</w:t>
            </w:r>
          </w:p>
        </w:tc>
        <w:tc>
          <w:tcPr>
            <w:tcW w:w="2410" w:type="dxa"/>
            <w:tcBorders>
              <w:top w:val="single" w:sz="4" w:space="0" w:color="000000"/>
              <w:left w:val="single" w:sz="4" w:space="0" w:color="000000"/>
              <w:bottom w:val="single" w:sz="4" w:space="0" w:color="000000"/>
              <w:right w:val="single" w:sz="4" w:space="0" w:color="000000"/>
            </w:tcBorders>
            <w:shd w:val="clear" w:color="auto" w:fill="F3F3F3"/>
          </w:tcPr>
          <w:p w:rsidR="00B60B81" w:rsidRPr="00B60B81" w:rsidRDefault="00B60B81" w:rsidP="005636D4">
            <w:pPr>
              <w:pStyle w:val="Tabletext10pt"/>
              <w:keepNext/>
              <w:jc w:val="center"/>
              <w:rPr>
                <w:b/>
              </w:rPr>
            </w:pPr>
            <w:r w:rsidRPr="00B60B81">
              <w:rPr>
                <w:b/>
              </w:rPr>
              <w:t>ID</w:t>
            </w:r>
          </w:p>
        </w:tc>
        <w:tc>
          <w:tcPr>
            <w:tcW w:w="1701" w:type="dxa"/>
            <w:tcBorders>
              <w:top w:val="single" w:sz="4" w:space="0" w:color="000000"/>
              <w:left w:val="single" w:sz="4" w:space="0" w:color="000000"/>
              <w:bottom w:val="single" w:sz="4" w:space="0" w:color="000000"/>
            </w:tcBorders>
            <w:shd w:val="clear" w:color="auto" w:fill="F3F3F3"/>
            <w:vAlign w:val="center"/>
          </w:tcPr>
          <w:p w:rsidR="00B60B81" w:rsidRPr="00B60B81" w:rsidRDefault="00B60B81" w:rsidP="005636D4">
            <w:pPr>
              <w:pStyle w:val="Tabletext10pt"/>
              <w:keepNext/>
              <w:jc w:val="center"/>
              <w:rPr>
                <w:b/>
              </w:rPr>
            </w:pPr>
            <w:r w:rsidRPr="00B60B81">
              <w:rPr>
                <w:b/>
              </w:rPr>
              <w:t>Name</w:t>
            </w:r>
          </w:p>
        </w:tc>
        <w:tc>
          <w:tcPr>
            <w:tcW w:w="354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60B81" w:rsidRPr="00B60B81" w:rsidRDefault="00B60B81" w:rsidP="005636D4">
            <w:pPr>
              <w:pStyle w:val="Tabletext10pt"/>
              <w:keepNext/>
              <w:jc w:val="center"/>
              <w:rPr>
                <w:b/>
              </w:rPr>
            </w:pPr>
            <w:r w:rsidRPr="00B60B81">
              <w:rPr>
                <w:b/>
              </w:rPr>
              <w:t>Description</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AT_00040001_01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PCM_N3D_ACN_0</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AT_00040002_01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AT_00040003_01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audioTrackFormat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AT_00040004_01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PCM_N3D_ACN_3</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track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AS_00040001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PCM_N3D_ACN_0</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AS_00040002</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AS_00040003</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audioStreamFormat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AS_00040004</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PCM_N3D_ACN_3</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Defines stream as PCM</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AC_00040001</w:t>
            </w:r>
            <w:r w:rsidRPr="00B60B81">
              <w:br/>
              <w:t>AB_00040001_00000001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N3D_ACN_0</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Describes channel as ACN0 HOA component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AC_00040002</w:t>
            </w:r>
            <w:r w:rsidRPr="00B60B81">
              <w:br/>
              <w:t>AB_00040002_00000001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N3D_ACN_1</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Describes channel as ACN1 HOA component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AC_00040003</w:t>
            </w:r>
            <w:r w:rsidRPr="00B60B81">
              <w:br/>
              <w:t>AB_00040003_00000001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N3D_ACN_2</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Describes channel as ACN2 HOA component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audioChannelFormat &amp;</w:t>
            </w:r>
            <w:r w:rsidRPr="00B60B81">
              <w:br/>
              <w:t>audioBlockFormat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5636D4">
            <w:pPr>
              <w:pStyle w:val="Tabletext10pt"/>
              <w:keepNext/>
              <w:jc w:val="center"/>
            </w:pPr>
            <w:r w:rsidRPr="00B60B81">
              <w:t>AC_00040004</w:t>
            </w:r>
            <w:r w:rsidRPr="00B60B81">
              <w:br/>
              <w:t>AB_00040004_00000001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5636D4">
            <w:pPr>
              <w:pStyle w:val="Tabletext10pt"/>
              <w:keepNext/>
              <w:jc w:val="center"/>
            </w:pPr>
            <w:r w:rsidRPr="00B60B81">
              <w:t>N3D_ACN_3</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5636D4">
            <w:pPr>
              <w:pStyle w:val="Tabletext10pt"/>
              <w:keepNext/>
            </w:pPr>
            <w:r w:rsidRPr="00B60B81">
              <w:t>Describes channel as ACN3 HOA component</w:t>
            </w:r>
          </w:p>
        </w:tc>
      </w:tr>
      <w:tr w:rsidR="00B60B81" w:rsidRPr="00B60B81" w:rsidTr="00B60B81">
        <w:tc>
          <w:tcPr>
            <w:tcW w:w="2268"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audioPackFormat</w:t>
            </w:r>
          </w:p>
        </w:tc>
        <w:tc>
          <w:tcPr>
            <w:tcW w:w="2410" w:type="dxa"/>
            <w:tcBorders>
              <w:top w:val="single" w:sz="4" w:space="0" w:color="000000"/>
              <w:left w:val="single" w:sz="4" w:space="0" w:color="000000"/>
              <w:bottom w:val="single" w:sz="4" w:space="0" w:color="000000"/>
              <w:right w:val="single" w:sz="4" w:space="0" w:color="000000"/>
            </w:tcBorders>
            <w:vAlign w:val="center"/>
          </w:tcPr>
          <w:p w:rsidR="00B60B81" w:rsidRPr="00B60B81" w:rsidRDefault="00B60B81" w:rsidP="00B60B81">
            <w:pPr>
              <w:pStyle w:val="Tabletext10pt"/>
              <w:jc w:val="center"/>
            </w:pPr>
            <w:r w:rsidRPr="00B60B81">
              <w:t>AP_00040001</w:t>
            </w:r>
          </w:p>
        </w:tc>
        <w:tc>
          <w:tcPr>
            <w:tcW w:w="1701" w:type="dxa"/>
            <w:tcBorders>
              <w:top w:val="single" w:sz="4" w:space="0" w:color="000000"/>
              <w:left w:val="single" w:sz="4" w:space="0" w:color="000000"/>
              <w:bottom w:val="single" w:sz="4" w:space="0" w:color="000000"/>
            </w:tcBorders>
            <w:shd w:val="clear" w:color="auto" w:fill="auto"/>
            <w:vAlign w:val="center"/>
          </w:tcPr>
          <w:p w:rsidR="00B60B81" w:rsidRPr="00B60B81" w:rsidRDefault="00B60B81" w:rsidP="00B60B81">
            <w:pPr>
              <w:pStyle w:val="Tabletext10pt"/>
              <w:jc w:val="center"/>
            </w:pPr>
            <w:r w:rsidRPr="00B60B81">
              <w:t>HOA_N3D_1st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0B81" w:rsidRPr="00B60B81" w:rsidRDefault="00B60B81" w:rsidP="00B60B81">
            <w:pPr>
              <w:pStyle w:val="Tabletext10pt"/>
            </w:pPr>
            <w:r w:rsidRPr="00B60B81">
              <w:t>Defines a 1</w:t>
            </w:r>
            <w:r w:rsidRPr="00B60B81">
              <w:rPr>
                <w:vertAlign w:val="superscript"/>
              </w:rPr>
              <w:t>st</w:t>
            </w:r>
            <w:r w:rsidRPr="00B60B81">
              <w:t xml:space="preserve"> order HOA pack referring to four ACN channels.</w:t>
            </w:r>
          </w:p>
        </w:tc>
      </w:tr>
    </w:tbl>
    <w:p w:rsidR="00B60B81" w:rsidRPr="00B60B81" w:rsidRDefault="00B60B81" w:rsidP="00B60B81">
      <w:pPr>
        <w:jc w:val="left"/>
      </w:pPr>
    </w:p>
    <w:p w:rsidR="00B60B81" w:rsidRPr="00B60B81" w:rsidRDefault="002202CB" w:rsidP="00847DCD">
      <w:pPr>
        <w:pStyle w:val="8ptspacer"/>
      </w:pPr>
      <w:r w:rsidRPr="00B60B81">
        <w:rPr>
          <w:noProof/>
        </w:rPr>
        <w:lastRenderedPageBreak/>
        <w:drawing>
          <wp:inline distT="0" distB="0" distL="0" distR="0">
            <wp:extent cx="6391275"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91275" cy="2857500"/>
                    </a:xfrm>
                    <a:prstGeom prst="rect">
                      <a:avLst/>
                    </a:prstGeom>
                    <a:noFill/>
                    <a:ln>
                      <a:noFill/>
                    </a:ln>
                  </pic:spPr>
                </pic:pic>
              </a:graphicData>
            </a:graphic>
          </wp:inline>
        </w:drawing>
      </w:r>
    </w:p>
    <w:p w:rsidR="00B60B81" w:rsidRPr="00B60B81" w:rsidRDefault="00B60B81" w:rsidP="00847DCD">
      <w:pPr>
        <w:pStyle w:val="8ptspacer"/>
      </w:pPr>
    </w:p>
    <w:p w:rsidR="00B60B81" w:rsidRPr="00847DCD" w:rsidRDefault="00B60B81" w:rsidP="0089384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color w:val="8B26C9"/>
          <w:sz w:val="16"/>
          <w:szCs w:val="16"/>
        </w:rPr>
        <w:t>&lt;?xml version="1.0" encoding="UTF-8"?&gt;</w:t>
      </w:r>
    </w:p>
    <w:p w:rsidR="00B60B81" w:rsidRPr="00847DCD" w:rsidRDefault="00B60B81" w:rsidP="0088554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color w:val="F5844C"/>
          <w:sz w:val="16"/>
          <w:szCs w:val="16"/>
        </w:rPr>
      </w:pPr>
      <w:r w:rsidRPr="00847DCD">
        <w:rPr>
          <w:rFonts w:ascii="Calibri" w:hAnsi="Calibri"/>
          <w:color w:val="000096"/>
          <w:sz w:val="16"/>
          <w:szCs w:val="16"/>
        </w:rPr>
        <w:t>&lt;ebuCoreMain</w:t>
      </w:r>
      <w:r w:rsidRPr="00847DCD">
        <w:rPr>
          <w:rFonts w:ascii="Calibri" w:hAnsi="Calibri"/>
          <w:color w:val="F5844C"/>
          <w:sz w:val="16"/>
          <w:szCs w:val="16"/>
        </w:rPr>
        <w:t xml:space="preserve"> xmlns</w:t>
      </w:r>
      <w:r w:rsidRPr="00847DCD">
        <w:rPr>
          <w:rFonts w:ascii="Calibri" w:hAnsi="Calibri"/>
          <w:color w:val="FF8040"/>
          <w:sz w:val="16"/>
          <w:szCs w:val="16"/>
        </w:rPr>
        <w:t>=</w:t>
      </w:r>
      <w:r w:rsidRPr="00847DCD">
        <w:rPr>
          <w:rFonts w:ascii="Calibri" w:hAnsi="Calibri"/>
          <w:color w:val="993300"/>
          <w:sz w:val="16"/>
          <w:szCs w:val="16"/>
        </w:rPr>
        <w:t>"</w:t>
      </w:r>
      <w:proofErr w:type="gramStart"/>
      <w:r w:rsidRPr="00847DCD">
        <w:rPr>
          <w:rFonts w:ascii="Calibri" w:hAnsi="Calibri"/>
          <w:color w:val="993300"/>
          <w:sz w:val="16"/>
          <w:szCs w:val="16"/>
        </w:rPr>
        <w:t>urn:ebu</w:t>
      </w:r>
      <w:proofErr w:type="gramEnd"/>
      <w:r w:rsidRPr="00847DCD">
        <w:rPr>
          <w:rFonts w:ascii="Calibri" w:hAnsi="Calibri"/>
          <w:color w:val="993300"/>
          <w:sz w:val="16"/>
          <w:szCs w:val="16"/>
        </w:rPr>
        <w:t>:metadata-schema:ebu</w:t>
      </w:r>
      <w:r w:rsidR="00AE0F04">
        <w:rPr>
          <w:rFonts w:ascii="Calibri" w:hAnsi="Calibri"/>
          <w:color w:val="993300"/>
          <w:sz w:val="16"/>
          <w:szCs w:val="16"/>
        </w:rPr>
        <w:t>c</w:t>
      </w:r>
      <w:r w:rsidRPr="00847DCD">
        <w:rPr>
          <w:rFonts w:ascii="Calibri" w:hAnsi="Calibri"/>
          <w:color w:val="993300"/>
          <w:sz w:val="16"/>
          <w:szCs w:val="16"/>
        </w:rPr>
        <w:t>ore"</w:t>
      </w:r>
    </w:p>
    <w:p w:rsidR="00B60B81" w:rsidRPr="00847DCD" w:rsidRDefault="00B60B81" w:rsidP="00A0146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color w:val="F5844C"/>
          <w:sz w:val="16"/>
          <w:szCs w:val="16"/>
        </w:rPr>
      </w:pPr>
      <w:r w:rsidRPr="00847DCD">
        <w:rPr>
          <w:rFonts w:ascii="Calibri" w:hAnsi="Calibri"/>
          <w:color w:val="F5844C"/>
          <w:sz w:val="16"/>
          <w:szCs w:val="16"/>
        </w:rPr>
        <w:t xml:space="preserve"> </w:t>
      </w:r>
      <w:proofErr w:type="gramStart"/>
      <w:r w:rsidRPr="00847DCD">
        <w:rPr>
          <w:rFonts w:ascii="Calibri" w:hAnsi="Calibri"/>
          <w:color w:val="F5844C"/>
          <w:sz w:val="16"/>
          <w:szCs w:val="16"/>
        </w:rPr>
        <w:t>xmlns:xsi</w:t>
      </w:r>
      <w:proofErr w:type="gramEnd"/>
      <w:r w:rsidRPr="00847DCD">
        <w:rPr>
          <w:rFonts w:ascii="Calibri" w:hAnsi="Calibri"/>
          <w:color w:val="FF8040"/>
          <w:sz w:val="16"/>
          <w:szCs w:val="16"/>
        </w:rPr>
        <w:t>=</w:t>
      </w:r>
      <w:r w:rsidRPr="00847DCD">
        <w:rPr>
          <w:rFonts w:ascii="Calibri" w:hAnsi="Calibri"/>
          <w:color w:val="993300"/>
          <w:sz w:val="16"/>
          <w:szCs w:val="16"/>
        </w:rPr>
        <w:t>"http://www.w3.org/2001/XMLSchema-instance"</w:t>
      </w:r>
    </w:p>
    <w:p w:rsidR="00B60B81" w:rsidRPr="00847DCD" w:rsidRDefault="00B60B81" w:rsidP="00E843F2">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proofErr w:type="gramStart"/>
      <w:r w:rsidRPr="00847DCD">
        <w:rPr>
          <w:rFonts w:ascii="Calibri" w:hAnsi="Calibri"/>
          <w:color w:val="F5844C"/>
          <w:sz w:val="16"/>
          <w:szCs w:val="16"/>
        </w:rPr>
        <w:t>xmlns:dc</w:t>
      </w:r>
      <w:proofErr w:type="gramEnd"/>
      <w:r w:rsidRPr="00847DCD">
        <w:rPr>
          <w:rFonts w:ascii="Calibri" w:hAnsi="Calibri"/>
          <w:color w:val="FF8040"/>
          <w:sz w:val="16"/>
          <w:szCs w:val="16"/>
        </w:rPr>
        <w:t>=</w:t>
      </w:r>
      <w:r w:rsidRPr="00847DCD">
        <w:rPr>
          <w:rFonts w:ascii="Calibri" w:hAnsi="Calibri"/>
          <w:color w:val="993300"/>
          <w:sz w:val="16"/>
          <w:szCs w:val="16"/>
        </w:rPr>
        <w:t>"http://purl.org/dc/elements/1.1/"</w:t>
      </w:r>
      <w:r w:rsidRPr="00847DCD">
        <w:rPr>
          <w:rFonts w:ascii="Calibri" w:hAnsi="Calibri"/>
          <w:color w:val="000096"/>
          <w:sz w:val="16"/>
          <w:szCs w:val="16"/>
        </w:rPr>
        <w:t>&gt;</w:t>
      </w:r>
    </w:p>
    <w:p w:rsidR="00B60B81" w:rsidRPr="00847DCD" w:rsidRDefault="00B60B81" w:rsidP="00F7507E">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&lt;coreMetadata&gt;</w:t>
      </w:r>
    </w:p>
    <w:p w:rsidR="00B60B81" w:rsidRPr="00916A69" w:rsidRDefault="00B60B81" w:rsidP="002C5A0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&lt;format&gt;</w:t>
      </w:r>
    </w:p>
    <w:p w:rsidR="00B60B81" w:rsidRPr="00916A69" w:rsidRDefault="00B60B81"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&lt;audioFormatExtended&gt;</w:t>
      </w:r>
    </w:p>
    <w:p w:rsidR="00B60B81" w:rsidRPr="00916A69" w:rsidRDefault="00B60B81"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programme --&gt;</w:t>
      </w:r>
    </w:p>
    <w:p w:rsidR="00B60B81" w:rsidRPr="00CA4692" w:rsidRDefault="00B60B81" w:rsidP="005E607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CA4692">
        <w:rPr>
          <w:rFonts w:ascii="Calibri" w:hAnsi="Calibri"/>
          <w:color w:val="000096"/>
          <w:sz w:val="16"/>
          <w:szCs w:val="16"/>
        </w:rPr>
        <w:t>&lt;audioProgramme</w:t>
      </w:r>
      <w:r w:rsidRPr="00CA4692">
        <w:rPr>
          <w:rFonts w:ascii="Calibri" w:hAnsi="Calibri"/>
          <w:color w:val="F5844C"/>
          <w:sz w:val="16"/>
          <w:szCs w:val="16"/>
        </w:rPr>
        <w:t xml:space="preserve"> audioProgrammeID</w:t>
      </w:r>
      <w:r w:rsidRPr="00CA4692">
        <w:rPr>
          <w:rFonts w:ascii="Calibri" w:hAnsi="Calibri"/>
          <w:color w:val="FF8040"/>
          <w:sz w:val="16"/>
          <w:szCs w:val="16"/>
        </w:rPr>
        <w:t>=</w:t>
      </w:r>
      <w:r w:rsidRPr="00CA4692">
        <w:rPr>
          <w:rFonts w:ascii="Calibri" w:hAnsi="Calibri"/>
          <w:color w:val="993300"/>
          <w:sz w:val="16"/>
          <w:szCs w:val="16"/>
        </w:rPr>
        <w:t>"APG_1001"</w:t>
      </w:r>
      <w:r w:rsidRPr="00CA4692">
        <w:rPr>
          <w:rFonts w:ascii="Calibri" w:hAnsi="Calibri"/>
          <w:color w:val="F5844C"/>
          <w:sz w:val="16"/>
          <w:szCs w:val="16"/>
        </w:rPr>
        <w:t xml:space="preserve"> audioProgrammeName</w:t>
      </w:r>
      <w:r w:rsidRPr="00CA4692">
        <w:rPr>
          <w:rFonts w:ascii="Calibri" w:hAnsi="Calibri"/>
          <w:color w:val="FF8040"/>
          <w:sz w:val="16"/>
          <w:szCs w:val="16"/>
        </w:rPr>
        <w:t>=</w:t>
      </w:r>
      <w:r w:rsidRPr="00CA4692">
        <w:rPr>
          <w:rFonts w:ascii="Calibri" w:hAnsi="Calibri"/>
          <w:color w:val="993300"/>
          <w:sz w:val="16"/>
          <w:szCs w:val="16"/>
        </w:rPr>
        <w:t>"HOADemo"</w:t>
      </w:r>
      <w:r w:rsidRPr="00CA4692">
        <w:rPr>
          <w:rFonts w:ascii="Calibri" w:hAnsi="Calibri"/>
          <w:color w:val="000096"/>
          <w:sz w:val="16"/>
          <w:szCs w:val="16"/>
        </w:rPr>
        <w:t>&gt;</w:t>
      </w:r>
    </w:p>
    <w:p w:rsidR="00B60B81" w:rsidRPr="00CA4692" w:rsidRDefault="00B60B81" w:rsidP="00EF773A">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CA4692">
        <w:rPr>
          <w:rFonts w:ascii="Calibri" w:hAnsi="Calibri"/>
          <w:sz w:val="16"/>
          <w:szCs w:val="16"/>
        </w:rPr>
        <w:t xml:space="preserve">     </w:t>
      </w:r>
      <w:r w:rsidRPr="00CA4692">
        <w:rPr>
          <w:rFonts w:ascii="Calibri" w:hAnsi="Calibri"/>
          <w:color w:val="000096"/>
          <w:sz w:val="16"/>
          <w:szCs w:val="16"/>
        </w:rPr>
        <w:t>&lt;audioContentIDRef&gt;</w:t>
      </w:r>
      <w:r w:rsidRPr="00CA4692">
        <w:rPr>
          <w:rFonts w:ascii="Calibri" w:hAnsi="Calibri"/>
          <w:sz w:val="16"/>
          <w:szCs w:val="16"/>
        </w:rPr>
        <w:t>ACN_1001</w:t>
      </w:r>
      <w:r w:rsidRPr="00CA4692">
        <w:rPr>
          <w:rFonts w:ascii="Calibri" w:hAnsi="Calibri"/>
          <w:color w:val="000096"/>
          <w:sz w:val="16"/>
          <w:szCs w:val="16"/>
        </w:rPr>
        <w:t>&lt;/audioContentIDRef&gt;</w:t>
      </w:r>
    </w:p>
    <w:p w:rsidR="00B60B81" w:rsidRPr="00CA4692" w:rsidRDefault="00B60B81" w:rsidP="00EF773A">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CA4692">
        <w:rPr>
          <w:rFonts w:ascii="Calibri" w:hAnsi="Calibri"/>
          <w:sz w:val="16"/>
          <w:szCs w:val="16"/>
        </w:rPr>
        <w:t xml:space="preserve">    </w:t>
      </w:r>
      <w:r w:rsidRPr="00CA4692">
        <w:rPr>
          <w:rFonts w:ascii="Calibri" w:hAnsi="Calibri"/>
          <w:color w:val="000096"/>
          <w:sz w:val="16"/>
          <w:szCs w:val="16"/>
        </w:rPr>
        <w:t>&lt;/audioProgramme&gt;</w:t>
      </w:r>
    </w:p>
    <w:p w:rsidR="00B60B81" w:rsidRPr="00CA4692"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CA4692">
        <w:rPr>
          <w:rFonts w:ascii="Calibri" w:hAnsi="Calibri"/>
          <w:sz w:val="16"/>
          <w:szCs w:val="16"/>
        </w:rPr>
        <w:t xml:space="preserve">    </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CA4692">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content --&gt;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&lt;audioContent</w:t>
      </w:r>
      <w:r w:rsidRPr="00847DCD">
        <w:rPr>
          <w:rFonts w:ascii="Calibri" w:hAnsi="Calibri"/>
          <w:color w:val="F5844C"/>
          <w:sz w:val="16"/>
          <w:szCs w:val="16"/>
        </w:rPr>
        <w:t xml:space="preserve"> audioContentID</w:t>
      </w:r>
      <w:r w:rsidRPr="00847DCD">
        <w:rPr>
          <w:rFonts w:ascii="Calibri" w:hAnsi="Calibri"/>
          <w:color w:val="FF8040"/>
          <w:sz w:val="16"/>
          <w:szCs w:val="16"/>
        </w:rPr>
        <w:t>=</w:t>
      </w:r>
      <w:r w:rsidRPr="00847DCD">
        <w:rPr>
          <w:rFonts w:ascii="Calibri" w:hAnsi="Calibri"/>
          <w:color w:val="993300"/>
          <w:sz w:val="16"/>
          <w:szCs w:val="16"/>
        </w:rPr>
        <w:t>"ACN_1001"</w:t>
      </w:r>
      <w:r w:rsidRPr="00847DCD">
        <w:rPr>
          <w:rFonts w:ascii="Calibri" w:hAnsi="Calibri"/>
          <w:color w:val="F5844C"/>
          <w:sz w:val="16"/>
          <w:szCs w:val="16"/>
        </w:rPr>
        <w:t xml:space="preserve"> audioContentName</w:t>
      </w:r>
      <w:r w:rsidRPr="00847DCD">
        <w:rPr>
          <w:rFonts w:ascii="Calibri" w:hAnsi="Calibri"/>
          <w:color w:val="FF8040"/>
          <w:sz w:val="16"/>
          <w:szCs w:val="16"/>
        </w:rPr>
        <w:t>=</w:t>
      </w:r>
      <w:r w:rsidRPr="00847DCD">
        <w:rPr>
          <w:rFonts w:ascii="Calibri" w:hAnsi="Calibri"/>
          <w:color w:val="993300"/>
          <w:sz w:val="16"/>
          <w:szCs w:val="16"/>
        </w:rPr>
        <w:t>"Background"</w:t>
      </w:r>
      <w:r w:rsidRPr="00847DCD">
        <w:rPr>
          <w:rFonts w:ascii="Calibri" w:hAnsi="Calibri"/>
          <w:color w:val="000096"/>
          <w:sz w:val="16"/>
          <w:szCs w:val="16"/>
        </w:rPr>
        <w:t>&gt;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&lt;audioObjectIDRef&gt;</w:t>
      </w:r>
      <w:r w:rsidRPr="00847DCD">
        <w:rPr>
          <w:rFonts w:ascii="Calibri" w:hAnsi="Calibri"/>
          <w:sz w:val="16"/>
          <w:szCs w:val="16"/>
        </w:rPr>
        <w:t>AO_1001</w:t>
      </w:r>
      <w:r w:rsidRPr="00847DCD">
        <w:rPr>
          <w:rFonts w:ascii="Calibri" w:hAnsi="Calibri"/>
          <w:color w:val="000096"/>
          <w:sz w:val="16"/>
          <w:szCs w:val="16"/>
        </w:rPr>
        <w:t>&lt;/audioObjectIDRef&gt;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&lt;/audioContent&gt;</w:t>
      </w:r>
    </w:p>
    <w:p w:rsidR="00B60B81" w:rsidRPr="00916A69"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object --&gt;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&lt;audioObject</w:t>
      </w:r>
      <w:r w:rsidRPr="00847DCD">
        <w:rPr>
          <w:rFonts w:ascii="Calibri" w:hAnsi="Calibri"/>
          <w:color w:val="F5844C"/>
          <w:sz w:val="16"/>
          <w:szCs w:val="16"/>
        </w:rPr>
        <w:t xml:space="preserve"> audioObjectID</w:t>
      </w:r>
      <w:r w:rsidRPr="00847DCD">
        <w:rPr>
          <w:rFonts w:ascii="Calibri" w:hAnsi="Calibri"/>
          <w:color w:val="FF8040"/>
          <w:sz w:val="16"/>
          <w:szCs w:val="16"/>
        </w:rPr>
        <w:t>=</w:t>
      </w:r>
      <w:r w:rsidRPr="00847DCD">
        <w:rPr>
          <w:rFonts w:ascii="Calibri" w:hAnsi="Calibri"/>
          <w:color w:val="993300"/>
          <w:sz w:val="16"/>
          <w:szCs w:val="16"/>
        </w:rPr>
        <w:t>"AO_1001"</w:t>
      </w:r>
      <w:r w:rsidRPr="00847DCD">
        <w:rPr>
          <w:rFonts w:ascii="Calibri" w:hAnsi="Calibri"/>
          <w:color w:val="F5844C"/>
          <w:sz w:val="16"/>
          <w:szCs w:val="16"/>
        </w:rPr>
        <w:t xml:space="preserve"> audioObjectName</w:t>
      </w:r>
      <w:r w:rsidRPr="00847DCD">
        <w:rPr>
          <w:rFonts w:ascii="Calibri" w:hAnsi="Calibri"/>
          <w:color w:val="FF8040"/>
          <w:sz w:val="16"/>
          <w:szCs w:val="16"/>
        </w:rPr>
        <w:t>=</w:t>
      </w:r>
      <w:r w:rsidRPr="00847DCD">
        <w:rPr>
          <w:rFonts w:ascii="Calibri" w:hAnsi="Calibri"/>
          <w:color w:val="993300"/>
          <w:sz w:val="16"/>
          <w:szCs w:val="16"/>
        </w:rPr>
        <w:t>"BackgroundHOA"</w:t>
      </w:r>
      <w:r w:rsidRPr="00847DCD">
        <w:rPr>
          <w:rFonts w:ascii="Calibri" w:hAnsi="Calibri"/>
          <w:color w:val="000096"/>
          <w:sz w:val="16"/>
          <w:szCs w:val="16"/>
        </w:rPr>
        <w:t>&gt;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&lt;audioPackFormatIDRef&gt;</w:t>
      </w:r>
      <w:r w:rsidRPr="00847DCD">
        <w:rPr>
          <w:rFonts w:ascii="Calibri" w:hAnsi="Calibri"/>
          <w:sz w:val="16"/>
          <w:szCs w:val="16"/>
        </w:rPr>
        <w:t>AP_00040001</w:t>
      </w:r>
      <w:r w:rsidRPr="00847DCD">
        <w:rPr>
          <w:rFonts w:ascii="Calibri" w:hAnsi="Calibri"/>
          <w:color w:val="000096"/>
          <w:sz w:val="16"/>
          <w:szCs w:val="16"/>
        </w:rPr>
        <w:t>&lt;/audioPackFormatIDRef&gt;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&lt;audioTrackUIDRef&gt;</w:t>
      </w:r>
      <w:r w:rsidRPr="00847DCD">
        <w:rPr>
          <w:rFonts w:ascii="Calibri" w:hAnsi="Calibri"/>
          <w:sz w:val="16"/>
          <w:szCs w:val="16"/>
        </w:rPr>
        <w:t>ATU_00000001</w:t>
      </w:r>
      <w:r w:rsidRPr="00847DCD">
        <w:rPr>
          <w:rFonts w:ascii="Calibri" w:hAnsi="Calibri"/>
          <w:color w:val="000096"/>
          <w:sz w:val="16"/>
          <w:szCs w:val="16"/>
        </w:rPr>
        <w:t>&lt;/audioTrackUIDRef&gt;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&lt;audioTrackUIDRef&gt;</w:t>
      </w:r>
      <w:r w:rsidRPr="00847DCD">
        <w:rPr>
          <w:rFonts w:ascii="Calibri" w:hAnsi="Calibri"/>
          <w:sz w:val="16"/>
          <w:szCs w:val="16"/>
        </w:rPr>
        <w:t>ATU_00000002</w:t>
      </w:r>
      <w:r w:rsidRPr="00847DCD">
        <w:rPr>
          <w:rFonts w:ascii="Calibri" w:hAnsi="Calibri"/>
          <w:color w:val="000096"/>
          <w:sz w:val="16"/>
          <w:szCs w:val="16"/>
        </w:rPr>
        <w:t>&lt;/audioTrackUIDRef&gt;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&lt;audioTrackUIDRef&gt;</w:t>
      </w:r>
      <w:r w:rsidRPr="00847DCD">
        <w:rPr>
          <w:rFonts w:ascii="Calibri" w:hAnsi="Calibri"/>
          <w:sz w:val="16"/>
          <w:szCs w:val="16"/>
        </w:rPr>
        <w:t>ATU_00000003</w:t>
      </w:r>
      <w:r w:rsidRPr="00847DCD">
        <w:rPr>
          <w:rFonts w:ascii="Calibri" w:hAnsi="Calibri"/>
          <w:color w:val="000096"/>
          <w:sz w:val="16"/>
          <w:szCs w:val="16"/>
        </w:rPr>
        <w:t>&lt;/audioTrackUIDRef&gt;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&lt;audioTrackUIDRef&gt;</w:t>
      </w:r>
      <w:r w:rsidRPr="00847DCD">
        <w:rPr>
          <w:rFonts w:ascii="Calibri" w:hAnsi="Calibri"/>
          <w:sz w:val="16"/>
          <w:szCs w:val="16"/>
        </w:rPr>
        <w:t>ATU_00000004</w:t>
      </w:r>
      <w:r w:rsidRPr="00847DCD">
        <w:rPr>
          <w:rFonts w:ascii="Calibri" w:hAnsi="Calibri"/>
          <w:color w:val="000096"/>
          <w:sz w:val="16"/>
          <w:szCs w:val="16"/>
        </w:rPr>
        <w:t>&lt;/audioTrackUIDRef&gt;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&lt;/audioObject&gt;</w:t>
      </w:r>
    </w:p>
    <w:p w:rsidR="00B60B81" w:rsidRPr="00916A69"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pack --&gt;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&lt;audioPackFormat</w:t>
      </w:r>
      <w:r w:rsidRPr="00847DCD">
        <w:rPr>
          <w:rFonts w:ascii="Calibri" w:hAnsi="Calibri"/>
          <w:color w:val="F5844C"/>
          <w:sz w:val="16"/>
          <w:szCs w:val="16"/>
        </w:rPr>
        <w:t xml:space="preserve"> audioPackFormatID</w:t>
      </w:r>
      <w:r w:rsidRPr="00847DCD">
        <w:rPr>
          <w:rFonts w:ascii="Calibri" w:hAnsi="Calibri"/>
          <w:color w:val="FF8040"/>
          <w:sz w:val="16"/>
          <w:szCs w:val="16"/>
        </w:rPr>
        <w:t>=</w:t>
      </w:r>
      <w:r w:rsidRPr="00847DCD">
        <w:rPr>
          <w:rFonts w:ascii="Calibri" w:hAnsi="Calibri"/>
          <w:color w:val="993300"/>
          <w:sz w:val="16"/>
          <w:szCs w:val="16"/>
        </w:rPr>
        <w:t>"AP_00040001"</w:t>
      </w:r>
      <w:r w:rsidRPr="00847DCD">
        <w:rPr>
          <w:rFonts w:ascii="Calibri" w:hAnsi="Calibri"/>
          <w:color w:val="F5844C"/>
          <w:sz w:val="16"/>
          <w:szCs w:val="16"/>
        </w:rPr>
        <w:t xml:space="preserve"> audioPackFormatName</w:t>
      </w:r>
      <w:r w:rsidRPr="00847DCD">
        <w:rPr>
          <w:rFonts w:ascii="Calibri" w:hAnsi="Calibri"/>
          <w:color w:val="FF8040"/>
          <w:sz w:val="16"/>
          <w:szCs w:val="16"/>
        </w:rPr>
        <w:t>=</w:t>
      </w:r>
      <w:r w:rsidRPr="00847DCD">
        <w:rPr>
          <w:rFonts w:ascii="Calibri" w:hAnsi="Calibri"/>
          <w:color w:val="993300"/>
          <w:sz w:val="16"/>
          <w:szCs w:val="16"/>
        </w:rPr>
        <w:t>"HOA_N3D_1st"</w:t>
      </w:r>
      <w:r w:rsidRPr="00847DCD">
        <w:rPr>
          <w:rFonts w:ascii="Calibri" w:hAnsi="Calibri"/>
          <w:color w:val="F5844C"/>
          <w:sz w:val="16"/>
          <w:szCs w:val="16"/>
        </w:rPr>
        <w:t xml:space="preserve"> typeLabel</w:t>
      </w:r>
      <w:r w:rsidRPr="00847DCD">
        <w:rPr>
          <w:rFonts w:ascii="Calibri" w:hAnsi="Calibri"/>
          <w:color w:val="FF8040"/>
          <w:sz w:val="16"/>
          <w:szCs w:val="16"/>
        </w:rPr>
        <w:t>=</w:t>
      </w:r>
      <w:r w:rsidRPr="00847DCD">
        <w:rPr>
          <w:rFonts w:ascii="Calibri" w:hAnsi="Calibri"/>
          <w:color w:val="993300"/>
          <w:sz w:val="16"/>
          <w:szCs w:val="16"/>
        </w:rPr>
        <w:t>"0004"</w:t>
      </w:r>
      <w:r w:rsidRPr="00847DCD">
        <w:rPr>
          <w:rFonts w:ascii="Calibri" w:hAnsi="Calibri"/>
          <w:color w:val="F5844C"/>
          <w:sz w:val="16"/>
          <w:szCs w:val="16"/>
        </w:rPr>
        <w:t xml:space="preserve">     typeDefinition</w:t>
      </w:r>
      <w:r w:rsidRPr="00847DCD">
        <w:rPr>
          <w:rFonts w:ascii="Calibri" w:hAnsi="Calibri"/>
          <w:color w:val="FF8040"/>
          <w:sz w:val="16"/>
          <w:szCs w:val="16"/>
        </w:rPr>
        <w:t>=</w:t>
      </w:r>
      <w:r w:rsidRPr="00847DCD">
        <w:rPr>
          <w:rFonts w:ascii="Calibri" w:hAnsi="Calibri"/>
          <w:color w:val="993300"/>
          <w:sz w:val="16"/>
          <w:szCs w:val="16"/>
        </w:rPr>
        <w:t>"HOA"</w:t>
      </w:r>
      <w:r w:rsidRPr="00847DCD">
        <w:rPr>
          <w:rFonts w:ascii="Calibri" w:hAnsi="Calibri"/>
          <w:color w:val="000096"/>
          <w:sz w:val="16"/>
          <w:szCs w:val="16"/>
        </w:rPr>
        <w:t>&gt;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AC_00040001</w:t>
      </w:r>
      <w:r w:rsidRPr="00847DCD">
        <w:rPr>
          <w:rFonts w:ascii="Calibri" w:hAnsi="Calibri"/>
          <w:color w:val="000096"/>
          <w:sz w:val="16"/>
          <w:szCs w:val="16"/>
        </w:rPr>
        <w:t>&lt;/audioChannelFormatIDRef&gt;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AC_00040002</w:t>
      </w:r>
      <w:r w:rsidRPr="00847DCD">
        <w:rPr>
          <w:rFonts w:ascii="Calibri" w:hAnsi="Calibri"/>
          <w:color w:val="000096"/>
          <w:sz w:val="16"/>
          <w:szCs w:val="16"/>
        </w:rPr>
        <w:t>&lt;/audioChannelFormatIDRef&gt;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AC_00040003</w:t>
      </w:r>
      <w:r w:rsidRPr="00847DCD">
        <w:rPr>
          <w:rFonts w:ascii="Calibri" w:hAnsi="Calibri"/>
          <w:color w:val="000096"/>
          <w:sz w:val="16"/>
          <w:szCs w:val="16"/>
        </w:rPr>
        <w:t>&lt;/audioChannelFormatIDRef&gt;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AC_00040004</w:t>
      </w:r>
      <w:r w:rsidRPr="00847DCD">
        <w:rPr>
          <w:rFonts w:ascii="Calibri" w:hAnsi="Calibri"/>
          <w:color w:val="000096"/>
          <w:sz w:val="16"/>
          <w:szCs w:val="16"/>
        </w:rPr>
        <w:t>&lt;/audioChannelFormatIDRef&gt;</w:t>
      </w:r>
    </w:p>
    <w:p w:rsidR="00B60B81" w:rsidRPr="00847DCD" w:rsidRDefault="00B60B81" w:rsidP="003935E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&lt;/audioPackFormat&gt;</w:t>
      </w:r>
    </w:p>
    <w:p w:rsidR="00B60B81" w:rsidRPr="00916A69" w:rsidRDefault="00B60B81" w:rsidP="004F4AF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4F4AF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channel --&gt;</w:t>
      </w:r>
    </w:p>
    <w:p w:rsidR="00B60B81" w:rsidRPr="00847DCD" w:rsidRDefault="00B60B81" w:rsidP="00C3665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w:t>
      </w:r>
      <w:r w:rsidRPr="00847DCD">
        <w:rPr>
          <w:rFonts w:ascii="Calibri" w:hAnsi="Calibri"/>
          <w:color w:val="F5844C"/>
          <w:sz w:val="16"/>
          <w:szCs w:val="16"/>
        </w:rPr>
        <w:t xml:space="preserve"> audioChannelFormatID</w:t>
      </w:r>
      <w:r w:rsidRPr="00847DCD">
        <w:rPr>
          <w:rFonts w:ascii="Calibri" w:hAnsi="Calibri"/>
          <w:color w:val="FF8040"/>
          <w:sz w:val="16"/>
          <w:szCs w:val="16"/>
        </w:rPr>
        <w:t>=</w:t>
      </w:r>
      <w:r w:rsidRPr="00847DCD">
        <w:rPr>
          <w:rFonts w:ascii="Calibri" w:hAnsi="Calibri"/>
          <w:color w:val="993300"/>
          <w:sz w:val="16"/>
          <w:szCs w:val="16"/>
        </w:rPr>
        <w:t>"AC_00040001"</w:t>
      </w:r>
      <w:r w:rsidRPr="00847DCD">
        <w:rPr>
          <w:rFonts w:ascii="Calibri" w:hAnsi="Calibri"/>
          <w:color w:val="F5844C"/>
          <w:sz w:val="16"/>
          <w:szCs w:val="16"/>
        </w:rPr>
        <w:t xml:space="preserve"> audioChannelFormatName</w:t>
      </w:r>
      <w:r w:rsidRPr="00847DCD">
        <w:rPr>
          <w:rFonts w:ascii="Calibri" w:hAnsi="Calibri"/>
          <w:color w:val="FF8040"/>
          <w:sz w:val="16"/>
          <w:szCs w:val="16"/>
        </w:rPr>
        <w:t>=</w:t>
      </w:r>
      <w:r w:rsidRPr="00847DCD">
        <w:rPr>
          <w:rFonts w:ascii="Calibri" w:hAnsi="Calibri"/>
          <w:color w:val="993300"/>
          <w:sz w:val="16"/>
          <w:szCs w:val="16"/>
        </w:rPr>
        <w:t>"N3D_ACN_0"</w:t>
      </w:r>
      <w:r w:rsidRPr="00847DCD">
        <w:rPr>
          <w:rFonts w:ascii="Calibri" w:hAnsi="Calibri"/>
          <w:color w:val="F5844C"/>
          <w:sz w:val="16"/>
          <w:szCs w:val="16"/>
        </w:rPr>
        <w:t xml:space="preserve">     typeDefinition</w:t>
      </w:r>
      <w:r w:rsidRPr="00847DCD">
        <w:rPr>
          <w:rFonts w:ascii="Calibri" w:hAnsi="Calibri"/>
          <w:color w:val="FF8040"/>
          <w:sz w:val="16"/>
          <w:szCs w:val="16"/>
        </w:rPr>
        <w:t>=</w:t>
      </w:r>
      <w:r w:rsidRPr="00847DCD">
        <w:rPr>
          <w:rFonts w:ascii="Calibri" w:hAnsi="Calibri"/>
          <w:color w:val="993300"/>
          <w:sz w:val="16"/>
          <w:szCs w:val="16"/>
        </w:rPr>
        <w:t>"HOA"</w:t>
      </w:r>
      <w:r w:rsidRPr="00847DCD">
        <w:rPr>
          <w:rFonts w:ascii="Calibri" w:hAnsi="Calibri"/>
          <w:color w:val="000096"/>
          <w:sz w:val="16"/>
          <w:szCs w:val="16"/>
        </w:rPr>
        <w:t>&gt;</w:t>
      </w:r>
    </w:p>
    <w:p w:rsidR="00B60B81" w:rsidRPr="00847DCD" w:rsidRDefault="00B60B81" w:rsidP="00C3665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w:t>
      </w:r>
      <w:r w:rsidRPr="00847DCD">
        <w:rPr>
          <w:rFonts w:ascii="Calibri" w:hAnsi="Calibri"/>
          <w:color w:val="F5844C"/>
          <w:sz w:val="16"/>
          <w:szCs w:val="16"/>
        </w:rPr>
        <w:t xml:space="preserve"> audioBlockFormatID</w:t>
      </w:r>
      <w:r w:rsidRPr="00847DCD">
        <w:rPr>
          <w:rFonts w:ascii="Calibri" w:hAnsi="Calibri"/>
          <w:color w:val="FF8040"/>
          <w:sz w:val="16"/>
          <w:szCs w:val="16"/>
        </w:rPr>
        <w:t>=</w:t>
      </w:r>
      <w:r w:rsidRPr="00847DCD">
        <w:rPr>
          <w:rFonts w:ascii="Calibri" w:hAnsi="Calibri"/>
          <w:color w:val="993300"/>
          <w:sz w:val="16"/>
          <w:szCs w:val="16"/>
        </w:rPr>
        <w:t>"AB_00040001_00000001"</w:t>
      </w:r>
      <w:r w:rsidRPr="00847DCD">
        <w:rPr>
          <w:rFonts w:ascii="Calibri" w:hAnsi="Calibri"/>
          <w:color w:val="000096"/>
          <w:sz w:val="16"/>
          <w:szCs w:val="16"/>
        </w:rPr>
        <w:t>&gt;</w:t>
      </w:r>
    </w:p>
    <w:p w:rsidR="00B60B81" w:rsidRPr="00847DCD" w:rsidRDefault="00B60B81" w:rsidP="00C3665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&lt;equation&gt;</w:t>
      </w:r>
      <w:r w:rsidRPr="00847DCD">
        <w:rPr>
          <w:rFonts w:ascii="Calibri" w:hAnsi="Calibri"/>
          <w:sz w:val="16"/>
          <w:szCs w:val="16"/>
        </w:rPr>
        <w:t>1</w:t>
      </w:r>
      <w:r w:rsidRPr="00847DCD">
        <w:rPr>
          <w:rFonts w:ascii="Calibri" w:hAnsi="Calibri"/>
          <w:color w:val="000096"/>
          <w:sz w:val="16"/>
          <w:szCs w:val="16"/>
        </w:rPr>
        <w:t>&lt;/equation&gt;</w:t>
      </w:r>
    </w:p>
    <w:p w:rsidR="00B60B81" w:rsidRPr="00847DCD" w:rsidRDefault="00B60B81" w:rsidP="0042479B">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&lt;degree&gt;</w:t>
      </w:r>
      <w:r w:rsidRPr="00847DCD">
        <w:rPr>
          <w:rFonts w:ascii="Calibri" w:hAnsi="Calibri"/>
          <w:sz w:val="16"/>
          <w:szCs w:val="16"/>
        </w:rPr>
        <w:t>0</w:t>
      </w:r>
      <w:r w:rsidRPr="00847DCD">
        <w:rPr>
          <w:rFonts w:ascii="Calibri" w:hAnsi="Calibri"/>
          <w:color w:val="000096"/>
          <w:sz w:val="16"/>
          <w:szCs w:val="16"/>
        </w:rPr>
        <w:t>&lt;/degree&gt;</w:t>
      </w:r>
    </w:p>
    <w:p w:rsidR="00B60B81" w:rsidRPr="00847DCD" w:rsidRDefault="00B60B81" w:rsidP="0042479B">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&lt;order&gt;</w:t>
      </w:r>
      <w:r w:rsidRPr="00847DCD">
        <w:rPr>
          <w:rFonts w:ascii="Calibri" w:hAnsi="Calibri"/>
          <w:sz w:val="16"/>
          <w:szCs w:val="16"/>
        </w:rPr>
        <w:t>0</w:t>
      </w:r>
      <w:r w:rsidRPr="00847DCD">
        <w:rPr>
          <w:rFonts w:ascii="Calibri" w:hAnsi="Calibri"/>
          <w:color w:val="000096"/>
          <w:sz w:val="16"/>
          <w:szCs w:val="16"/>
        </w:rPr>
        <w:t>&lt;/order&gt;</w:t>
      </w:r>
    </w:p>
    <w:p w:rsidR="00B60B81" w:rsidRPr="00847DCD" w:rsidRDefault="00B60B81" w:rsidP="005F602A">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w:t>
      </w:r>
      <w:r w:rsidRPr="00847DCD">
        <w:rPr>
          <w:rFonts w:ascii="Calibri" w:hAnsi="Calibri"/>
          <w:color w:val="F5844C"/>
          <w:sz w:val="16"/>
          <w:szCs w:val="16"/>
        </w:rPr>
        <w:t xml:space="preserve"> audioChannelFormatID</w:t>
      </w:r>
      <w:r w:rsidRPr="00847DCD">
        <w:rPr>
          <w:rFonts w:ascii="Calibri" w:hAnsi="Calibri"/>
          <w:color w:val="FF8040"/>
          <w:sz w:val="16"/>
          <w:szCs w:val="16"/>
        </w:rPr>
        <w:t>=</w:t>
      </w:r>
      <w:r w:rsidRPr="00847DCD">
        <w:rPr>
          <w:rFonts w:ascii="Calibri" w:hAnsi="Calibri"/>
          <w:color w:val="993300"/>
          <w:sz w:val="16"/>
          <w:szCs w:val="16"/>
        </w:rPr>
        <w:t>"AC_00040002"</w:t>
      </w:r>
      <w:r w:rsidRPr="00847DCD">
        <w:rPr>
          <w:rFonts w:ascii="Calibri" w:hAnsi="Calibri"/>
          <w:color w:val="F5844C"/>
          <w:sz w:val="16"/>
          <w:szCs w:val="16"/>
        </w:rPr>
        <w:t xml:space="preserve"> audioChannelFormatName</w:t>
      </w:r>
      <w:r w:rsidRPr="00847DCD">
        <w:rPr>
          <w:rFonts w:ascii="Calibri" w:hAnsi="Calibri"/>
          <w:color w:val="FF8040"/>
          <w:sz w:val="16"/>
          <w:szCs w:val="16"/>
        </w:rPr>
        <w:t>=</w:t>
      </w:r>
      <w:r w:rsidRPr="00847DCD">
        <w:rPr>
          <w:rFonts w:ascii="Calibri" w:hAnsi="Calibri"/>
          <w:color w:val="993300"/>
          <w:sz w:val="16"/>
          <w:szCs w:val="16"/>
        </w:rPr>
        <w:t>"N3D_ACN_1"</w:t>
      </w:r>
      <w:r w:rsidRPr="00847DCD">
        <w:rPr>
          <w:rFonts w:ascii="Calibri" w:hAnsi="Calibri"/>
          <w:color w:val="F5844C"/>
          <w:sz w:val="16"/>
          <w:szCs w:val="16"/>
        </w:rPr>
        <w:t xml:space="preserve">     typeDefinition</w:t>
      </w:r>
      <w:r w:rsidRPr="00847DCD">
        <w:rPr>
          <w:rFonts w:ascii="Calibri" w:hAnsi="Calibri"/>
          <w:color w:val="FF8040"/>
          <w:sz w:val="16"/>
          <w:szCs w:val="16"/>
        </w:rPr>
        <w:t>=</w:t>
      </w:r>
      <w:r w:rsidRPr="00847DCD">
        <w:rPr>
          <w:rFonts w:ascii="Calibri" w:hAnsi="Calibri"/>
          <w:color w:val="993300"/>
          <w:sz w:val="16"/>
          <w:szCs w:val="16"/>
        </w:rPr>
        <w:t>"HOA"</w:t>
      </w:r>
      <w:r w:rsidRPr="00847DCD">
        <w:rPr>
          <w:rFonts w:ascii="Calibri" w:hAnsi="Calibri"/>
          <w:color w:val="000096"/>
          <w:sz w:val="16"/>
          <w:szCs w:val="16"/>
        </w:rPr>
        <w:t>&gt;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w:t>
      </w:r>
      <w:r w:rsidRPr="00847DCD">
        <w:rPr>
          <w:rFonts w:ascii="Calibri" w:hAnsi="Calibri"/>
          <w:color w:val="F5844C"/>
          <w:sz w:val="16"/>
          <w:szCs w:val="16"/>
        </w:rPr>
        <w:t xml:space="preserve"> audioBlockFormatID</w:t>
      </w:r>
      <w:r w:rsidRPr="00847DCD">
        <w:rPr>
          <w:rFonts w:ascii="Calibri" w:hAnsi="Calibri"/>
          <w:color w:val="FF8040"/>
          <w:sz w:val="16"/>
          <w:szCs w:val="16"/>
        </w:rPr>
        <w:t>=</w:t>
      </w:r>
      <w:r w:rsidRPr="00847DCD">
        <w:rPr>
          <w:rFonts w:ascii="Calibri" w:hAnsi="Calibri"/>
          <w:color w:val="993300"/>
          <w:sz w:val="16"/>
          <w:szCs w:val="16"/>
        </w:rPr>
        <w:t>"AB_00040002_00000001"</w:t>
      </w:r>
      <w:r w:rsidRPr="00847DCD">
        <w:rPr>
          <w:rFonts w:ascii="Calibri" w:hAnsi="Calibri"/>
          <w:color w:val="000096"/>
          <w:sz w:val="16"/>
          <w:szCs w:val="16"/>
        </w:rPr>
        <w:t>&gt;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&lt;equation&gt;</w:t>
      </w:r>
      <w:r w:rsidRPr="00847DCD">
        <w:rPr>
          <w:rFonts w:ascii="Calibri" w:hAnsi="Calibri"/>
          <w:sz w:val="16"/>
          <w:szCs w:val="16"/>
        </w:rPr>
        <w:t>sqrt(</w:t>
      </w:r>
      <w:proofErr w:type="gramStart"/>
      <w:r w:rsidRPr="00847DCD">
        <w:rPr>
          <w:rFonts w:ascii="Calibri" w:hAnsi="Calibri"/>
          <w:sz w:val="16"/>
          <w:szCs w:val="16"/>
        </w:rPr>
        <w:t>3)*</w:t>
      </w:r>
      <w:proofErr w:type="gramEnd"/>
      <w:r w:rsidRPr="00847DCD">
        <w:rPr>
          <w:rFonts w:ascii="Calibri" w:hAnsi="Calibri"/>
          <w:sz w:val="16"/>
          <w:szCs w:val="16"/>
        </w:rPr>
        <w:t>cos(E)</w:t>
      </w:r>
      <w:r w:rsidRPr="00847DCD">
        <w:rPr>
          <w:rFonts w:ascii="Calibri" w:hAnsi="Calibri"/>
          <w:color w:val="000096"/>
          <w:sz w:val="16"/>
          <w:szCs w:val="16"/>
        </w:rPr>
        <w:t>&lt;/equation&gt;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&lt;degree&gt;</w:t>
      </w:r>
      <w:r w:rsidRPr="00847DCD">
        <w:rPr>
          <w:rFonts w:ascii="Calibri" w:hAnsi="Calibri"/>
          <w:sz w:val="16"/>
          <w:szCs w:val="16"/>
        </w:rPr>
        <w:t>1</w:t>
      </w:r>
      <w:r w:rsidRPr="00847DCD">
        <w:rPr>
          <w:rFonts w:ascii="Calibri" w:hAnsi="Calibri"/>
          <w:color w:val="000096"/>
          <w:sz w:val="16"/>
          <w:szCs w:val="16"/>
        </w:rPr>
        <w:t>&lt;/degree&gt;</w:t>
      </w:r>
    </w:p>
    <w:p w:rsidR="00B60B81" w:rsidRPr="00847DCD" w:rsidRDefault="00B60B81" w:rsidP="000A10A1">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&lt;order&gt;</w:t>
      </w:r>
      <w:r w:rsidRPr="00847DCD">
        <w:rPr>
          <w:rFonts w:ascii="Calibri" w:hAnsi="Calibri"/>
          <w:sz w:val="16"/>
          <w:szCs w:val="16"/>
        </w:rPr>
        <w:t>-1</w:t>
      </w:r>
      <w:r w:rsidRPr="00847DCD">
        <w:rPr>
          <w:rFonts w:ascii="Calibri" w:hAnsi="Calibri"/>
          <w:color w:val="000096"/>
          <w:sz w:val="16"/>
          <w:szCs w:val="16"/>
        </w:rPr>
        <w:t>&lt;/order&gt;</w:t>
      </w:r>
    </w:p>
    <w:p w:rsidR="00B60B81" w:rsidRPr="00847DCD" w:rsidRDefault="00B60B81" w:rsidP="005A1BE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&lt;/audioBlockFormat&gt;</w:t>
      </w:r>
    </w:p>
    <w:p w:rsidR="00B60B81" w:rsidRPr="00847DCD" w:rsidRDefault="00B60B81" w:rsidP="005A1BE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lastRenderedPageBreak/>
        <w:t xml:space="preserve">    </w:t>
      </w:r>
      <w:r w:rsidRPr="00847DCD">
        <w:rPr>
          <w:rFonts w:ascii="Calibri" w:hAnsi="Calibri"/>
          <w:color w:val="000096"/>
          <w:sz w:val="16"/>
          <w:szCs w:val="16"/>
        </w:rPr>
        <w:t>&lt;audioChannelFormat</w:t>
      </w:r>
      <w:r w:rsidRPr="00847DCD">
        <w:rPr>
          <w:rFonts w:ascii="Calibri" w:hAnsi="Calibri"/>
          <w:color w:val="F5844C"/>
          <w:sz w:val="16"/>
          <w:szCs w:val="16"/>
        </w:rPr>
        <w:t xml:space="preserve"> audioChannelFormatID</w:t>
      </w:r>
      <w:r w:rsidRPr="00847DCD">
        <w:rPr>
          <w:rFonts w:ascii="Calibri" w:hAnsi="Calibri"/>
          <w:color w:val="FF8040"/>
          <w:sz w:val="16"/>
          <w:szCs w:val="16"/>
        </w:rPr>
        <w:t>=</w:t>
      </w:r>
      <w:r w:rsidRPr="00847DCD">
        <w:rPr>
          <w:rFonts w:ascii="Calibri" w:hAnsi="Calibri"/>
          <w:color w:val="993300"/>
          <w:sz w:val="16"/>
          <w:szCs w:val="16"/>
        </w:rPr>
        <w:t>"AC_00040003"</w:t>
      </w:r>
      <w:r w:rsidRPr="00847DCD">
        <w:rPr>
          <w:rFonts w:ascii="Calibri" w:hAnsi="Calibri"/>
          <w:color w:val="F5844C"/>
          <w:sz w:val="16"/>
          <w:szCs w:val="16"/>
        </w:rPr>
        <w:t xml:space="preserve"> audioChannelFormatName</w:t>
      </w:r>
      <w:r w:rsidRPr="00847DCD">
        <w:rPr>
          <w:rFonts w:ascii="Calibri" w:hAnsi="Calibri"/>
          <w:color w:val="FF8040"/>
          <w:sz w:val="16"/>
          <w:szCs w:val="16"/>
        </w:rPr>
        <w:t>=</w:t>
      </w:r>
      <w:r w:rsidRPr="00847DCD">
        <w:rPr>
          <w:rFonts w:ascii="Calibri" w:hAnsi="Calibri"/>
          <w:color w:val="993300"/>
          <w:sz w:val="16"/>
          <w:szCs w:val="16"/>
        </w:rPr>
        <w:t>"N3D_ACN_2"</w:t>
      </w:r>
      <w:r w:rsidRPr="00847DCD">
        <w:rPr>
          <w:rFonts w:ascii="Calibri" w:hAnsi="Calibri"/>
          <w:color w:val="F5844C"/>
          <w:sz w:val="16"/>
          <w:szCs w:val="16"/>
        </w:rPr>
        <w:t xml:space="preserve">     typeDefinition</w:t>
      </w:r>
      <w:r w:rsidRPr="00847DCD">
        <w:rPr>
          <w:rFonts w:ascii="Calibri" w:hAnsi="Calibri"/>
          <w:color w:val="FF8040"/>
          <w:sz w:val="16"/>
          <w:szCs w:val="16"/>
        </w:rPr>
        <w:t>=</w:t>
      </w:r>
      <w:r w:rsidRPr="00847DCD">
        <w:rPr>
          <w:rFonts w:ascii="Calibri" w:hAnsi="Calibri"/>
          <w:color w:val="993300"/>
          <w:sz w:val="16"/>
          <w:szCs w:val="16"/>
        </w:rPr>
        <w:t>"HOA"</w:t>
      </w:r>
      <w:r w:rsidRPr="00847DCD">
        <w:rPr>
          <w:rFonts w:ascii="Calibri" w:hAnsi="Calibri"/>
          <w:color w:val="000096"/>
          <w:sz w:val="16"/>
          <w:szCs w:val="16"/>
        </w:rPr>
        <w: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w:t>
      </w:r>
      <w:r w:rsidRPr="00847DCD">
        <w:rPr>
          <w:rFonts w:ascii="Calibri" w:hAnsi="Calibri"/>
          <w:color w:val="F5844C"/>
          <w:sz w:val="16"/>
          <w:szCs w:val="16"/>
        </w:rPr>
        <w:t xml:space="preserve"> audioBlockFormatID</w:t>
      </w:r>
      <w:r w:rsidRPr="00847DCD">
        <w:rPr>
          <w:rFonts w:ascii="Calibri" w:hAnsi="Calibri"/>
          <w:color w:val="FF8040"/>
          <w:sz w:val="16"/>
          <w:szCs w:val="16"/>
        </w:rPr>
        <w:t>=</w:t>
      </w:r>
      <w:r w:rsidRPr="00847DCD">
        <w:rPr>
          <w:rFonts w:ascii="Calibri" w:hAnsi="Calibri"/>
          <w:color w:val="993300"/>
          <w:sz w:val="16"/>
          <w:szCs w:val="16"/>
        </w:rPr>
        <w:t>"AB_00040003_00000001"</w:t>
      </w:r>
      <w:r w:rsidRPr="00847DCD">
        <w:rPr>
          <w:rFonts w:ascii="Calibri" w:hAnsi="Calibri"/>
          <w:color w:val="000096"/>
          <w:sz w:val="16"/>
          <w:szCs w:val="16"/>
        </w:rPr>
        <w: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&lt;equation&gt;</w:t>
      </w:r>
      <w:r w:rsidRPr="00847DCD">
        <w:rPr>
          <w:rFonts w:ascii="Calibri" w:hAnsi="Calibri"/>
          <w:sz w:val="16"/>
          <w:szCs w:val="16"/>
        </w:rPr>
        <w:t>sqrt(</w:t>
      </w:r>
      <w:proofErr w:type="gramStart"/>
      <w:r w:rsidRPr="00847DCD">
        <w:rPr>
          <w:rFonts w:ascii="Calibri" w:hAnsi="Calibri"/>
          <w:sz w:val="16"/>
          <w:szCs w:val="16"/>
        </w:rPr>
        <w:t>3)*</w:t>
      </w:r>
      <w:proofErr w:type="gramEnd"/>
      <w:r w:rsidRPr="00847DCD">
        <w:rPr>
          <w:rFonts w:ascii="Calibri" w:hAnsi="Calibri"/>
          <w:sz w:val="16"/>
          <w:szCs w:val="16"/>
        </w:rPr>
        <w:t>sin(E)</w:t>
      </w:r>
      <w:r w:rsidRPr="00847DCD">
        <w:rPr>
          <w:rFonts w:ascii="Calibri" w:hAnsi="Calibri"/>
          <w:color w:val="000096"/>
          <w:sz w:val="16"/>
          <w:szCs w:val="16"/>
        </w:rPr>
        <w:t>&lt;/equation&gt;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&lt;degree&gt;</w:t>
      </w:r>
      <w:r w:rsidRPr="00847DCD">
        <w:rPr>
          <w:rFonts w:ascii="Calibri" w:hAnsi="Calibri"/>
          <w:sz w:val="16"/>
          <w:szCs w:val="16"/>
        </w:rPr>
        <w:t>1</w:t>
      </w:r>
      <w:r w:rsidRPr="00847DCD">
        <w:rPr>
          <w:rFonts w:ascii="Calibri" w:hAnsi="Calibri"/>
          <w:color w:val="000096"/>
          <w:sz w:val="16"/>
          <w:szCs w:val="16"/>
        </w:rPr>
        <w:t>&lt;/degree&gt;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&lt;order&gt;</w:t>
      </w:r>
      <w:r w:rsidRPr="00847DCD">
        <w:rPr>
          <w:rFonts w:ascii="Calibri" w:hAnsi="Calibri"/>
          <w:sz w:val="16"/>
          <w:szCs w:val="16"/>
        </w:rPr>
        <w:t>0</w:t>
      </w:r>
      <w:r w:rsidRPr="00847DCD">
        <w:rPr>
          <w:rFonts w:ascii="Calibri" w:hAnsi="Calibri"/>
          <w:color w:val="000096"/>
          <w:sz w:val="16"/>
          <w:szCs w:val="16"/>
        </w:rPr>
        <w:t>&lt;/order&gt;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w:t>
      </w:r>
      <w:r w:rsidRPr="00847DCD">
        <w:rPr>
          <w:rFonts w:ascii="Calibri" w:hAnsi="Calibri"/>
          <w:color w:val="F5844C"/>
          <w:sz w:val="16"/>
          <w:szCs w:val="16"/>
        </w:rPr>
        <w:t xml:space="preserve"> audioChannelFormatID</w:t>
      </w:r>
      <w:r w:rsidRPr="00847DCD">
        <w:rPr>
          <w:rFonts w:ascii="Calibri" w:hAnsi="Calibri"/>
          <w:color w:val="FF8040"/>
          <w:sz w:val="16"/>
          <w:szCs w:val="16"/>
        </w:rPr>
        <w:t>=</w:t>
      </w:r>
      <w:r w:rsidRPr="00847DCD">
        <w:rPr>
          <w:rFonts w:ascii="Calibri" w:hAnsi="Calibri"/>
          <w:color w:val="993300"/>
          <w:sz w:val="16"/>
          <w:szCs w:val="16"/>
        </w:rPr>
        <w:t>"AC_00040004"</w:t>
      </w:r>
      <w:r w:rsidRPr="00847DCD">
        <w:rPr>
          <w:rFonts w:ascii="Calibri" w:hAnsi="Calibri"/>
          <w:color w:val="F5844C"/>
          <w:sz w:val="16"/>
          <w:szCs w:val="16"/>
        </w:rPr>
        <w:t xml:space="preserve"> audioChannelFormatName</w:t>
      </w:r>
      <w:r w:rsidRPr="00847DCD">
        <w:rPr>
          <w:rFonts w:ascii="Calibri" w:hAnsi="Calibri"/>
          <w:color w:val="FF8040"/>
          <w:sz w:val="16"/>
          <w:szCs w:val="16"/>
        </w:rPr>
        <w:t>=</w:t>
      </w:r>
      <w:r w:rsidRPr="00847DCD">
        <w:rPr>
          <w:rFonts w:ascii="Calibri" w:hAnsi="Calibri"/>
          <w:color w:val="993300"/>
          <w:sz w:val="16"/>
          <w:szCs w:val="16"/>
        </w:rPr>
        <w:t>"N3D_ACN_3"</w:t>
      </w:r>
      <w:r w:rsidRPr="00847DCD">
        <w:rPr>
          <w:rFonts w:ascii="Calibri" w:hAnsi="Calibri"/>
          <w:color w:val="F5844C"/>
          <w:sz w:val="16"/>
          <w:szCs w:val="16"/>
        </w:rPr>
        <w:t xml:space="preserve">     typeDefinition</w:t>
      </w:r>
      <w:r w:rsidRPr="00847DCD">
        <w:rPr>
          <w:rFonts w:ascii="Calibri" w:hAnsi="Calibri"/>
          <w:color w:val="FF8040"/>
          <w:sz w:val="16"/>
          <w:szCs w:val="16"/>
        </w:rPr>
        <w:t>=</w:t>
      </w:r>
      <w:r w:rsidRPr="00847DCD">
        <w:rPr>
          <w:rFonts w:ascii="Calibri" w:hAnsi="Calibri"/>
          <w:color w:val="993300"/>
          <w:sz w:val="16"/>
          <w:szCs w:val="16"/>
        </w:rPr>
        <w:t>"HOA"</w:t>
      </w:r>
      <w:r w:rsidRPr="00847DCD">
        <w:rPr>
          <w:rFonts w:ascii="Calibri" w:hAnsi="Calibri"/>
          <w:color w:val="000096"/>
          <w:sz w:val="16"/>
          <w:szCs w:val="16"/>
        </w:rPr>
        <w: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w:t>
      </w:r>
      <w:r w:rsidRPr="00847DCD">
        <w:rPr>
          <w:rFonts w:ascii="Calibri" w:hAnsi="Calibri"/>
          <w:color w:val="F5844C"/>
          <w:sz w:val="16"/>
          <w:szCs w:val="16"/>
        </w:rPr>
        <w:t xml:space="preserve"> audioBlockFormatID</w:t>
      </w:r>
      <w:r w:rsidRPr="00847DCD">
        <w:rPr>
          <w:rFonts w:ascii="Calibri" w:hAnsi="Calibri"/>
          <w:color w:val="FF8040"/>
          <w:sz w:val="16"/>
          <w:szCs w:val="16"/>
        </w:rPr>
        <w:t>=</w:t>
      </w:r>
      <w:r w:rsidRPr="00847DCD">
        <w:rPr>
          <w:rFonts w:ascii="Calibri" w:hAnsi="Calibri"/>
          <w:color w:val="993300"/>
          <w:sz w:val="16"/>
          <w:szCs w:val="16"/>
        </w:rPr>
        <w:t>"AB_00040004_00000001"</w:t>
      </w:r>
      <w:r w:rsidRPr="00847DCD">
        <w:rPr>
          <w:rFonts w:ascii="Calibri" w:hAnsi="Calibri"/>
          <w:color w:val="000096"/>
          <w:sz w:val="16"/>
          <w:szCs w:val="16"/>
        </w:rPr>
        <w: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&lt;equation&gt;</w:t>
      </w:r>
      <w:r w:rsidRPr="00847DCD">
        <w:rPr>
          <w:rFonts w:ascii="Calibri" w:hAnsi="Calibri"/>
          <w:sz w:val="16"/>
          <w:szCs w:val="16"/>
        </w:rPr>
        <w:t>sqrt(</w:t>
      </w:r>
      <w:proofErr w:type="gramStart"/>
      <w:r w:rsidRPr="00847DCD">
        <w:rPr>
          <w:rFonts w:ascii="Calibri" w:hAnsi="Calibri"/>
          <w:sz w:val="16"/>
          <w:szCs w:val="16"/>
        </w:rPr>
        <w:t>3)*</w:t>
      </w:r>
      <w:proofErr w:type="gramEnd"/>
      <w:r w:rsidRPr="00847DCD">
        <w:rPr>
          <w:rFonts w:ascii="Calibri" w:hAnsi="Calibri"/>
          <w:sz w:val="16"/>
          <w:szCs w:val="16"/>
        </w:rPr>
        <w:t>cos(E)*cos(A)</w:t>
      </w:r>
      <w:r w:rsidRPr="00847DCD">
        <w:rPr>
          <w:rFonts w:ascii="Calibri" w:hAnsi="Calibri"/>
          <w:color w:val="000096"/>
          <w:sz w:val="16"/>
          <w:szCs w:val="16"/>
        </w:rPr>
        <w:t>&lt;/equation&gt;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&lt;degree&gt;</w:t>
      </w:r>
      <w:r w:rsidRPr="00847DCD">
        <w:rPr>
          <w:rFonts w:ascii="Calibri" w:hAnsi="Calibri"/>
          <w:sz w:val="16"/>
          <w:szCs w:val="16"/>
        </w:rPr>
        <w:t>1</w:t>
      </w:r>
      <w:r w:rsidRPr="00847DCD">
        <w:rPr>
          <w:rFonts w:ascii="Calibri" w:hAnsi="Calibri"/>
          <w:color w:val="000096"/>
          <w:sz w:val="16"/>
          <w:szCs w:val="16"/>
        </w:rPr>
        <w:t>&lt;/degree&gt;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&lt;order&gt;</w:t>
      </w:r>
      <w:r w:rsidRPr="00847DCD">
        <w:rPr>
          <w:rFonts w:ascii="Calibri" w:hAnsi="Calibri"/>
          <w:sz w:val="16"/>
          <w:szCs w:val="16"/>
        </w:rPr>
        <w:t>1</w:t>
      </w:r>
      <w:r w:rsidRPr="00847DCD">
        <w:rPr>
          <w:rFonts w:ascii="Calibri" w:hAnsi="Calibri"/>
          <w:color w:val="000096"/>
          <w:sz w:val="16"/>
          <w:szCs w:val="16"/>
        </w:rPr>
        <w:t>&lt;/order&gt;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&lt;/audioBlockFormat&gt;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&lt;/audioChannelFormat&gt;</w:t>
      </w:r>
    </w:p>
    <w:p w:rsidR="00B60B81" w:rsidRPr="00916A69"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stream --&gt;</w:t>
      </w:r>
    </w:p>
    <w:p w:rsidR="00B60B81" w:rsidRPr="00847DCD" w:rsidRDefault="00B60B81" w:rsidP="006E5A0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w:t>
      </w:r>
      <w:r w:rsidRPr="00847DCD">
        <w:rPr>
          <w:rFonts w:ascii="Calibri" w:hAnsi="Calibri"/>
          <w:color w:val="F5844C"/>
          <w:sz w:val="16"/>
          <w:szCs w:val="16"/>
        </w:rPr>
        <w:t xml:space="preserve"> audioStreamFormatID</w:t>
      </w:r>
      <w:r w:rsidRPr="00847DCD">
        <w:rPr>
          <w:rFonts w:ascii="Calibri" w:hAnsi="Calibri"/>
          <w:color w:val="FF8040"/>
          <w:sz w:val="16"/>
          <w:szCs w:val="16"/>
        </w:rPr>
        <w:t>=</w:t>
      </w:r>
      <w:r w:rsidRPr="00847DCD">
        <w:rPr>
          <w:rFonts w:ascii="Calibri" w:hAnsi="Calibri"/>
          <w:color w:val="993300"/>
          <w:sz w:val="16"/>
          <w:szCs w:val="16"/>
        </w:rPr>
        <w:t>"AS_00040001"</w:t>
      </w:r>
      <w:r w:rsidRPr="00847DCD">
        <w:rPr>
          <w:rFonts w:ascii="Calibri" w:hAnsi="Calibri"/>
          <w:color w:val="F5844C"/>
          <w:sz w:val="16"/>
          <w:szCs w:val="16"/>
        </w:rPr>
        <w:t xml:space="preserve"> audioStreamFormatName</w:t>
      </w:r>
      <w:r w:rsidRPr="00847DCD">
        <w:rPr>
          <w:rFonts w:ascii="Calibri" w:hAnsi="Calibri"/>
          <w:color w:val="FF8040"/>
          <w:sz w:val="16"/>
          <w:szCs w:val="16"/>
        </w:rPr>
        <w:t>=</w:t>
      </w:r>
      <w:r w:rsidRPr="00847DCD">
        <w:rPr>
          <w:rFonts w:ascii="Calibri" w:hAnsi="Calibri"/>
          <w:color w:val="993300"/>
          <w:sz w:val="16"/>
          <w:szCs w:val="16"/>
        </w:rPr>
        <w:t>"PCM_N3D_ACN_0"</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AC_00040001</w:t>
      </w:r>
      <w:r w:rsidRPr="00847DCD">
        <w:rPr>
          <w:rFonts w:ascii="Calibri" w:hAnsi="Calibri"/>
          <w:color w:val="000096"/>
          <w:sz w:val="16"/>
          <w:szCs w:val="16"/>
        </w:rPr>
        <w:t>&lt;/audioChannelFormatIDRef&gt;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&lt;audioTrackFormatIDRef&gt;</w:t>
      </w:r>
      <w:r w:rsidRPr="00847DCD">
        <w:rPr>
          <w:rFonts w:ascii="Calibri" w:hAnsi="Calibri"/>
          <w:sz w:val="16"/>
          <w:szCs w:val="16"/>
        </w:rPr>
        <w:t>AS_00040001_AT_01</w:t>
      </w:r>
      <w:r w:rsidRPr="00847DCD">
        <w:rPr>
          <w:rFonts w:ascii="Calibri" w:hAnsi="Calibri"/>
          <w:color w:val="000096"/>
          <w:sz w:val="16"/>
          <w:szCs w:val="16"/>
        </w:rPr>
        <w:t>&lt;/audioTrackFormatIDRef&gt;</w:t>
      </w:r>
      <w:r w:rsidRPr="00847DCD">
        <w:rPr>
          <w:rFonts w:ascii="Calibri" w:hAnsi="Calibri"/>
          <w:sz w:val="16"/>
          <w:szCs w:val="16"/>
        </w:rPr>
        <w:t xml:space="preserve">  </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&lt;/audioStreamFormat&gt;</w:t>
      </w:r>
    </w:p>
    <w:p w:rsidR="00B60B81" w:rsidRPr="00916A69"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w:t>
      </w:r>
      <w:r w:rsidRPr="00847DCD">
        <w:rPr>
          <w:rFonts w:ascii="Calibri" w:hAnsi="Calibri"/>
          <w:color w:val="F5844C"/>
          <w:sz w:val="16"/>
          <w:szCs w:val="16"/>
        </w:rPr>
        <w:t xml:space="preserve"> audioStreamFormatID</w:t>
      </w:r>
      <w:r w:rsidRPr="00847DCD">
        <w:rPr>
          <w:rFonts w:ascii="Calibri" w:hAnsi="Calibri"/>
          <w:color w:val="FF8040"/>
          <w:sz w:val="16"/>
          <w:szCs w:val="16"/>
        </w:rPr>
        <w:t>=</w:t>
      </w:r>
      <w:r w:rsidRPr="00847DCD">
        <w:rPr>
          <w:rFonts w:ascii="Calibri" w:hAnsi="Calibri"/>
          <w:color w:val="993300"/>
          <w:sz w:val="16"/>
          <w:szCs w:val="16"/>
        </w:rPr>
        <w:t>"AS_00040002"</w:t>
      </w:r>
      <w:r w:rsidRPr="00847DCD">
        <w:rPr>
          <w:rFonts w:ascii="Calibri" w:hAnsi="Calibri"/>
          <w:color w:val="F5844C"/>
          <w:sz w:val="16"/>
          <w:szCs w:val="16"/>
        </w:rPr>
        <w:t xml:space="preserve"> audioStreamFormatName</w:t>
      </w:r>
      <w:r w:rsidRPr="00847DCD">
        <w:rPr>
          <w:rFonts w:ascii="Calibri" w:hAnsi="Calibri"/>
          <w:color w:val="FF8040"/>
          <w:sz w:val="16"/>
          <w:szCs w:val="16"/>
        </w:rPr>
        <w:t>=</w:t>
      </w:r>
      <w:r w:rsidRPr="00847DCD">
        <w:rPr>
          <w:rFonts w:ascii="Calibri" w:hAnsi="Calibri"/>
          <w:color w:val="993300"/>
          <w:sz w:val="16"/>
          <w:szCs w:val="16"/>
        </w:rPr>
        <w:t>"PCM_N3D_ACN_1"</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AC_00040002</w:t>
      </w:r>
      <w:r w:rsidRPr="00847DCD">
        <w:rPr>
          <w:rFonts w:ascii="Calibri" w:hAnsi="Calibri"/>
          <w:color w:val="000096"/>
          <w:sz w:val="16"/>
          <w:szCs w:val="16"/>
        </w:rPr>
        <w:t>&lt;/audioChannelFormatIDRef&gt;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&lt;audioTrackFormatIDRef&gt;</w:t>
      </w:r>
      <w:r w:rsidRPr="00847DCD">
        <w:rPr>
          <w:rFonts w:ascii="Calibri" w:hAnsi="Calibri"/>
          <w:sz w:val="16"/>
          <w:szCs w:val="16"/>
        </w:rPr>
        <w:t>AS_00040002_AT_01</w:t>
      </w:r>
      <w:r w:rsidRPr="00847DCD">
        <w:rPr>
          <w:rFonts w:ascii="Calibri" w:hAnsi="Calibri"/>
          <w:color w:val="000096"/>
          <w:sz w:val="16"/>
          <w:szCs w:val="16"/>
        </w:rPr>
        <w:t>&lt;/audioTrackFormatIDRef&gt;</w:t>
      </w:r>
      <w:r w:rsidRPr="00847DCD">
        <w:rPr>
          <w:rFonts w:ascii="Calibri" w:hAnsi="Calibri"/>
          <w:sz w:val="16"/>
          <w:szCs w:val="16"/>
        </w:rPr>
        <w:t xml:space="preserve">  </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&lt;/audioStreamFormat&gt;</w:t>
      </w:r>
    </w:p>
    <w:p w:rsidR="00B60B81" w:rsidRPr="00916A69"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w:t>
      </w:r>
      <w:r w:rsidRPr="00847DCD">
        <w:rPr>
          <w:rFonts w:ascii="Calibri" w:hAnsi="Calibri"/>
          <w:color w:val="F5844C"/>
          <w:sz w:val="16"/>
          <w:szCs w:val="16"/>
        </w:rPr>
        <w:t xml:space="preserve"> audioStreamFormatID</w:t>
      </w:r>
      <w:r w:rsidRPr="00847DCD">
        <w:rPr>
          <w:rFonts w:ascii="Calibri" w:hAnsi="Calibri"/>
          <w:color w:val="FF8040"/>
          <w:sz w:val="16"/>
          <w:szCs w:val="16"/>
        </w:rPr>
        <w:t>=</w:t>
      </w:r>
      <w:r w:rsidRPr="00847DCD">
        <w:rPr>
          <w:rFonts w:ascii="Calibri" w:hAnsi="Calibri"/>
          <w:color w:val="993300"/>
          <w:sz w:val="16"/>
          <w:szCs w:val="16"/>
        </w:rPr>
        <w:t>"AS_00040003"</w:t>
      </w:r>
      <w:r w:rsidRPr="00847DCD">
        <w:rPr>
          <w:rFonts w:ascii="Calibri" w:hAnsi="Calibri"/>
          <w:color w:val="F5844C"/>
          <w:sz w:val="16"/>
          <w:szCs w:val="16"/>
        </w:rPr>
        <w:t xml:space="preserve"> audioStreamFormatName</w:t>
      </w:r>
      <w:r w:rsidRPr="00847DCD">
        <w:rPr>
          <w:rFonts w:ascii="Calibri" w:hAnsi="Calibri"/>
          <w:color w:val="FF8040"/>
          <w:sz w:val="16"/>
          <w:szCs w:val="16"/>
        </w:rPr>
        <w:t>=</w:t>
      </w:r>
      <w:r w:rsidRPr="00847DCD">
        <w:rPr>
          <w:rFonts w:ascii="Calibri" w:hAnsi="Calibri"/>
          <w:color w:val="993300"/>
          <w:sz w:val="16"/>
          <w:szCs w:val="16"/>
        </w:rPr>
        <w:t>"PCM_N3D_ACN_2"</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AC_00040003</w:t>
      </w:r>
      <w:r w:rsidRPr="00847DCD">
        <w:rPr>
          <w:rFonts w:ascii="Calibri" w:hAnsi="Calibri"/>
          <w:color w:val="000096"/>
          <w:sz w:val="16"/>
          <w:szCs w:val="16"/>
        </w:rPr>
        <w:t>&lt;/audioChannelFormatIDRef&gt;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&lt;audioTrackFormatIDRef&gt;</w:t>
      </w:r>
      <w:r w:rsidRPr="00847DCD">
        <w:rPr>
          <w:rFonts w:ascii="Calibri" w:hAnsi="Calibri"/>
          <w:sz w:val="16"/>
          <w:szCs w:val="16"/>
        </w:rPr>
        <w:t>AS_00040003_AT_01</w:t>
      </w:r>
      <w:r w:rsidRPr="00847DCD">
        <w:rPr>
          <w:rFonts w:ascii="Calibri" w:hAnsi="Calibri"/>
          <w:color w:val="000096"/>
          <w:sz w:val="16"/>
          <w:szCs w:val="16"/>
        </w:rPr>
        <w:t>&lt;/audioTrackFormatIDRef&gt;</w:t>
      </w:r>
      <w:r w:rsidRPr="00847DCD">
        <w:rPr>
          <w:rFonts w:ascii="Calibri" w:hAnsi="Calibri"/>
          <w:sz w:val="16"/>
          <w:szCs w:val="16"/>
        </w:rPr>
        <w:t xml:space="preserve">  </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&lt;/audioStreamFormat&gt;</w:t>
      </w:r>
    </w:p>
    <w:p w:rsidR="00B60B81" w:rsidRPr="00916A69"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w:t>
      </w:r>
      <w:r w:rsidRPr="00847DCD">
        <w:rPr>
          <w:rFonts w:ascii="Calibri" w:hAnsi="Calibri"/>
          <w:color w:val="F5844C"/>
          <w:sz w:val="16"/>
          <w:szCs w:val="16"/>
        </w:rPr>
        <w:t xml:space="preserve"> audioStreamFormatID</w:t>
      </w:r>
      <w:r w:rsidRPr="00847DCD">
        <w:rPr>
          <w:rFonts w:ascii="Calibri" w:hAnsi="Calibri"/>
          <w:color w:val="FF8040"/>
          <w:sz w:val="16"/>
          <w:szCs w:val="16"/>
        </w:rPr>
        <w:t>=</w:t>
      </w:r>
      <w:r w:rsidRPr="00847DCD">
        <w:rPr>
          <w:rFonts w:ascii="Calibri" w:hAnsi="Calibri"/>
          <w:color w:val="993300"/>
          <w:sz w:val="16"/>
          <w:szCs w:val="16"/>
        </w:rPr>
        <w:t>"AS_00040004"</w:t>
      </w:r>
      <w:r w:rsidRPr="00847DCD">
        <w:rPr>
          <w:rFonts w:ascii="Calibri" w:hAnsi="Calibri"/>
          <w:color w:val="F5844C"/>
          <w:sz w:val="16"/>
          <w:szCs w:val="16"/>
        </w:rPr>
        <w:t xml:space="preserve"> audioStreamFormatName</w:t>
      </w:r>
      <w:r w:rsidRPr="00847DCD">
        <w:rPr>
          <w:rFonts w:ascii="Calibri" w:hAnsi="Calibri"/>
          <w:color w:val="FF8040"/>
          <w:sz w:val="16"/>
          <w:szCs w:val="16"/>
        </w:rPr>
        <w:t>=</w:t>
      </w:r>
      <w:r w:rsidRPr="00847DCD">
        <w:rPr>
          <w:rFonts w:ascii="Calibri" w:hAnsi="Calibri"/>
          <w:color w:val="993300"/>
          <w:sz w:val="16"/>
          <w:szCs w:val="16"/>
        </w:rPr>
        <w:t>"PCM_N3D_ACN_3"</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&lt;audioChannelFormatIDRef&gt;</w:t>
      </w:r>
      <w:r w:rsidRPr="00847DCD">
        <w:rPr>
          <w:rFonts w:ascii="Calibri" w:hAnsi="Calibri"/>
          <w:sz w:val="16"/>
          <w:szCs w:val="16"/>
        </w:rPr>
        <w:t>AC_00040004</w:t>
      </w:r>
      <w:r w:rsidRPr="00847DCD">
        <w:rPr>
          <w:rFonts w:ascii="Calibri" w:hAnsi="Calibri"/>
          <w:color w:val="000096"/>
          <w:sz w:val="16"/>
          <w:szCs w:val="16"/>
        </w:rPr>
        <w:t>&lt;/audioChannelFormatIDRef&gt;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&lt;audioTrackFormatIDRef&gt;</w:t>
      </w:r>
      <w:r w:rsidRPr="00847DCD">
        <w:rPr>
          <w:rFonts w:ascii="Calibri" w:hAnsi="Calibri"/>
          <w:sz w:val="16"/>
          <w:szCs w:val="16"/>
        </w:rPr>
        <w:t>AS_00040004_AT_01</w:t>
      </w:r>
      <w:r w:rsidRPr="00847DCD">
        <w:rPr>
          <w:rFonts w:ascii="Calibri" w:hAnsi="Calibri"/>
          <w:color w:val="000096"/>
          <w:sz w:val="16"/>
          <w:szCs w:val="16"/>
        </w:rPr>
        <w:t>&lt;/audioTrackFormatIDRef&gt;</w:t>
      </w:r>
      <w:r w:rsidRPr="00847DCD">
        <w:rPr>
          <w:rFonts w:ascii="Calibri" w:hAnsi="Calibri"/>
          <w:sz w:val="16"/>
          <w:szCs w:val="16"/>
        </w:rPr>
        <w:t xml:space="preserve">  </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&lt;/audioStreamFormat&gt;</w:t>
      </w:r>
    </w:p>
    <w:p w:rsidR="00B60B81" w:rsidRPr="00916A69"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track format--&gt;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w:t>
      </w:r>
      <w:r w:rsidRPr="00847DCD">
        <w:rPr>
          <w:rFonts w:ascii="Calibri" w:hAnsi="Calibri"/>
          <w:color w:val="F5844C"/>
          <w:sz w:val="16"/>
          <w:szCs w:val="16"/>
        </w:rPr>
        <w:t xml:space="preserve"> audioTrackFormatID</w:t>
      </w:r>
      <w:r w:rsidRPr="00847DCD">
        <w:rPr>
          <w:rFonts w:ascii="Calibri" w:hAnsi="Calibri"/>
          <w:color w:val="FF8040"/>
          <w:sz w:val="16"/>
          <w:szCs w:val="16"/>
        </w:rPr>
        <w:t>=</w:t>
      </w:r>
      <w:r w:rsidRPr="00847DCD">
        <w:rPr>
          <w:rFonts w:ascii="Calibri" w:hAnsi="Calibri"/>
          <w:color w:val="993300"/>
          <w:sz w:val="16"/>
          <w:szCs w:val="16"/>
        </w:rPr>
        <w:t>"AS_00040001_AT_01"</w:t>
      </w:r>
      <w:r w:rsidRPr="00847DCD">
        <w:rPr>
          <w:rFonts w:ascii="Calibri" w:hAnsi="Calibri"/>
          <w:color w:val="F5844C"/>
          <w:sz w:val="16"/>
          <w:szCs w:val="16"/>
        </w:rPr>
        <w:t xml:space="preserve"> audioTrackFormatName</w:t>
      </w:r>
      <w:r w:rsidRPr="00847DCD">
        <w:rPr>
          <w:rFonts w:ascii="Calibri" w:hAnsi="Calibri"/>
          <w:color w:val="FF8040"/>
          <w:sz w:val="16"/>
          <w:szCs w:val="16"/>
        </w:rPr>
        <w:t>=</w:t>
      </w:r>
      <w:r w:rsidRPr="00847DCD">
        <w:rPr>
          <w:rFonts w:ascii="Calibri" w:hAnsi="Calibri"/>
          <w:color w:val="993300"/>
          <w:sz w:val="16"/>
          <w:szCs w:val="16"/>
        </w:rPr>
        <w:t>"PCM_N3D_ACN_0"</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&lt;audioStreamFormatIDRef&gt;</w:t>
      </w:r>
      <w:r w:rsidRPr="00847DCD">
        <w:rPr>
          <w:rFonts w:ascii="Calibri" w:hAnsi="Calibri"/>
          <w:sz w:val="16"/>
          <w:szCs w:val="16"/>
        </w:rPr>
        <w:t>AS_00040001</w:t>
      </w:r>
      <w:r w:rsidRPr="00847DCD">
        <w:rPr>
          <w:rFonts w:ascii="Calibri" w:hAnsi="Calibri"/>
          <w:color w:val="000096"/>
          <w:sz w:val="16"/>
          <w:szCs w:val="16"/>
        </w:rPr>
        <w:t>&lt;/audioStreamFormatIDRef&gt;</w:t>
      </w:r>
    </w:p>
    <w:p w:rsidR="00B60B81" w:rsidRPr="00847DCD"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&lt;/audioTrackFormat&gt;</w:t>
      </w:r>
    </w:p>
    <w:p w:rsidR="00B60B81" w:rsidRPr="00916A69" w:rsidRDefault="00B60B81" w:rsidP="00CA2DB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34759D">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w:t>
      </w:r>
      <w:r w:rsidRPr="00847DCD">
        <w:rPr>
          <w:rFonts w:ascii="Calibri" w:hAnsi="Calibri"/>
          <w:color w:val="F5844C"/>
          <w:sz w:val="16"/>
          <w:szCs w:val="16"/>
        </w:rPr>
        <w:t xml:space="preserve"> audioTrackFormatID</w:t>
      </w:r>
      <w:r w:rsidRPr="00847DCD">
        <w:rPr>
          <w:rFonts w:ascii="Calibri" w:hAnsi="Calibri"/>
          <w:color w:val="FF8040"/>
          <w:sz w:val="16"/>
          <w:szCs w:val="16"/>
        </w:rPr>
        <w:t>=</w:t>
      </w:r>
      <w:r w:rsidRPr="00847DCD">
        <w:rPr>
          <w:rFonts w:ascii="Calibri" w:hAnsi="Calibri"/>
          <w:color w:val="993300"/>
          <w:sz w:val="16"/>
          <w:szCs w:val="16"/>
        </w:rPr>
        <w:t>"AS_00040002_AT_01"</w:t>
      </w:r>
      <w:r w:rsidRPr="00847DCD">
        <w:rPr>
          <w:rFonts w:ascii="Calibri" w:hAnsi="Calibri"/>
          <w:color w:val="F5844C"/>
          <w:sz w:val="16"/>
          <w:szCs w:val="16"/>
        </w:rPr>
        <w:t xml:space="preserve"> audioTrackFormatName</w:t>
      </w:r>
      <w:r w:rsidRPr="00847DCD">
        <w:rPr>
          <w:rFonts w:ascii="Calibri" w:hAnsi="Calibri"/>
          <w:color w:val="FF8040"/>
          <w:sz w:val="16"/>
          <w:szCs w:val="16"/>
        </w:rPr>
        <w:t>=</w:t>
      </w:r>
      <w:r w:rsidRPr="00847DCD">
        <w:rPr>
          <w:rFonts w:ascii="Calibri" w:hAnsi="Calibri"/>
          <w:color w:val="993300"/>
          <w:sz w:val="16"/>
          <w:szCs w:val="16"/>
        </w:rPr>
        <w:t>"PCM_N3D_ACN_1"</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34759D">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&lt;audioStreamFormatIDRef&gt;</w:t>
      </w:r>
      <w:r w:rsidRPr="00847DCD">
        <w:rPr>
          <w:rFonts w:ascii="Calibri" w:hAnsi="Calibri"/>
          <w:sz w:val="16"/>
          <w:szCs w:val="16"/>
        </w:rPr>
        <w:t>AS_00040002</w:t>
      </w:r>
      <w:r w:rsidRPr="00847DCD">
        <w:rPr>
          <w:rFonts w:ascii="Calibri" w:hAnsi="Calibri"/>
          <w:color w:val="000096"/>
          <w:sz w:val="16"/>
          <w:szCs w:val="16"/>
        </w:rPr>
        <w:t>&lt;/audioStreamFormatIDRef&gt;</w:t>
      </w:r>
    </w:p>
    <w:p w:rsidR="00B60B81" w:rsidRPr="00847DCD" w:rsidRDefault="00B60B81" w:rsidP="0034759D">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&lt;/audioTrackFormat&gt;</w:t>
      </w:r>
    </w:p>
    <w:p w:rsidR="00B60B81" w:rsidRPr="00916A69" w:rsidRDefault="00B60B81" w:rsidP="0034759D">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B0675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w:t>
      </w:r>
      <w:r w:rsidRPr="00847DCD">
        <w:rPr>
          <w:rFonts w:ascii="Calibri" w:hAnsi="Calibri"/>
          <w:color w:val="F5844C"/>
          <w:sz w:val="16"/>
          <w:szCs w:val="16"/>
        </w:rPr>
        <w:t xml:space="preserve"> audioTrackFormatID</w:t>
      </w:r>
      <w:r w:rsidRPr="00847DCD">
        <w:rPr>
          <w:rFonts w:ascii="Calibri" w:hAnsi="Calibri"/>
          <w:color w:val="FF8040"/>
          <w:sz w:val="16"/>
          <w:szCs w:val="16"/>
        </w:rPr>
        <w:t>=</w:t>
      </w:r>
      <w:r w:rsidRPr="00847DCD">
        <w:rPr>
          <w:rFonts w:ascii="Calibri" w:hAnsi="Calibri"/>
          <w:color w:val="993300"/>
          <w:sz w:val="16"/>
          <w:szCs w:val="16"/>
        </w:rPr>
        <w:t>"AS_00040003_AT_01"</w:t>
      </w:r>
      <w:r w:rsidRPr="00847DCD">
        <w:rPr>
          <w:rFonts w:ascii="Calibri" w:hAnsi="Calibri"/>
          <w:color w:val="F5844C"/>
          <w:sz w:val="16"/>
          <w:szCs w:val="16"/>
        </w:rPr>
        <w:t xml:space="preserve"> audioTrackFormatName</w:t>
      </w:r>
      <w:r w:rsidRPr="00847DCD">
        <w:rPr>
          <w:rFonts w:ascii="Calibri" w:hAnsi="Calibri"/>
          <w:color w:val="FF8040"/>
          <w:sz w:val="16"/>
          <w:szCs w:val="16"/>
        </w:rPr>
        <w:t>=</w:t>
      </w:r>
      <w:r w:rsidRPr="00847DCD">
        <w:rPr>
          <w:rFonts w:ascii="Calibri" w:hAnsi="Calibri"/>
          <w:color w:val="993300"/>
          <w:sz w:val="16"/>
          <w:szCs w:val="16"/>
        </w:rPr>
        <w:t>"PCM_N3D_ACN_2"</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B0675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&lt;audioStreamFormatIDRef&gt;</w:t>
      </w:r>
      <w:r w:rsidRPr="00847DCD">
        <w:rPr>
          <w:rFonts w:ascii="Calibri" w:hAnsi="Calibri"/>
          <w:sz w:val="16"/>
          <w:szCs w:val="16"/>
        </w:rPr>
        <w:t>AS_00040003</w:t>
      </w:r>
      <w:r w:rsidRPr="00847DCD">
        <w:rPr>
          <w:rFonts w:ascii="Calibri" w:hAnsi="Calibri"/>
          <w:color w:val="000096"/>
          <w:sz w:val="16"/>
          <w:szCs w:val="16"/>
        </w:rPr>
        <w:t>&lt;/audioStreamFormatIDRef&gt;</w:t>
      </w:r>
    </w:p>
    <w:p w:rsidR="00B60B81" w:rsidRPr="00847DCD" w:rsidRDefault="00B60B81" w:rsidP="00B0675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&lt;/audioTrackFormat&gt;</w:t>
      </w:r>
    </w:p>
    <w:p w:rsidR="00B60B81" w:rsidRPr="00916A69" w:rsidRDefault="00B60B81" w:rsidP="00B0675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B06758">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w:t>
      </w:r>
      <w:r w:rsidRPr="00847DCD">
        <w:rPr>
          <w:rFonts w:ascii="Calibri" w:hAnsi="Calibri"/>
          <w:color w:val="F5844C"/>
          <w:sz w:val="16"/>
          <w:szCs w:val="16"/>
        </w:rPr>
        <w:t xml:space="preserve"> audioTrackFormatID</w:t>
      </w:r>
      <w:r w:rsidRPr="00847DCD">
        <w:rPr>
          <w:rFonts w:ascii="Calibri" w:hAnsi="Calibri"/>
          <w:color w:val="FF8040"/>
          <w:sz w:val="16"/>
          <w:szCs w:val="16"/>
        </w:rPr>
        <w:t>=</w:t>
      </w:r>
      <w:r w:rsidRPr="00847DCD">
        <w:rPr>
          <w:rFonts w:ascii="Calibri" w:hAnsi="Calibri"/>
          <w:color w:val="993300"/>
          <w:sz w:val="16"/>
          <w:szCs w:val="16"/>
        </w:rPr>
        <w:t>"AS_00040004_AT_01"</w:t>
      </w:r>
      <w:r w:rsidRPr="00847DCD">
        <w:rPr>
          <w:rFonts w:ascii="Calibri" w:hAnsi="Calibri"/>
          <w:color w:val="F5844C"/>
          <w:sz w:val="16"/>
          <w:szCs w:val="16"/>
        </w:rPr>
        <w:t xml:space="preserve"> audioTrackFormatName</w:t>
      </w:r>
      <w:r w:rsidRPr="00847DCD">
        <w:rPr>
          <w:rFonts w:ascii="Calibri" w:hAnsi="Calibri"/>
          <w:color w:val="FF8040"/>
          <w:sz w:val="16"/>
          <w:szCs w:val="16"/>
        </w:rPr>
        <w:t>=</w:t>
      </w:r>
      <w:r w:rsidRPr="00847DCD">
        <w:rPr>
          <w:rFonts w:ascii="Calibri" w:hAnsi="Calibri"/>
          <w:color w:val="993300"/>
          <w:sz w:val="16"/>
          <w:szCs w:val="16"/>
        </w:rPr>
        <w:t>"PCM_N3D_ACN_3"</w:t>
      </w:r>
      <w:r w:rsidRPr="00847DCD">
        <w:rPr>
          <w:rFonts w:ascii="Calibri" w:hAnsi="Calibri"/>
          <w:color w:val="F5844C"/>
          <w:sz w:val="16"/>
          <w:szCs w:val="16"/>
        </w:rPr>
        <w:t xml:space="preserve">     formatLabel</w:t>
      </w:r>
      <w:r w:rsidRPr="00847DCD">
        <w:rPr>
          <w:rFonts w:ascii="Calibri" w:hAnsi="Calibri"/>
          <w:color w:val="FF8040"/>
          <w:sz w:val="16"/>
          <w:szCs w:val="16"/>
        </w:rPr>
        <w:t>=</w:t>
      </w:r>
      <w:r w:rsidRPr="00847DCD">
        <w:rPr>
          <w:rFonts w:ascii="Calibri" w:hAnsi="Calibri"/>
          <w:color w:val="993300"/>
          <w:sz w:val="16"/>
          <w:szCs w:val="16"/>
        </w:rPr>
        <w:t>"0001"</w:t>
      </w:r>
      <w:r w:rsidRPr="00847DCD">
        <w:rPr>
          <w:rFonts w:ascii="Calibri" w:hAnsi="Calibri"/>
          <w:color w:val="F5844C"/>
          <w:sz w:val="16"/>
          <w:szCs w:val="16"/>
        </w:rPr>
        <w:t xml:space="preserve"> formatDefinition</w:t>
      </w:r>
      <w:r w:rsidRPr="00847DCD">
        <w:rPr>
          <w:rFonts w:ascii="Calibri" w:hAnsi="Calibri"/>
          <w:color w:val="FF8040"/>
          <w:sz w:val="16"/>
          <w:szCs w:val="16"/>
        </w:rPr>
        <w:t>=</w:t>
      </w:r>
      <w:r w:rsidRPr="00847DCD">
        <w:rPr>
          <w:rFonts w:ascii="Calibri" w:hAnsi="Calibri"/>
          <w:color w:val="993300"/>
          <w:sz w:val="16"/>
          <w:szCs w:val="16"/>
        </w:rPr>
        <w:t>"PCM"</w:t>
      </w:r>
      <w:r w:rsidRPr="00847DCD">
        <w:rPr>
          <w:rFonts w:ascii="Calibri" w:hAnsi="Calibri"/>
          <w:color w:val="000096"/>
          <w:sz w:val="16"/>
          <w:szCs w:val="16"/>
        </w:rPr>
        <w:t>&gt;</w:t>
      </w:r>
    </w:p>
    <w:p w:rsidR="00B60B81" w:rsidRPr="00847DCD" w:rsidRDefault="00B60B81" w:rsidP="00DB2B3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&lt;audioStreamFormatIDRef&gt;</w:t>
      </w:r>
      <w:r w:rsidRPr="00847DCD">
        <w:rPr>
          <w:rFonts w:ascii="Calibri" w:hAnsi="Calibri"/>
          <w:sz w:val="16"/>
          <w:szCs w:val="16"/>
        </w:rPr>
        <w:t>AS_00040004</w:t>
      </w:r>
      <w:r w:rsidRPr="00847DCD">
        <w:rPr>
          <w:rFonts w:ascii="Calibri" w:hAnsi="Calibri"/>
          <w:color w:val="000096"/>
          <w:sz w:val="16"/>
          <w:szCs w:val="16"/>
        </w:rPr>
        <w:t>&lt;/audioStreamFormatIDRef&gt;</w:t>
      </w:r>
    </w:p>
    <w:p w:rsidR="00B60B81" w:rsidRPr="00847DCD"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&lt;/audioTrackFormat&gt;</w:t>
      </w:r>
    </w:p>
    <w:p w:rsidR="00B60B81" w:rsidRPr="00916A69"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r w:rsidRPr="00847DCD">
        <w:rPr>
          <w:rFonts w:ascii="Calibri" w:hAnsi="Calibri"/>
          <w:sz w:val="16"/>
          <w:szCs w:val="16"/>
        </w:rPr>
        <w:t xml:space="preserve">    </w:t>
      </w:r>
    </w:p>
    <w:p w:rsidR="00B60B81" w:rsidRPr="00847DCD"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proofErr w:type="gramStart"/>
      <w:r w:rsidRPr="00847DCD">
        <w:rPr>
          <w:rFonts w:ascii="Calibri" w:hAnsi="Calibri"/>
          <w:color w:val="006400"/>
          <w:sz w:val="16"/>
          <w:szCs w:val="16"/>
        </w:rPr>
        <w:t>&lt;!--</w:t>
      </w:r>
      <w:proofErr w:type="gramEnd"/>
      <w:r w:rsidRPr="00847DCD">
        <w:rPr>
          <w:rFonts w:ascii="Calibri" w:hAnsi="Calibri"/>
          <w:color w:val="006400"/>
          <w:sz w:val="16"/>
          <w:szCs w:val="16"/>
        </w:rPr>
        <w:t xml:space="preserve"> audio track --&gt;</w:t>
      </w:r>
    </w:p>
    <w:p w:rsidR="00B60B81" w:rsidRPr="00847DCD"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w:t>
      </w:r>
      <w:r w:rsidRPr="00847DCD">
        <w:rPr>
          <w:rFonts w:ascii="Calibri" w:hAnsi="Calibri"/>
          <w:color w:val="F5844C"/>
          <w:sz w:val="16"/>
          <w:szCs w:val="16"/>
        </w:rPr>
        <w:t xml:space="preserve"> UID</w:t>
      </w:r>
      <w:r w:rsidRPr="00847DCD">
        <w:rPr>
          <w:rFonts w:ascii="Calibri" w:hAnsi="Calibri"/>
          <w:color w:val="FF8040"/>
          <w:sz w:val="16"/>
          <w:szCs w:val="16"/>
        </w:rPr>
        <w:t>=</w:t>
      </w:r>
      <w:r w:rsidRPr="00847DCD">
        <w:rPr>
          <w:rFonts w:ascii="Calibri" w:hAnsi="Calibri"/>
          <w:color w:val="993300"/>
          <w:sz w:val="16"/>
          <w:szCs w:val="16"/>
        </w:rPr>
        <w:t>"ATU_00000001"</w:t>
      </w:r>
      <w:r w:rsidRPr="00847DCD">
        <w:rPr>
          <w:rFonts w:ascii="Calibri" w:hAnsi="Calibri"/>
          <w:color w:val="000096"/>
          <w:sz w:val="16"/>
          <w:szCs w:val="16"/>
        </w:rPr>
        <w:t>/&gt;</w:t>
      </w:r>
    </w:p>
    <w:p w:rsidR="00B60B81" w:rsidRPr="00847DCD"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w:t>
      </w:r>
      <w:r w:rsidRPr="00847DCD">
        <w:rPr>
          <w:rFonts w:ascii="Calibri" w:hAnsi="Calibri"/>
          <w:color w:val="F5844C"/>
          <w:sz w:val="16"/>
          <w:szCs w:val="16"/>
        </w:rPr>
        <w:t xml:space="preserve"> UID</w:t>
      </w:r>
      <w:r w:rsidRPr="00847DCD">
        <w:rPr>
          <w:rFonts w:ascii="Calibri" w:hAnsi="Calibri"/>
          <w:color w:val="FF8040"/>
          <w:sz w:val="16"/>
          <w:szCs w:val="16"/>
        </w:rPr>
        <w:t>=</w:t>
      </w:r>
      <w:r w:rsidRPr="00847DCD">
        <w:rPr>
          <w:rFonts w:ascii="Calibri" w:hAnsi="Calibri"/>
          <w:color w:val="993300"/>
          <w:sz w:val="16"/>
          <w:szCs w:val="16"/>
        </w:rPr>
        <w:t>"ATU_00000002"</w:t>
      </w:r>
      <w:r w:rsidRPr="00847DCD">
        <w:rPr>
          <w:rFonts w:ascii="Calibri" w:hAnsi="Calibri"/>
          <w:color w:val="000096"/>
          <w:sz w:val="16"/>
          <w:szCs w:val="16"/>
        </w:rPr>
        <w:t>/&gt;</w:t>
      </w:r>
    </w:p>
    <w:p w:rsidR="00B60B81" w:rsidRPr="00847DCD" w:rsidRDefault="00B60B81" w:rsidP="00F619F6">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w:t>
      </w:r>
      <w:r w:rsidRPr="00847DCD">
        <w:rPr>
          <w:rFonts w:ascii="Calibri" w:hAnsi="Calibri"/>
          <w:color w:val="F5844C"/>
          <w:sz w:val="16"/>
          <w:szCs w:val="16"/>
        </w:rPr>
        <w:t xml:space="preserve"> UID</w:t>
      </w:r>
      <w:r w:rsidRPr="00847DCD">
        <w:rPr>
          <w:rFonts w:ascii="Calibri" w:hAnsi="Calibri"/>
          <w:color w:val="FF8040"/>
          <w:sz w:val="16"/>
          <w:szCs w:val="16"/>
        </w:rPr>
        <w:t>=</w:t>
      </w:r>
      <w:r w:rsidRPr="00847DCD">
        <w:rPr>
          <w:rFonts w:ascii="Calibri" w:hAnsi="Calibri"/>
          <w:color w:val="993300"/>
          <w:sz w:val="16"/>
          <w:szCs w:val="16"/>
        </w:rPr>
        <w:t>"ATU_00000003"</w:t>
      </w:r>
      <w:r w:rsidRPr="00847DCD">
        <w:rPr>
          <w:rFonts w:ascii="Calibri" w:hAnsi="Calibri"/>
          <w:color w:val="000096"/>
          <w:sz w:val="16"/>
          <w:szCs w:val="16"/>
        </w:rPr>
        <w:t>/&gt;</w:t>
      </w:r>
    </w:p>
    <w:p w:rsidR="00B60B81" w:rsidRPr="00847DCD" w:rsidRDefault="00B60B81" w:rsidP="00B15D0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&lt;audioTrackUID</w:t>
      </w:r>
      <w:r w:rsidRPr="00847DCD">
        <w:rPr>
          <w:rFonts w:ascii="Calibri" w:hAnsi="Calibri"/>
          <w:color w:val="F5844C"/>
          <w:sz w:val="16"/>
          <w:szCs w:val="16"/>
        </w:rPr>
        <w:t xml:space="preserve"> UID</w:t>
      </w:r>
      <w:r w:rsidRPr="00847DCD">
        <w:rPr>
          <w:rFonts w:ascii="Calibri" w:hAnsi="Calibri"/>
          <w:color w:val="FF8040"/>
          <w:sz w:val="16"/>
          <w:szCs w:val="16"/>
        </w:rPr>
        <w:t>=</w:t>
      </w:r>
      <w:r w:rsidRPr="00847DCD">
        <w:rPr>
          <w:rFonts w:ascii="Calibri" w:hAnsi="Calibri"/>
          <w:color w:val="993300"/>
          <w:sz w:val="16"/>
          <w:szCs w:val="16"/>
        </w:rPr>
        <w:t>"ATU_00000004"</w:t>
      </w:r>
      <w:r w:rsidRPr="00847DCD">
        <w:rPr>
          <w:rFonts w:ascii="Calibri" w:hAnsi="Calibri"/>
          <w:color w:val="000096"/>
          <w:sz w:val="16"/>
          <w:szCs w:val="16"/>
        </w:rPr>
        <w:t>/&gt;</w:t>
      </w:r>
    </w:p>
    <w:p w:rsidR="00B60B81" w:rsidRPr="00916A69" w:rsidRDefault="00B60B81" w:rsidP="00B15D0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B15D03">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&lt;/audioFormatExtended&gt;</w:t>
      </w:r>
    </w:p>
    <w:p w:rsidR="00B60B81" w:rsidRPr="00916A69" w:rsidRDefault="00B60B81" w:rsidP="00591DC0">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2"/>
          <w:szCs w:val="12"/>
        </w:rPr>
      </w:pPr>
    </w:p>
    <w:p w:rsidR="00B60B81" w:rsidRPr="00847DCD" w:rsidRDefault="00B60B81" w:rsidP="00CE678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&lt;/format&gt;</w:t>
      </w:r>
    </w:p>
    <w:p w:rsidR="00B60B81" w:rsidRPr="00847DCD" w:rsidRDefault="00B60B81" w:rsidP="002202CB">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rPr>
      </w:pPr>
      <w:r w:rsidRPr="00847DCD">
        <w:rPr>
          <w:rFonts w:ascii="Calibri" w:hAnsi="Calibri"/>
          <w:sz w:val="16"/>
          <w:szCs w:val="16"/>
        </w:rPr>
        <w:t xml:space="preserve"> </w:t>
      </w:r>
      <w:r w:rsidRPr="00847DCD">
        <w:rPr>
          <w:rFonts w:ascii="Calibri" w:hAnsi="Calibri"/>
          <w:color w:val="000096"/>
          <w:sz w:val="16"/>
          <w:szCs w:val="16"/>
        </w:rPr>
        <w:t>&lt;/coreMetadata&gt;</w:t>
      </w:r>
    </w:p>
    <w:p w:rsidR="00B60B81" w:rsidRDefault="00B60B81" w:rsidP="00AE0F04">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color w:val="000096"/>
          <w:sz w:val="16"/>
          <w:szCs w:val="16"/>
        </w:rPr>
      </w:pPr>
      <w:r w:rsidRPr="00847DCD">
        <w:rPr>
          <w:rFonts w:ascii="Calibri" w:hAnsi="Calibri"/>
          <w:color w:val="000096"/>
          <w:sz w:val="16"/>
          <w:szCs w:val="16"/>
        </w:rPr>
        <w:t>&lt;/ebuCoreMain&gt;</w:t>
      </w:r>
    </w:p>
    <w:p w:rsidR="00893840" w:rsidRPr="005021CD" w:rsidRDefault="00893840" w:rsidP="00893840">
      <w:pPr>
        <w:pStyle w:val="AnnexHeading"/>
        <w:rPr>
          <w:lang w:val="en-US"/>
        </w:rPr>
      </w:pPr>
      <w:r w:rsidRPr="005021CD">
        <w:rPr>
          <w:rFonts w:ascii="Calibri" w:hAnsi="Calibri"/>
          <w:sz w:val="16"/>
          <w:szCs w:val="16"/>
          <w:lang w:val="en-US"/>
        </w:rPr>
        <w:br w:type="page"/>
      </w:r>
      <w:bookmarkStart w:id="169" w:name="_Toc530476214"/>
      <w:r w:rsidRPr="005021CD">
        <w:rPr>
          <w:lang w:val="en-US"/>
        </w:rPr>
        <w:lastRenderedPageBreak/>
        <w:t>Annex D:  JSON as a</w:t>
      </w:r>
      <w:r>
        <w:rPr>
          <w:lang w:val="en-US"/>
        </w:rPr>
        <w:t>n EBUCore representation format</w:t>
      </w:r>
      <w:bookmarkEnd w:id="169"/>
    </w:p>
    <w:p w:rsidR="00893840" w:rsidRDefault="00893840" w:rsidP="00893840">
      <w:pPr>
        <w:pStyle w:val="Heading2"/>
        <w:rPr>
          <w:lang w:val="en-US"/>
        </w:rPr>
      </w:pPr>
      <w:bookmarkStart w:id="170" w:name="_Toc530476215"/>
      <w:r w:rsidRPr="005021CD">
        <w:rPr>
          <w:lang w:val="en-US"/>
        </w:rPr>
        <w:t>C.1</w:t>
      </w:r>
      <w:r w:rsidRPr="005021CD">
        <w:rPr>
          <w:lang w:val="en-US"/>
        </w:rPr>
        <w:tab/>
      </w:r>
      <w:r>
        <w:rPr>
          <w:lang w:val="en-US"/>
        </w:rPr>
        <w:t>Introduction</w:t>
      </w:r>
      <w:bookmarkEnd w:id="170"/>
    </w:p>
    <w:p w:rsidR="00194639" w:rsidRDefault="00194639" w:rsidP="00194639">
      <w:pPr>
        <w:rPr>
          <w:lang w:val="en-US"/>
        </w:rPr>
      </w:pPr>
      <w:r w:rsidRPr="005021CD">
        <w:rPr>
          <w:lang w:val="en-US"/>
        </w:rPr>
        <w:t xml:space="preserve">JSON is </w:t>
      </w:r>
      <w:r>
        <w:rPr>
          <w:lang w:val="en-US"/>
        </w:rPr>
        <w:t>one of many alternative representation formats</w:t>
      </w:r>
      <w:r w:rsidR="005B70FA">
        <w:rPr>
          <w:lang w:val="en-US"/>
        </w:rPr>
        <w:t xml:space="preserve"> for data</w:t>
      </w:r>
      <w:r>
        <w:rPr>
          <w:lang w:val="en-US"/>
        </w:rPr>
        <w:t xml:space="preserve">. </w:t>
      </w:r>
    </w:p>
    <w:p w:rsidR="00194639" w:rsidRDefault="005B70FA" w:rsidP="00194639">
      <w:pPr>
        <w:rPr>
          <w:lang w:val="en-US"/>
        </w:rPr>
      </w:pPr>
      <w:r>
        <w:rPr>
          <w:lang w:val="en-US"/>
        </w:rPr>
        <w:t>EBUCore is defined by an XML schema but EBUCore metadata instances can easily be converted to JSON using tools like XMLSpy, Oxygen or else.</w:t>
      </w:r>
    </w:p>
    <w:p w:rsidR="005B70FA" w:rsidRDefault="005B70FA" w:rsidP="00194639">
      <w:pPr>
        <w:rPr>
          <w:lang w:val="en-US"/>
        </w:rPr>
      </w:pPr>
      <w:r>
        <w:rPr>
          <w:lang w:val="en-US"/>
        </w:rPr>
        <w:t>This allows developers who prefer JSON to use EBUCore.</w:t>
      </w:r>
    </w:p>
    <w:p w:rsidR="00194639" w:rsidRPr="005B70FA" w:rsidRDefault="005B70FA" w:rsidP="005021CD">
      <w:pPr>
        <w:rPr>
          <w:lang w:val="en-US"/>
        </w:rPr>
      </w:pPr>
      <w:r w:rsidRPr="005B70FA">
        <w:rPr>
          <w:lang w:val="en-US"/>
        </w:rPr>
        <w:t>EBUCore JSON sh</w:t>
      </w:r>
      <w:r w:rsidRPr="005021CD">
        <w:rPr>
          <w:lang w:val="en-US"/>
        </w:rPr>
        <w:t>ould be c</w:t>
      </w:r>
      <w:r>
        <w:rPr>
          <w:lang w:val="en-US"/>
        </w:rPr>
        <w:t>ompatible</w:t>
      </w:r>
      <w:r w:rsidR="00E843F2">
        <w:rPr>
          <w:lang w:val="en-US"/>
        </w:rPr>
        <w:t xml:space="preserve"> with all libraries commonly found for a large variety of development software stacks.</w:t>
      </w:r>
    </w:p>
    <w:p w:rsidR="00893840" w:rsidRDefault="00893840" w:rsidP="00893840">
      <w:pPr>
        <w:pStyle w:val="Heading2"/>
        <w:rPr>
          <w:lang w:val="en-US"/>
        </w:rPr>
      </w:pPr>
      <w:bookmarkStart w:id="171" w:name="_Toc530476216"/>
      <w:r w:rsidRPr="00FE6A4D">
        <w:rPr>
          <w:lang w:val="en-US"/>
        </w:rPr>
        <w:t>C.</w:t>
      </w:r>
      <w:r w:rsidR="00E843F2">
        <w:rPr>
          <w:lang w:val="en-US"/>
        </w:rPr>
        <w:t>2</w:t>
      </w:r>
      <w:r w:rsidRPr="00FE6A4D">
        <w:rPr>
          <w:lang w:val="en-US"/>
        </w:rPr>
        <w:tab/>
      </w:r>
      <w:r>
        <w:rPr>
          <w:lang w:val="en-US"/>
        </w:rPr>
        <w:t>MediaInfo</w:t>
      </w:r>
      <w:bookmarkEnd w:id="171"/>
    </w:p>
    <w:p w:rsidR="002C5A0F" w:rsidRDefault="002C5A0F" w:rsidP="0073600A">
      <w:pPr>
        <w:widowControl/>
        <w:adjustRightInd/>
        <w:spacing w:before="0" w:after="0" w:line="360" w:lineRule="atLeast"/>
        <w:jc w:val="left"/>
        <w:textAlignment w:val="auto"/>
        <w:rPr>
          <w:lang w:val="en-US"/>
        </w:rPr>
      </w:pPr>
      <w:r w:rsidRPr="002F383F">
        <w:rPr>
          <w:szCs w:val="22"/>
          <w:lang w:val="en-US"/>
        </w:rPr>
        <w:t xml:space="preserve">MediaInfo </w:t>
      </w:r>
      <w:r w:rsidRPr="005021CD">
        <w:rPr>
          <w:color w:val="4D4D4D"/>
          <w:szCs w:val="22"/>
          <w:lang w:val="en-US" w:eastAsia="ja-JP"/>
        </w:rPr>
        <w:t>is an open-source</w:t>
      </w:r>
      <w:r w:rsidR="00021A47">
        <w:rPr>
          <w:color w:val="4D4D4D"/>
          <w:szCs w:val="22"/>
          <w:lang w:val="en-US" w:eastAsia="ja-JP"/>
        </w:rPr>
        <w:t xml:space="preserve"> (BSD-style license)</w:t>
      </w:r>
      <w:r w:rsidRPr="005021CD">
        <w:rPr>
          <w:color w:val="4D4D4D"/>
          <w:szCs w:val="22"/>
          <w:lang w:val="en-US" w:eastAsia="ja-JP"/>
        </w:rPr>
        <w:t xml:space="preserve"> software application which extracts and displays the most relevant technical and tag data from video and audio files.</w:t>
      </w:r>
      <w:r w:rsidRPr="005021CD">
        <w:rPr>
          <w:rFonts w:cs="Arial"/>
          <w:color w:val="333333"/>
          <w:szCs w:val="22"/>
          <w:lang w:val="en-US" w:eastAsia="ja-JP"/>
        </w:rPr>
        <w:t xml:space="preserve"> </w:t>
      </w:r>
      <w:r w:rsidR="0073600A">
        <w:rPr>
          <w:rFonts w:cs="Arial"/>
          <w:color w:val="333333"/>
          <w:szCs w:val="22"/>
          <w:lang w:val="en-US" w:eastAsia="ja-JP"/>
        </w:rPr>
        <w:t xml:space="preserve">This metadata can be exported as EBUCore XML or JSON. More information can be found at </w:t>
      </w:r>
      <w:hyperlink r:id="rId64" w:history="1">
        <w:r w:rsidRPr="00E222C4">
          <w:rPr>
            <w:rStyle w:val="Hyperlink"/>
            <w:lang w:val="en-US"/>
          </w:rPr>
          <w:t>https://mediaarea.net/en/MediaInfo</w:t>
        </w:r>
      </w:hyperlink>
      <w:r w:rsidR="0073600A">
        <w:rPr>
          <w:lang w:val="en-US"/>
        </w:rPr>
        <w:t>.</w:t>
      </w:r>
    </w:p>
    <w:p w:rsidR="00021A47" w:rsidRDefault="00021A47" w:rsidP="005021CD">
      <w:pPr>
        <w:widowControl/>
        <w:adjustRightInd/>
        <w:spacing w:before="0" w:after="0" w:line="360" w:lineRule="atLeast"/>
        <w:jc w:val="left"/>
        <w:textAlignment w:val="auto"/>
        <w:rPr>
          <w:lang w:val="en-US"/>
        </w:rPr>
      </w:pPr>
    </w:p>
    <w:p w:rsidR="00885546" w:rsidRPr="005021CD" w:rsidRDefault="00885546" w:rsidP="005021CD">
      <w:pPr>
        <w:pStyle w:val="Heading2"/>
        <w:rPr>
          <w:rFonts w:ascii="Calibri" w:hAnsi="Calibri"/>
          <w:sz w:val="16"/>
          <w:szCs w:val="16"/>
          <w:lang w:val="en-US"/>
        </w:rPr>
      </w:pPr>
      <w:bookmarkStart w:id="172" w:name="_Toc530476217"/>
      <w:r w:rsidRPr="00FE6A4D">
        <w:rPr>
          <w:lang w:val="en-US"/>
        </w:rPr>
        <w:t>C.</w:t>
      </w:r>
      <w:r w:rsidR="0073600A">
        <w:rPr>
          <w:lang w:val="en-US"/>
        </w:rPr>
        <w:t>3</w:t>
      </w:r>
      <w:r w:rsidRPr="00FE6A4D">
        <w:rPr>
          <w:lang w:val="en-US"/>
        </w:rPr>
        <w:tab/>
      </w:r>
      <w:r>
        <w:rPr>
          <w:lang w:val="en-US"/>
        </w:rPr>
        <w:t>Example</w:t>
      </w:r>
      <w:bookmarkEnd w:id="172"/>
    </w:p>
    <w:p w:rsidR="00893840" w:rsidRDefault="00893840" w:rsidP="00893840">
      <w:pPr>
        <w:widowControl/>
        <w:autoSpaceDE w:val="0"/>
        <w:autoSpaceDN w:val="0"/>
        <w:spacing w:before="0" w:after="0"/>
        <w:contextualSpacing/>
        <w:jc w:val="left"/>
        <w:textAlignment w:val="auto"/>
        <w:rPr>
          <w:rFonts w:ascii="Calibri" w:hAnsi="Calibri"/>
          <w:sz w:val="16"/>
          <w:szCs w:val="16"/>
          <w:lang w:val="en-US"/>
        </w:rPr>
      </w:pPr>
    </w:p>
    <w:p w:rsidR="00960E67" w:rsidRPr="005021CD" w:rsidRDefault="00960E67" w:rsidP="002F383F">
      <w:pPr>
        <w:widowControl/>
        <w:pBdr>
          <w:top w:val="single" w:sz="4" w:space="1" w:color="auto"/>
          <w:left w:val="single" w:sz="4" w:space="4" w:color="auto"/>
          <w:bottom w:val="single" w:sz="4" w:space="1" w:color="auto"/>
          <w:right w:val="single" w:sz="4" w:space="4" w:color="auto"/>
        </w:pBdr>
        <w:autoSpaceDE w:val="0"/>
        <w:autoSpaceDN w:val="0"/>
        <w:spacing w:before="0" w:after="0"/>
        <w:contextualSpacing/>
        <w:jc w:val="left"/>
        <w:textAlignment w:val="auto"/>
        <w:rPr>
          <w:rFonts w:ascii="Calibri" w:hAnsi="Calibri"/>
          <w:sz w:val="16"/>
          <w:szCs w:val="16"/>
          <w:lang w:val="en-US"/>
        </w:rPr>
      </w:pP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"ebucore:ebuCoreMain"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"version"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1.9</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"xmlns:dc"</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"http://purl.org/dc/elements/1.1/"</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"xmlns:ebucore"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"urn:ebu:metadata-schema:ebuCore"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"xmlns:xalan"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"http://xml.apache.org/xalan"</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"ebucore:coreMetadata"</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"dc:title"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"Eurovision Song Contest 1987"</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"ebucore:alternativeTitle"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"Event Type"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"ESC"</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"Event Subtype"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"final"</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"Body"</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"&lt;p&gt;Belgium had the  honour ..... &lt;\/p&gt;"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"Preface"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"&lt;p&gt;Belgian superstar Viktor Laszlo ....&lt;\/p&gt;"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"Voting Procedure"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"Each national jury awarded 1 to 8, 10 and 12 points"</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"ebucore:contributor"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"ebucore:contactDetails"</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"ebucore:name"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"Viktor Laszlo"</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"ebucore:role"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"Presenter"</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"ebucore:date"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"dc:date"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"1987-05-09 00:00:00"</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"ebucore:identifier"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"dc:identifier"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303</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"ebucore:coverage"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"ebucore:spatial"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"ebucore:location"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r>
      <w:r w:rsidRPr="005021CD">
        <w:rPr>
          <w:rFonts w:ascii="Calibri" w:hAnsi="Calibri"/>
          <w:sz w:val="16"/>
          <w:szCs w:val="16"/>
          <w:lang w:val="en-US" w:eastAsia="ja-JP"/>
        </w:rPr>
        <w:lastRenderedPageBreak/>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"Venue"</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"ebucore:name"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"Palais de Centenaire"</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"Host City"</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"ebucore:name"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"Brussels"</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"HostCountry"</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"ebucore:region"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"ebucore:country"</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12</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"ebucore:part"</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"partId"</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20694</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"partNumber"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1</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"dc:title"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"Mitt Liv"</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"Total Number of Points"</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"dc:description"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65</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"ebucore:contributor"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"ebucore:contactDetails"</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"contactId"</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96"/>
          <w:sz w:val="16"/>
          <w:szCs w:val="16"/>
          <w:lang w:val="en-US" w:eastAsia="ja-JP"/>
        </w:rPr>
        <w:t>9817</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"Artist"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"ebucore:name"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"Kate Gulbrandsen"</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"ebucore:organisationDetails"</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"ebucore:organisationName"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"Norsk rikskringkasting"</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"ebucore:organisationCode"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"dc:identifier"</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"NRK"</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"ebucore:details"</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"ebucore:address"</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"ebucore:country"</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"Norway"</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"ebucore:relation"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"Related Event"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"dc:relation"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"Eurovision Song Contest 1987"</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1E6496"/>
          <w:sz w:val="16"/>
          <w:szCs w:val="16"/>
          <w:lang w:val="en-US" w:eastAsia="ja-JP"/>
        </w:rPr>
        <w:t>"ebucore:coverage"</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"ebucore:spatial"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"ebucore:location"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"ebucore:region"</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"ebucore:country"</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960000"/>
          <w:sz w:val="16"/>
          <w:szCs w:val="16"/>
          <w:lang w:val="en-US" w:eastAsia="ja-JP"/>
        </w:rPr>
        <w:t>{</w:t>
      </w:r>
      <w:r w:rsidRPr="005021CD">
        <w:rPr>
          <w:rFonts w:ascii="Calibri" w:hAnsi="Calibri"/>
          <w:color w:val="1E6496"/>
          <w:sz w:val="16"/>
          <w:szCs w:val="16"/>
          <w:lang w:val="en-US" w:eastAsia="ja-JP"/>
        </w:rPr>
        <w:t>"typeLabel"</w:t>
      </w:r>
      <w:r w:rsidRPr="005021CD">
        <w:rPr>
          <w:rFonts w:ascii="Calibri" w:hAnsi="Calibri"/>
          <w:color w:val="640032"/>
          <w:sz w:val="16"/>
          <w:szCs w:val="16"/>
          <w:lang w:val="en-US" w:eastAsia="ja-JP"/>
        </w:rPr>
        <w:t>:</w:t>
      </w:r>
      <w:r w:rsidRPr="005021CD">
        <w:rPr>
          <w:rFonts w:ascii="Calibri" w:hAnsi="Calibri"/>
          <w:sz w:val="16"/>
          <w:szCs w:val="16"/>
          <w:lang w:val="en-US" w:eastAsia="ja-JP"/>
        </w:rPr>
        <w:t xml:space="preserve"> </w:t>
      </w:r>
      <w:r w:rsidRPr="005021CD">
        <w:rPr>
          <w:rFonts w:ascii="Calibri" w:hAnsi="Calibri"/>
          <w:color w:val="0000FF"/>
          <w:sz w:val="16"/>
          <w:szCs w:val="16"/>
          <w:lang w:val="en-US" w:eastAsia="ja-JP"/>
        </w:rPr>
        <w:t>"Norway"</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color w:val="640032"/>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t xml:space="preserve">    </w:t>
      </w:r>
      <w:r w:rsidRPr="005021CD">
        <w:rPr>
          <w:rFonts w:ascii="Calibri" w:hAnsi="Calibri"/>
          <w:color w:val="960000"/>
          <w:sz w:val="16"/>
          <w:szCs w:val="16"/>
          <w:lang w:val="en-US" w:eastAsia="ja-JP"/>
        </w:rPr>
        <w:t>}</w:t>
      </w:r>
      <w:r w:rsidRPr="005021CD">
        <w:rPr>
          <w:rFonts w:ascii="Calibri" w:hAnsi="Calibri"/>
          <w:sz w:val="16"/>
          <w:szCs w:val="16"/>
          <w:lang w:val="en-US" w:eastAsia="ja-JP"/>
        </w:rPr>
        <w:br/>
      </w:r>
      <w:r w:rsidRPr="005021CD">
        <w:rPr>
          <w:rFonts w:ascii="Calibri" w:hAnsi="Calibri"/>
          <w:color w:val="960000"/>
          <w:sz w:val="16"/>
          <w:szCs w:val="16"/>
          <w:lang w:val="en-US" w:eastAsia="ja-JP"/>
        </w:rPr>
        <w:t>}}</w:t>
      </w:r>
    </w:p>
    <w:sectPr w:rsidR="00960E67" w:rsidRPr="005021CD" w:rsidSect="00703A63">
      <w:headerReference w:type="even" r:id="rId65"/>
      <w:headerReference w:type="default" r:id="rId66"/>
      <w:footerReference w:type="even" r:id="rId67"/>
      <w:footerReference w:type="default" r:id="rId68"/>
      <w:headerReference w:type="first" r:id="rId69"/>
      <w:footerReference w:type="first" r:id="rId70"/>
      <w:footnotePr>
        <w:numRestart w:val="eachPage"/>
      </w:footnotePr>
      <w:pgSz w:w="11906" w:h="16838" w:code="9"/>
      <w:pgMar w:top="1134" w:right="851"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033" w:rsidRDefault="00EC2033">
      <w:r>
        <w:separator/>
      </w:r>
    </w:p>
  </w:endnote>
  <w:endnote w:type="continuationSeparator" w:id="0">
    <w:p w:rsidR="00EC2033" w:rsidRDefault="00EC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Yu Mincho">
    <w:altName w:val="游明朝"/>
    <w:panose1 w:val="02020400000000000000"/>
    <w:charset w:val="80"/>
    <w:family w:val="roman"/>
    <w:pitch w:val="variable"/>
    <w:sig w:usb0="800002E7" w:usb1="2AC7FCFF" w:usb2="00000012" w:usb3="00000000" w:csb0="0002009F" w:csb1="00000000"/>
  </w:font>
  <w:font w:name="TrebuchetMS-Bold">
    <w:charset w:val="00"/>
    <w:family w:val="swiss"/>
    <w:pitch w:val="variable"/>
    <w:sig w:usb0="00000287" w:usb1="00000000" w:usb2="00000000" w:usb3="00000000" w:csb0="0000009F" w:csb1="00000000"/>
  </w:font>
  <w:font w:name="TrebuchetMS">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rsidP="00F53DC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033" w:rsidRDefault="00EC2033" w:rsidP="005504DF">
      <w:pPr>
        <w:pStyle w:val="8ptspacer"/>
        <w:jc w:val="left"/>
      </w:pPr>
      <w:r>
        <w:separator/>
      </w:r>
    </w:p>
  </w:footnote>
  <w:footnote w:type="continuationSeparator" w:id="0">
    <w:p w:rsidR="00EC2033" w:rsidRDefault="00EC2033">
      <w:r>
        <w:continuationSeparator/>
      </w:r>
    </w:p>
  </w:footnote>
  <w:footnote w:id="1">
    <w:p w:rsidR="0038095A" w:rsidRPr="005504DF" w:rsidRDefault="0038095A" w:rsidP="005504DF">
      <w:pPr>
        <w:pStyle w:val="FootnoteText"/>
        <w:rPr>
          <w:sz w:val="16"/>
          <w:szCs w:val="16"/>
        </w:rPr>
      </w:pPr>
      <w:r w:rsidRPr="005504DF">
        <w:rPr>
          <w:rStyle w:val="FootnoteReference"/>
          <w:sz w:val="16"/>
          <w:szCs w:val="16"/>
        </w:rPr>
        <w:t>*</w:t>
      </w:r>
      <w:r w:rsidRPr="005504DF">
        <w:rPr>
          <w:sz w:val="16"/>
          <w:szCs w:val="16"/>
        </w:rPr>
        <w:t xml:space="preserve"> Page intentionally left blank. This document is paginated for two sided printing</w:t>
      </w:r>
    </w:p>
  </w:footnote>
  <w:footnote w:id="2">
    <w:p w:rsidR="0038095A" w:rsidRPr="005504DF" w:rsidRDefault="0038095A" w:rsidP="005504DF">
      <w:pPr>
        <w:pStyle w:val="FootnoteText"/>
        <w:rPr>
          <w:sz w:val="16"/>
          <w:szCs w:val="16"/>
          <w:lang w:val="fr-FR"/>
        </w:rPr>
      </w:pPr>
      <w:r w:rsidRPr="005504DF">
        <w:rPr>
          <w:rStyle w:val="FootnoteReference"/>
          <w:sz w:val="16"/>
          <w:szCs w:val="16"/>
        </w:rPr>
        <w:footnoteRef/>
      </w:r>
      <w:r w:rsidRPr="005504DF">
        <w:rPr>
          <w:sz w:val="16"/>
          <w:szCs w:val="16"/>
          <w:lang w:val="fr-FR"/>
        </w:rPr>
        <w:t xml:space="preserve"> Unique Resource Identifier - </w:t>
      </w:r>
      <w:hyperlink r:id="rId1" w:history="1">
        <w:r w:rsidRPr="005504DF">
          <w:rPr>
            <w:rStyle w:val="Hyperlink"/>
            <w:sz w:val="16"/>
            <w:szCs w:val="16"/>
            <w:lang w:val="fr-FR"/>
          </w:rPr>
          <w:t>http://tools.ietf.org/html/rfc3986</w:t>
        </w:r>
      </w:hyperlink>
    </w:p>
  </w:footnote>
  <w:footnote w:id="3">
    <w:p w:rsidR="0038095A" w:rsidRPr="005504DF" w:rsidRDefault="0038095A" w:rsidP="005504DF">
      <w:pPr>
        <w:pStyle w:val="FootnoteText"/>
        <w:rPr>
          <w:sz w:val="16"/>
          <w:szCs w:val="16"/>
          <w:lang w:val="fr-FR"/>
        </w:rPr>
      </w:pPr>
      <w:r w:rsidRPr="005504DF">
        <w:rPr>
          <w:rStyle w:val="FootnoteReference"/>
          <w:sz w:val="16"/>
          <w:szCs w:val="16"/>
        </w:rPr>
        <w:footnoteRef/>
      </w:r>
      <w:r w:rsidRPr="00CB0463">
        <w:rPr>
          <w:sz w:val="16"/>
          <w:szCs w:val="16"/>
          <w:lang w:val="fr-CH"/>
        </w:rPr>
        <w:t xml:space="preserve"> Unique Resource Namespace - </w:t>
      </w:r>
      <w:hyperlink r:id="rId2" w:history="1">
        <w:r w:rsidRPr="00CB0463">
          <w:rPr>
            <w:rStyle w:val="Hyperlink"/>
            <w:sz w:val="16"/>
            <w:szCs w:val="16"/>
            <w:lang w:val="fr-CH"/>
          </w:rPr>
          <w:t>http://tools.ietf.org/html/rfc3986</w:t>
        </w:r>
      </w:hyperlink>
    </w:p>
  </w:footnote>
  <w:footnote w:id="4">
    <w:p w:rsidR="0038095A" w:rsidRPr="00CB0463" w:rsidRDefault="0038095A" w:rsidP="005504DF">
      <w:pPr>
        <w:pStyle w:val="FootnoteText"/>
        <w:rPr>
          <w:sz w:val="16"/>
          <w:szCs w:val="16"/>
          <w:lang w:val="fr-FR"/>
        </w:rPr>
      </w:pPr>
      <w:r w:rsidRPr="005504DF">
        <w:rPr>
          <w:rStyle w:val="FootnoteReference"/>
          <w:sz w:val="16"/>
          <w:szCs w:val="16"/>
        </w:rPr>
        <w:footnoteRef/>
      </w:r>
      <w:r w:rsidRPr="00CB0463">
        <w:rPr>
          <w:sz w:val="16"/>
          <w:szCs w:val="16"/>
          <w:lang w:val="fr-FR"/>
        </w:rPr>
        <w:t xml:space="preserve"> Unique Resource Locator - </w:t>
      </w:r>
      <w:hyperlink r:id="rId3" w:history="1">
        <w:r w:rsidRPr="00CB0463">
          <w:rPr>
            <w:rStyle w:val="Hyperlink"/>
            <w:sz w:val="16"/>
            <w:szCs w:val="16"/>
            <w:lang w:val="fr-FR"/>
          </w:rPr>
          <w:t>http://tools.ietf.org/html/rfc3986</w:t>
        </w:r>
      </w:hyperlink>
    </w:p>
  </w:footnote>
  <w:footnote w:id="5">
    <w:p w:rsidR="0038095A" w:rsidRPr="00CB0463" w:rsidRDefault="0038095A" w:rsidP="005504DF">
      <w:pPr>
        <w:pStyle w:val="FootnoteText"/>
        <w:rPr>
          <w:sz w:val="16"/>
          <w:szCs w:val="16"/>
          <w:lang w:val="fr-FR"/>
        </w:rPr>
      </w:pPr>
      <w:r w:rsidRPr="005504DF">
        <w:rPr>
          <w:rStyle w:val="FootnoteReference"/>
          <w:sz w:val="16"/>
          <w:szCs w:val="16"/>
        </w:rPr>
        <w:footnoteRef/>
      </w:r>
      <w:r w:rsidRPr="00CB0463">
        <w:rPr>
          <w:sz w:val="16"/>
          <w:szCs w:val="16"/>
          <w:lang w:val="fr-FR"/>
        </w:rPr>
        <w:t xml:space="preserve"> EBU Namespace - </w:t>
      </w:r>
      <w:hyperlink r:id="rId4" w:history="1">
        <w:r w:rsidRPr="00CB0463">
          <w:rPr>
            <w:rStyle w:val="Hyperlink"/>
            <w:sz w:val="16"/>
            <w:szCs w:val="16"/>
            <w:lang w:val="fr-FR"/>
          </w:rPr>
          <w:t>http://tools.ietf.org/html/rfc5174</w:t>
        </w:r>
      </w:hyperlink>
    </w:p>
  </w:footnote>
  <w:footnote w:id="6">
    <w:p w:rsidR="0038095A" w:rsidRPr="005504DF" w:rsidRDefault="0038095A" w:rsidP="00E5238C">
      <w:pPr>
        <w:pStyle w:val="FootnoteText"/>
        <w:rPr>
          <w:sz w:val="16"/>
          <w:szCs w:val="16"/>
        </w:rPr>
      </w:pPr>
      <w:r w:rsidRPr="00CB0463">
        <w:rPr>
          <w:rStyle w:val="FootnoteReference"/>
          <w:sz w:val="16"/>
          <w:szCs w:val="16"/>
          <w:lang w:val="fr-FR"/>
        </w:rPr>
        <w:t>*</w:t>
      </w:r>
      <w:r w:rsidRPr="00CB0463">
        <w:rPr>
          <w:sz w:val="16"/>
          <w:szCs w:val="16"/>
          <w:lang w:val="fr-FR"/>
        </w:rPr>
        <w:t xml:space="preserve"> Page intentionally left blank. </w:t>
      </w:r>
      <w:r w:rsidRPr="005504DF">
        <w:rPr>
          <w:sz w:val="16"/>
          <w:szCs w:val="16"/>
        </w:rPr>
        <w:t>This document is paginated for two sided printing</w:t>
      </w:r>
    </w:p>
  </w:footnote>
  <w:footnote w:id="7">
    <w:p w:rsidR="0038095A" w:rsidRPr="005504DF" w:rsidRDefault="0038095A" w:rsidP="00092710">
      <w:pPr>
        <w:pStyle w:val="FootnoteText"/>
        <w:rPr>
          <w:sz w:val="16"/>
          <w:szCs w:val="16"/>
        </w:rPr>
      </w:pPr>
      <w:r w:rsidRPr="005504DF">
        <w:rPr>
          <w:rStyle w:val="FootnoteReference"/>
          <w:sz w:val="16"/>
          <w:szCs w:val="16"/>
        </w:rPr>
        <w:t>*</w:t>
      </w:r>
      <w:r w:rsidRPr="005504DF">
        <w:rPr>
          <w:sz w:val="16"/>
          <w:szCs w:val="16"/>
        </w:rPr>
        <w:t xml:space="preserve"> Page intentionally left blank. This document is paginated for two sided printing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Style w:val="Header"/>
    </w:pPr>
    <w:r>
      <w:rPr>
        <w:noProof/>
        <w:lang w:eastAsia="en-GB"/>
      </w:rPr>
      <w:drawing>
        <wp:anchor distT="0" distB="0" distL="114300" distR="114300" simplePos="0" relativeHeight="251657728" behindDoc="1" locked="0" layoutInCell="0" allowOverlap="1">
          <wp:simplePos x="0" y="0"/>
          <wp:positionH relativeFrom="column">
            <wp:posOffset>0</wp:posOffset>
          </wp:positionH>
          <wp:positionV relativeFrom="paragraph">
            <wp:posOffset>-24130</wp:posOffset>
          </wp:positionV>
          <wp:extent cx="7553325" cy="10687050"/>
          <wp:effectExtent l="0" t="0" r="0" b="0"/>
          <wp:wrapNone/>
          <wp:docPr id="1" name="Picture 1" descr="Tech_pubs_fp_ graphic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_pubs_fp_ graphic_scre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87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rsidP="00CB251A">
    <w:pPr>
      <w:pBdr>
        <w:bottom w:val="single" w:sz="4" w:space="1" w:color="auto"/>
      </w:pBdr>
      <w:tabs>
        <w:tab w:val="right" w:pos="9923"/>
      </w:tabs>
      <w:rPr>
        <w:sz w:val="16"/>
      </w:rPr>
    </w:pPr>
    <w:r>
      <w:rPr>
        <w:b/>
      </w:rPr>
      <w:t>EBU Core Metadata Set</w:t>
    </w:r>
    <w:r>
      <w:rPr>
        <w:b/>
      </w:rPr>
      <w:tab/>
      <w:t>Tech 3293 v.1.9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rsidP="00CB251A">
    <w:pPr>
      <w:pBdr>
        <w:bottom w:val="single" w:sz="4" w:space="1" w:color="auto"/>
      </w:pBdr>
      <w:tabs>
        <w:tab w:val="right" w:pos="9923"/>
      </w:tabs>
      <w:rPr>
        <w:sz w:val="16"/>
      </w:rPr>
    </w:pPr>
    <w:r>
      <w:rPr>
        <w:b/>
      </w:rPr>
      <w:t>Tech 3293 v.1.9</w:t>
    </w:r>
    <w:r>
      <w:rPr>
        <w:b/>
      </w:rPr>
      <w:tab/>
      <w:t>EBU Core Metadata Set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95A" w:rsidRDefault="0038095A">
    <w:pPr>
      <w:pBdr>
        <w:bottom w:val="single" w:sz="4" w:space="1" w:color="auto"/>
      </w:pBdr>
      <w:tabs>
        <w:tab w:val="right" w:pos="9923"/>
      </w:tabs>
      <w:rPr>
        <w:sz w:val="16"/>
      </w:rPr>
    </w:pPr>
    <w:r>
      <w:rPr>
        <w:b/>
      </w:rPr>
      <w:t>Tech 3293 v.1.9</w:t>
    </w:r>
    <w:r>
      <w:rPr>
        <w:b/>
      </w:rPr>
      <w:tab/>
      <w:t>EBU Core Metadata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DABE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F675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9E62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A486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38F2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A7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E89B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746A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CCA1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72CB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D1DB2"/>
    <w:multiLevelType w:val="multilevel"/>
    <w:tmpl w:val="08920866"/>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Times New Roman" w:hAnsi="Times New Roman"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063E38B9"/>
    <w:multiLevelType w:val="hybridMultilevel"/>
    <w:tmpl w:val="B16C0A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4123B1B"/>
    <w:multiLevelType w:val="multilevel"/>
    <w:tmpl w:val="63A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33181"/>
    <w:multiLevelType w:val="hybridMultilevel"/>
    <w:tmpl w:val="2374651E"/>
    <w:lvl w:ilvl="0" w:tplc="C2A83D4E">
      <w:numFmt w:val="bullet"/>
      <w:lvlText w:val="-"/>
      <w:lvlJc w:val="left"/>
      <w:pPr>
        <w:ind w:left="720" w:hanging="360"/>
      </w:pPr>
      <w:rPr>
        <w:rFonts w:ascii="Calibri" w:eastAsia="SimSun" w:hAnsi="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15:restartNumberingAfterBreak="0">
    <w:nsid w:val="258A5E1B"/>
    <w:multiLevelType w:val="multilevel"/>
    <w:tmpl w:val="EBB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45207"/>
    <w:multiLevelType w:val="multilevel"/>
    <w:tmpl w:val="2472B2EA"/>
    <w:lvl w:ilvl="0">
      <w:start w:val="1"/>
      <w:numFmt w:val="bullet"/>
      <w:lvlText w:val=""/>
      <w:lvlJc w:val="left"/>
      <w:pPr>
        <w:tabs>
          <w:tab w:val="num" w:pos="1156"/>
        </w:tabs>
        <w:ind w:left="1156" w:hanging="360"/>
      </w:pPr>
      <w:rPr>
        <w:rFonts w:ascii="Symbol" w:hAnsi="Symbol" w:hint="default"/>
        <w:sz w:val="20"/>
      </w:rPr>
    </w:lvl>
    <w:lvl w:ilvl="1">
      <w:start w:val="1"/>
      <w:numFmt w:val="bullet"/>
      <w:lvlText w:val="o"/>
      <w:lvlJc w:val="left"/>
      <w:pPr>
        <w:tabs>
          <w:tab w:val="num" w:pos="1876"/>
        </w:tabs>
        <w:ind w:left="1876" w:hanging="360"/>
      </w:pPr>
      <w:rPr>
        <w:rFonts w:ascii="Courier New" w:hAnsi="Courier New" w:hint="default"/>
        <w:sz w:val="20"/>
      </w:rPr>
    </w:lvl>
    <w:lvl w:ilvl="2" w:tentative="1">
      <w:start w:val="1"/>
      <w:numFmt w:val="bullet"/>
      <w:lvlText w:val=""/>
      <w:lvlJc w:val="left"/>
      <w:pPr>
        <w:tabs>
          <w:tab w:val="num" w:pos="2596"/>
        </w:tabs>
        <w:ind w:left="2596" w:hanging="360"/>
      </w:pPr>
      <w:rPr>
        <w:rFonts w:ascii="Wingdings" w:hAnsi="Wingdings" w:hint="default"/>
        <w:sz w:val="20"/>
      </w:rPr>
    </w:lvl>
    <w:lvl w:ilvl="3" w:tentative="1">
      <w:start w:val="1"/>
      <w:numFmt w:val="bullet"/>
      <w:lvlText w:val=""/>
      <w:lvlJc w:val="left"/>
      <w:pPr>
        <w:tabs>
          <w:tab w:val="num" w:pos="3316"/>
        </w:tabs>
        <w:ind w:left="3316" w:hanging="360"/>
      </w:pPr>
      <w:rPr>
        <w:rFonts w:ascii="Wingdings" w:hAnsi="Wingdings" w:hint="default"/>
        <w:sz w:val="20"/>
      </w:rPr>
    </w:lvl>
    <w:lvl w:ilvl="4" w:tentative="1">
      <w:start w:val="1"/>
      <w:numFmt w:val="bullet"/>
      <w:lvlText w:val=""/>
      <w:lvlJc w:val="left"/>
      <w:pPr>
        <w:tabs>
          <w:tab w:val="num" w:pos="4036"/>
        </w:tabs>
        <w:ind w:left="4036" w:hanging="360"/>
      </w:pPr>
      <w:rPr>
        <w:rFonts w:ascii="Wingdings" w:hAnsi="Wingdings" w:hint="default"/>
        <w:sz w:val="20"/>
      </w:rPr>
    </w:lvl>
    <w:lvl w:ilvl="5" w:tentative="1">
      <w:start w:val="1"/>
      <w:numFmt w:val="bullet"/>
      <w:lvlText w:val=""/>
      <w:lvlJc w:val="left"/>
      <w:pPr>
        <w:tabs>
          <w:tab w:val="num" w:pos="4756"/>
        </w:tabs>
        <w:ind w:left="4756" w:hanging="360"/>
      </w:pPr>
      <w:rPr>
        <w:rFonts w:ascii="Wingdings" w:hAnsi="Wingdings" w:hint="default"/>
        <w:sz w:val="20"/>
      </w:rPr>
    </w:lvl>
    <w:lvl w:ilvl="6" w:tentative="1">
      <w:start w:val="1"/>
      <w:numFmt w:val="bullet"/>
      <w:lvlText w:val=""/>
      <w:lvlJc w:val="left"/>
      <w:pPr>
        <w:tabs>
          <w:tab w:val="num" w:pos="5476"/>
        </w:tabs>
        <w:ind w:left="5476" w:hanging="360"/>
      </w:pPr>
      <w:rPr>
        <w:rFonts w:ascii="Wingdings" w:hAnsi="Wingdings" w:hint="default"/>
        <w:sz w:val="20"/>
      </w:rPr>
    </w:lvl>
    <w:lvl w:ilvl="7" w:tentative="1">
      <w:start w:val="1"/>
      <w:numFmt w:val="bullet"/>
      <w:lvlText w:val=""/>
      <w:lvlJc w:val="left"/>
      <w:pPr>
        <w:tabs>
          <w:tab w:val="num" w:pos="6196"/>
        </w:tabs>
        <w:ind w:left="6196" w:hanging="360"/>
      </w:pPr>
      <w:rPr>
        <w:rFonts w:ascii="Wingdings" w:hAnsi="Wingdings" w:hint="default"/>
        <w:sz w:val="20"/>
      </w:rPr>
    </w:lvl>
    <w:lvl w:ilvl="8" w:tentative="1">
      <w:start w:val="1"/>
      <w:numFmt w:val="bullet"/>
      <w:lvlText w:val=""/>
      <w:lvlJc w:val="left"/>
      <w:pPr>
        <w:tabs>
          <w:tab w:val="num" w:pos="6916"/>
        </w:tabs>
        <w:ind w:left="6916" w:hanging="360"/>
      </w:pPr>
      <w:rPr>
        <w:rFonts w:ascii="Wingdings" w:hAnsi="Wingdings" w:hint="default"/>
        <w:sz w:val="20"/>
      </w:rPr>
    </w:lvl>
  </w:abstractNum>
  <w:abstractNum w:abstractNumId="16" w15:restartNumberingAfterBreak="0">
    <w:nsid w:val="2EED07DF"/>
    <w:multiLevelType w:val="hybridMultilevel"/>
    <w:tmpl w:val="EFC84BC8"/>
    <w:lvl w:ilvl="0" w:tplc="D45A270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2523315"/>
    <w:multiLevelType w:val="singleLevel"/>
    <w:tmpl w:val="D1A2DA22"/>
    <w:lvl w:ilvl="0">
      <w:start w:val="2"/>
      <w:numFmt w:val="bullet"/>
      <w:lvlText w:val=""/>
      <w:lvlJc w:val="left"/>
      <w:pPr>
        <w:tabs>
          <w:tab w:val="num" w:pos="360"/>
        </w:tabs>
        <w:ind w:left="360" w:hanging="360"/>
      </w:pPr>
      <w:rPr>
        <w:rFonts w:ascii="Symbol" w:hAnsi="Symbol" w:hint="default"/>
      </w:rPr>
    </w:lvl>
  </w:abstractNum>
  <w:abstractNum w:abstractNumId="18" w15:restartNumberingAfterBreak="0">
    <w:nsid w:val="3ABA3EC8"/>
    <w:multiLevelType w:val="multilevel"/>
    <w:tmpl w:val="AA90D3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C750B"/>
    <w:multiLevelType w:val="multilevel"/>
    <w:tmpl w:val="E4BCC482"/>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11E7034"/>
    <w:multiLevelType w:val="hybridMultilevel"/>
    <w:tmpl w:val="1D48972A"/>
    <w:lvl w:ilvl="0" w:tplc="8B3C23CE">
      <w:start w:val="2"/>
      <w:numFmt w:val="bullet"/>
      <w:pStyle w:val="Bullet2"/>
      <w:lvlText w:val=""/>
      <w:lvlJc w:val="left"/>
      <w:pPr>
        <w:ind w:left="720" w:hanging="360"/>
      </w:pPr>
      <w:rPr>
        <w:rFonts w:ascii="Symbol" w:eastAsia="Times New Roman" w:hAnsi="Symbol" w:cs="Times New Roman" w:hint="default"/>
      </w:rPr>
    </w:lvl>
    <w:lvl w:ilvl="1" w:tplc="BCE4236C">
      <w:start w:val="1"/>
      <w:numFmt w:val="bullet"/>
      <w:pStyle w:val="Bullet2"/>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157C1E"/>
    <w:multiLevelType w:val="hybridMultilevel"/>
    <w:tmpl w:val="DB1A0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8745C9"/>
    <w:multiLevelType w:val="hybridMultilevel"/>
    <w:tmpl w:val="CE5A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D420E5"/>
    <w:multiLevelType w:val="hybridMultilevel"/>
    <w:tmpl w:val="6A98C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0E59AD"/>
    <w:multiLevelType w:val="multilevel"/>
    <w:tmpl w:val="FD58C940"/>
    <w:lvl w:ilvl="0">
      <w:start w:val="1"/>
      <w:numFmt w:val="lowerLetter"/>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5" w15:restartNumberingAfterBreak="0">
    <w:nsid w:val="5F2A293B"/>
    <w:multiLevelType w:val="multilevel"/>
    <w:tmpl w:val="5B44D2F8"/>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Times New Roman" w:hAnsi="Times New Roman" w:hint="default"/>
      </w:rPr>
    </w:lvl>
    <w:lvl w:ilvl="2">
      <w:start w:val="1"/>
      <w:numFmt w:val="bullet"/>
      <w:pStyle w:va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6A047107"/>
    <w:multiLevelType w:val="multilevel"/>
    <w:tmpl w:val="B88C663A"/>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3."/>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6B7C36EB"/>
    <w:multiLevelType w:val="hybridMultilevel"/>
    <w:tmpl w:val="0BB6AB2A"/>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2987605"/>
    <w:multiLevelType w:val="multilevel"/>
    <w:tmpl w:val="2E40B6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D0924E3"/>
    <w:multiLevelType w:val="multilevel"/>
    <w:tmpl w:val="BF9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B0C99"/>
    <w:multiLevelType w:val="hybridMultilevel"/>
    <w:tmpl w:val="6CDE0CAE"/>
    <w:lvl w:ilvl="0" w:tplc="6CEAC83E">
      <w:start w:val="2008"/>
      <w:numFmt w:val="bullet"/>
      <w:lvlText w:val="-"/>
      <w:lvlJc w:val="left"/>
      <w:pPr>
        <w:ind w:left="720" w:hanging="360"/>
      </w:pPr>
      <w:rPr>
        <w:rFonts w:ascii="Trebuchet MS" w:eastAsia="MS Mincho" w:hAnsi="Trebuchet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5"/>
  </w:num>
  <w:num w:numId="4">
    <w:abstractNumId w:val="25"/>
  </w:num>
  <w:num w:numId="5">
    <w:abstractNumId w:val="10"/>
  </w:num>
  <w:num w:numId="6">
    <w:abstractNumId w:val="25"/>
  </w:num>
  <w:num w:numId="7">
    <w:abstractNumId w:val="24"/>
  </w:num>
  <w:num w:numId="8">
    <w:abstractNumId w:val="30"/>
  </w:num>
  <w:num w:numId="9">
    <w:abstractNumId w:val="15"/>
  </w:num>
  <w:num w:numId="10">
    <w:abstractNumId w:val="29"/>
  </w:num>
  <w:num w:numId="11">
    <w:abstractNumId w:val="14"/>
  </w:num>
  <w:num w:numId="12">
    <w:abstractNumId w:val="18"/>
  </w:num>
  <w:num w:numId="13">
    <w:abstractNumId w:val="12"/>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28"/>
  </w:num>
  <w:num w:numId="27">
    <w:abstractNumId w:val="22"/>
  </w:num>
  <w:num w:numId="28">
    <w:abstractNumId w:val="19"/>
  </w:num>
  <w:num w:numId="29">
    <w:abstractNumId w:val="26"/>
  </w:num>
  <w:num w:numId="30">
    <w:abstractNumId w:val="23"/>
  </w:num>
  <w:num w:numId="31">
    <w:abstractNumId w:val="20"/>
  </w:num>
  <w:num w:numId="3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1"/>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in, Jean-Pierre">
    <w15:presenceInfo w15:providerId="AD" w15:userId="S::evain@ebu.ch::12dc29f1-f7b3-40c1-89ba-8b54c4fd6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10"/>
    <w:rsid w:val="0000458E"/>
    <w:rsid w:val="00010B3A"/>
    <w:rsid w:val="00013D3E"/>
    <w:rsid w:val="00021A47"/>
    <w:rsid w:val="00027E07"/>
    <w:rsid w:val="00033BD3"/>
    <w:rsid w:val="00033F74"/>
    <w:rsid w:val="000347DD"/>
    <w:rsid w:val="00073497"/>
    <w:rsid w:val="000771F5"/>
    <w:rsid w:val="000838C0"/>
    <w:rsid w:val="00086BC6"/>
    <w:rsid w:val="00087E3C"/>
    <w:rsid w:val="00091153"/>
    <w:rsid w:val="00092710"/>
    <w:rsid w:val="00096DE8"/>
    <w:rsid w:val="000A10A1"/>
    <w:rsid w:val="000A6876"/>
    <w:rsid w:val="000B13E5"/>
    <w:rsid w:val="000B5B4A"/>
    <w:rsid w:val="000B7962"/>
    <w:rsid w:val="000C0614"/>
    <w:rsid w:val="000C37BA"/>
    <w:rsid w:val="000C58D1"/>
    <w:rsid w:val="000C6B9C"/>
    <w:rsid w:val="000D0638"/>
    <w:rsid w:val="000D1041"/>
    <w:rsid w:val="000D3700"/>
    <w:rsid w:val="00100991"/>
    <w:rsid w:val="001046F4"/>
    <w:rsid w:val="00130C5A"/>
    <w:rsid w:val="0014568F"/>
    <w:rsid w:val="00155689"/>
    <w:rsid w:val="0016004E"/>
    <w:rsid w:val="00163B17"/>
    <w:rsid w:val="00170CF8"/>
    <w:rsid w:val="00194639"/>
    <w:rsid w:val="001A6C31"/>
    <w:rsid w:val="001B1239"/>
    <w:rsid w:val="001B6871"/>
    <w:rsid w:val="001D0BA7"/>
    <w:rsid w:val="001D53B5"/>
    <w:rsid w:val="0020244F"/>
    <w:rsid w:val="00207A1B"/>
    <w:rsid w:val="00217939"/>
    <w:rsid w:val="002202CB"/>
    <w:rsid w:val="00231D50"/>
    <w:rsid w:val="00240817"/>
    <w:rsid w:val="00264115"/>
    <w:rsid w:val="00295E04"/>
    <w:rsid w:val="002A436D"/>
    <w:rsid w:val="002B6CFF"/>
    <w:rsid w:val="002C0DBF"/>
    <w:rsid w:val="002C42EA"/>
    <w:rsid w:val="002C5A0F"/>
    <w:rsid w:val="002F0E78"/>
    <w:rsid w:val="002F14F9"/>
    <w:rsid w:val="002F383F"/>
    <w:rsid w:val="002F493E"/>
    <w:rsid w:val="00312994"/>
    <w:rsid w:val="00325315"/>
    <w:rsid w:val="00325355"/>
    <w:rsid w:val="00341F16"/>
    <w:rsid w:val="00344BAA"/>
    <w:rsid w:val="0034759D"/>
    <w:rsid w:val="0037271E"/>
    <w:rsid w:val="00377D84"/>
    <w:rsid w:val="0038095A"/>
    <w:rsid w:val="003841AF"/>
    <w:rsid w:val="00385AA7"/>
    <w:rsid w:val="003935E8"/>
    <w:rsid w:val="003A3ECF"/>
    <w:rsid w:val="003A4A5B"/>
    <w:rsid w:val="003A74E8"/>
    <w:rsid w:val="003B3234"/>
    <w:rsid w:val="003B570E"/>
    <w:rsid w:val="003C4083"/>
    <w:rsid w:val="003C5050"/>
    <w:rsid w:val="003C7F91"/>
    <w:rsid w:val="003F21E1"/>
    <w:rsid w:val="0040037A"/>
    <w:rsid w:val="00411F60"/>
    <w:rsid w:val="0042479B"/>
    <w:rsid w:val="00432F0A"/>
    <w:rsid w:val="004339C8"/>
    <w:rsid w:val="00437353"/>
    <w:rsid w:val="00453115"/>
    <w:rsid w:val="00453CF2"/>
    <w:rsid w:val="004669DC"/>
    <w:rsid w:val="0048244C"/>
    <w:rsid w:val="00495C44"/>
    <w:rsid w:val="004A0719"/>
    <w:rsid w:val="004A221B"/>
    <w:rsid w:val="004B3309"/>
    <w:rsid w:val="004B749B"/>
    <w:rsid w:val="004B7A8A"/>
    <w:rsid w:val="004D67AE"/>
    <w:rsid w:val="004F2157"/>
    <w:rsid w:val="004F4AF3"/>
    <w:rsid w:val="005021CD"/>
    <w:rsid w:val="005504DF"/>
    <w:rsid w:val="005630D6"/>
    <w:rsid w:val="005636D4"/>
    <w:rsid w:val="00571780"/>
    <w:rsid w:val="00581B66"/>
    <w:rsid w:val="00583F1F"/>
    <w:rsid w:val="00583F9A"/>
    <w:rsid w:val="00584539"/>
    <w:rsid w:val="00591DC0"/>
    <w:rsid w:val="005A1BEF"/>
    <w:rsid w:val="005B70FA"/>
    <w:rsid w:val="005D0D00"/>
    <w:rsid w:val="005E198D"/>
    <w:rsid w:val="005E6070"/>
    <w:rsid w:val="005F602A"/>
    <w:rsid w:val="00606590"/>
    <w:rsid w:val="006133C8"/>
    <w:rsid w:val="0062398A"/>
    <w:rsid w:val="006323FB"/>
    <w:rsid w:val="00632C05"/>
    <w:rsid w:val="006372FE"/>
    <w:rsid w:val="006568D3"/>
    <w:rsid w:val="00667A66"/>
    <w:rsid w:val="00670822"/>
    <w:rsid w:val="00671723"/>
    <w:rsid w:val="006910F7"/>
    <w:rsid w:val="006A2625"/>
    <w:rsid w:val="006A63E3"/>
    <w:rsid w:val="006B7E7A"/>
    <w:rsid w:val="006C3067"/>
    <w:rsid w:val="006C5CA5"/>
    <w:rsid w:val="006D04F7"/>
    <w:rsid w:val="006D1AF2"/>
    <w:rsid w:val="006D40FE"/>
    <w:rsid w:val="006E5A00"/>
    <w:rsid w:val="006E7AD9"/>
    <w:rsid w:val="00700908"/>
    <w:rsid w:val="00703A63"/>
    <w:rsid w:val="007230D3"/>
    <w:rsid w:val="00733CFB"/>
    <w:rsid w:val="0073600A"/>
    <w:rsid w:val="0074092E"/>
    <w:rsid w:val="00744354"/>
    <w:rsid w:val="00757F81"/>
    <w:rsid w:val="007676F5"/>
    <w:rsid w:val="007743B2"/>
    <w:rsid w:val="007915E5"/>
    <w:rsid w:val="007A3BA9"/>
    <w:rsid w:val="007B32AC"/>
    <w:rsid w:val="007D72E8"/>
    <w:rsid w:val="007E08CE"/>
    <w:rsid w:val="007E3D28"/>
    <w:rsid w:val="007E796F"/>
    <w:rsid w:val="007F47A5"/>
    <w:rsid w:val="007F6DAF"/>
    <w:rsid w:val="00802A0B"/>
    <w:rsid w:val="00805180"/>
    <w:rsid w:val="0080626C"/>
    <w:rsid w:val="00815244"/>
    <w:rsid w:val="00817531"/>
    <w:rsid w:val="0084612A"/>
    <w:rsid w:val="00847DCD"/>
    <w:rsid w:val="00850CF1"/>
    <w:rsid w:val="00861807"/>
    <w:rsid w:val="00862DEC"/>
    <w:rsid w:val="00880417"/>
    <w:rsid w:val="00881B99"/>
    <w:rsid w:val="00885546"/>
    <w:rsid w:val="00885564"/>
    <w:rsid w:val="00886400"/>
    <w:rsid w:val="00893840"/>
    <w:rsid w:val="00893D90"/>
    <w:rsid w:val="008C23B6"/>
    <w:rsid w:val="008D259E"/>
    <w:rsid w:val="008D4DA1"/>
    <w:rsid w:val="008F752E"/>
    <w:rsid w:val="00900C42"/>
    <w:rsid w:val="0091226D"/>
    <w:rsid w:val="00912D1C"/>
    <w:rsid w:val="00916A69"/>
    <w:rsid w:val="00925D97"/>
    <w:rsid w:val="00932A94"/>
    <w:rsid w:val="0093761D"/>
    <w:rsid w:val="00946B2B"/>
    <w:rsid w:val="00950F3B"/>
    <w:rsid w:val="009556BD"/>
    <w:rsid w:val="00960E67"/>
    <w:rsid w:val="0096582A"/>
    <w:rsid w:val="0099463A"/>
    <w:rsid w:val="009A160A"/>
    <w:rsid w:val="009A683B"/>
    <w:rsid w:val="009B07F5"/>
    <w:rsid w:val="009B0A78"/>
    <w:rsid w:val="009B2875"/>
    <w:rsid w:val="009B5141"/>
    <w:rsid w:val="009B6554"/>
    <w:rsid w:val="009C41AF"/>
    <w:rsid w:val="009C4399"/>
    <w:rsid w:val="009D04E7"/>
    <w:rsid w:val="009D17B6"/>
    <w:rsid w:val="009F6CB6"/>
    <w:rsid w:val="00A01460"/>
    <w:rsid w:val="00A02E2E"/>
    <w:rsid w:val="00A13506"/>
    <w:rsid w:val="00A16B2E"/>
    <w:rsid w:val="00A2173D"/>
    <w:rsid w:val="00A3111A"/>
    <w:rsid w:val="00A644E4"/>
    <w:rsid w:val="00A71EC5"/>
    <w:rsid w:val="00A91DC3"/>
    <w:rsid w:val="00A944DF"/>
    <w:rsid w:val="00AA6DF0"/>
    <w:rsid w:val="00AB205A"/>
    <w:rsid w:val="00AB28F5"/>
    <w:rsid w:val="00AE021C"/>
    <w:rsid w:val="00AE0F04"/>
    <w:rsid w:val="00B01DA0"/>
    <w:rsid w:val="00B06758"/>
    <w:rsid w:val="00B11E49"/>
    <w:rsid w:val="00B15D03"/>
    <w:rsid w:val="00B1645D"/>
    <w:rsid w:val="00B26CA7"/>
    <w:rsid w:val="00B3466D"/>
    <w:rsid w:val="00B60B81"/>
    <w:rsid w:val="00B66885"/>
    <w:rsid w:val="00B7049D"/>
    <w:rsid w:val="00B714E6"/>
    <w:rsid w:val="00B7205D"/>
    <w:rsid w:val="00B773B7"/>
    <w:rsid w:val="00B80000"/>
    <w:rsid w:val="00B94167"/>
    <w:rsid w:val="00B9650D"/>
    <w:rsid w:val="00B969A7"/>
    <w:rsid w:val="00BA5E2D"/>
    <w:rsid w:val="00BB1DF2"/>
    <w:rsid w:val="00BC18ED"/>
    <w:rsid w:val="00BC4F3F"/>
    <w:rsid w:val="00BD2F24"/>
    <w:rsid w:val="00BD2F6B"/>
    <w:rsid w:val="00C11FDB"/>
    <w:rsid w:val="00C36651"/>
    <w:rsid w:val="00C57714"/>
    <w:rsid w:val="00C71FF8"/>
    <w:rsid w:val="00C80691"/>
    <w:rsid w:val="00CA111F"/>
    <w:rsid w:val="00CA29F1"/>
    <w:rsid w:val="00CA2DB3"/>
    <w:rsid w:val="00CA4692"/>
    <w:rsid w:val="00CB0157"/>
    <w:rsid w:val="00CB0463"/>
    <w:rsid w:val="00CB0778"/>
    <w:rsid w:val="00CB0D83"/>
    <w:rsid w:val="00CB251A"/>
    <w:rsid w:val="00CB36AC"/>
    <w:rsid w:val="00CB760B"/>
    <w:rsid w:val="00CC5EEF"/>
    <w:rsid w:val="00CD281E"/>
    <w:rsid w:val="00CD4FC0"/>
    <w:rsid w:val="00CE678F"/>
    <w:rsid w:val="00CF4ACC"/>
    <w:rsid w:val="00CF746C"/>
    <w:rsid w:val="00D0024D"/>
    <w:rsid w:val="00D126F3"/>
    <w:rsid w:val="00D12A60"/>
    <w:rsid w:val="00D3069B"/>
    <w:rsid w:val="00D37CC9"/>
    <w:rsid w:val="00D45D53"/>
    <w:rsid w:val="00D55D7F"/>
    <w:rsid w:val="00D63742"/>
    <w:rsid w:val="00D769F9"/>
    <w:rsid w:val="00D801D9"/>
    <w:rsid w:val="00DA140A"/>
    <w:rsid w:val="00DA3984"/>
    <w:rsid w:val="00DA68C2"/>
    <w:rsid w:val="00DB2B30"/>
    <w:rsid w:val="00DC473D"/>
    <w:rsid w:val="00DE5816"/>
    <w:rsid w:val="00DE7602"/>
    <w:rsid w:val="00DE7F74"/>
    <w:rsid w:val="00E024BB"/>
    <w:rsid w:val="00E04103"/>
    <w:rsid w:val="00E059F3"/>
    <w:rsid w:val="00E06454"/>
    <w:rsid w:val="00E3166B"/>
    <w:rsid w:val="00E45156"/>
    <w:rsid w:val="00E52271"/>
    <w:rsid w:val="00E5238C"/>
    <w:rsid w:val="00E70002"/>
    <w:rsid w:val="00E843F2"/>
    <w:rsid w:val="00E9667F"/>
    <w:rsid w:val="00EA1CA2"/>
    <w:rsid w:val="00EA49FE"/>
    <w:rsid w:val="00EB1921"/>
    <w:rsid w:val="00EB3154"/>
    <w:rsid w:val="00EC2033"/>
    <w:rsid w:val="00EC496A"/>
    <w:rsid w:val="00EC614B"/>
    <w:rsid w:val="00EE7069"/>
    <w:rsid w:val="00EF773A"/>
    <w:rsid w:val="00F042DD"/>
    <w:rsid w:val="00F17373"/>
    <w:rsid w:val="00F30946"/>
    <w:rsid w:val="00F40ACA"/>
    <w:rsid w:val="00F53DC2"/>
    <w:rsid w:val="00F619F6"/>
    <w:rsid w:val="00F622CD"/>
    <w:rsid w:val="00F7444C"/>
    <w:rsid w:val="00F7507E"/>
    <w:rsid w:val="00FA0D65"/>
    <w:rsid w:val="00FC0B10"/>
    <w:rsid w:val="00FC5327"/>
    <w:rsid w:val="00FC7F20"/>
    <w:rsid w:val="00FF5E4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C108F"/>
  <w15:chartTrackingRefBased/>
  <w15:docId w15:val="{4A60F4BE-693D-449E-A1DC-B6039290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36D4"/>
    <w:pPr>
      <w:widowControl w:val="0"/>
      <w:adjustRightInd w:val="0"/>
      <w:spacing w:before="40" w:after="200"/>
      <w:jc w:val="both"/>
      <w:textAlignment w:val="baseline"/>
    </w:pPr>
    <w:rPr>
      <w:rFonts w:ascii="Trebuchet MS" w:hAnsi="Trebuchet MS"/>
      <w:color w:val="000000"/>
      <w:sz w:val="22"/>
      <w:lang w:val="en-GB" w:eastAsia="en-US"/>
    </w:rPr>
  </w:style>
  <w:style w:type="paragraph" w:styleId="Heading1">
    <w:name w:val="heading 1"/>
    <w:basedOn w:val="Normal"/>
    <w:next w:val="Normal"/>
    <w:qFormat/>
    <w:rsid w:val="00312994"/>
    <w:pPr>
      <w:keepNext/>
      <w:spacing w:before="360" w:after="60"/>
      <w:jc w:val="left"/>
      <w:outlineLvl w:val="0"/>
    </w:pPr>
    <w:rPr>
      <w:rFonts w:ascii="Arial" w:hAnsi="Arial"/>
      <w:b/>
      <w:kern w:val="32"/>
      <w:sz w:val="27"/>
    </w:rPr>
  </w:style>
  <w:style w:type="paragraph" w:styleId="Heading2">
    <w:name w:val="heading 2"/>
    <w:basedOn w:val="Normal"/>
    <w:next w:val="Normal"/>
    <w:qFormat/>
    <w:rsid w:val="004B7A8A"/>
    <w:pPr>
      <w:keepNext/>
      <w:spacing w:before="240" w:after="60"/>
      <w:jc w:val="left"/>
      <w:outlineLvl w:val="1"/>
    </w:pPr>
    <w:rPr>
      <w:rFonts w:ascii="Arial" w:hAnsi="Arial"/>
      <w:b/>
      <w:i/>
      <w:sz w:val="27"/>
    </w:rPr>
  </w:style>
  <w:style w:type="paragraph" w:styleId="Heading3">
    <w:name w:val="heading 3"/>
    <w:basedOn w:val="Normal"/>
    <w:next w:val="Normal"/>
    <w:qFormat/>
    <w:rsid w:val="004B7A8A"/>
    <w:pPr>
      <w:keepNext/>
      <w:spacing w:before="200" w:after="60"/>
      <w:ind w:left="992" w:hanging="992"/>
      <w:jc w:val="left"/>
      <w:outlineLvl w:val="2"/>
    </w:pPr>
    <w:rPr>
      <w:rFonts w:ascii="Arial" w:hAnsi="Arial"/>
      <w:b/>
      <w:sz w:val="26"/>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link w:val="Heading5Char"/>
    <w:qFormat/>
    <w:pPr>
      <w:spacing w:before="240" w:after="60"/>
      <w:outlineLvl w:val="4"/>
    </w:pPr>
    <w:rPr>
      <w:rFonts w:ascii="Arial" w:hAnsi="Arial"/>
      <w:b/>
      <w:i/>
    </w:rPr>
  </w:style>
  <w:style w:type="paragraph" w:styleId="Heading6">
    <w:name w:val="heading 6"/>
    <w:basedOn w:val="Normal"/>
    <w:next w:val="Normal"/>
    <w:qFormat/>
    <w:pPr>
      <w:spacing w:before="240" w:after="60"/>
      <w:outlineLvl w:val="5"/>
    </w:pPr>
    <w:rPr>
      <w:rFonts w:ascii="Arial" w:hAnsi="Arial"/>
      <w:i/>
      <w:u w:val="single"/>
    </w:rPr>
  </w:style>
  <w:style w:type="paragraph" w:styleId="Heading7">
    <w:name w:val="heading 7"/>
    <w:basedOn w:val="Normal"/>
    <w:next w:val="Normal"/>
    <w:qFormat/>
    <w:pPr>
      <w:keepNext/>
      <w:spacing w:before="960"/>
      <w:outlineLvl w:val="6"/>
    </w:pPr>
    <w:rPr>
      <w:rFonts w:ascii="Arial" w:hAnsi="Arial"/>
      <w:sz w:val="20"/>
      <w:u w:val="single"/>
      <w:lang w:val="en-US"/>
    </w:rPr>
  </w:style>
  <w:style w:type="paragraph" w:styleId="Heading8">
    <w:name w:val="heading 8"/>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7"/>
    </w:pPr>
    <w:rPr>
      <w:rFonts w:ascii="Times New Roman" w:hAnsi="Times New Roman"/>
      <w:b w:val="0"/>
      <w:i/>
      <w:color w:val="auto"/>
    </w:rPr>
  </w:style>
  <w:style w:type="paragraph" w:styleId="Heading9">
    <w:name w:val="heading 9"/>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8"/>
    </w:pPr>
    <w:rPr>
      <w:rFonts w:ascii="Times New Roman" w:hAnsi="Times New Roman"/>
      <w:b w:val="0"/>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B60B81"/>
    <w:rPr>
      <w:rFonts w:ascii="Arial" w:hAnsi="Arial"/>
      <w:b/>
      <w:i/>
      <w:color w:val="000000"/>
      <w:sz w:val="22"/>
      <w:lang w:val="en-GB" w:eastAsia="en-US" w:bidi="ar-SA"/>
    </w:rPr>
  </w:style>
  <w:style w:type="paragraph" w:customStyle="1" w:styleId="AnnexHeading">
    <w:name w:val="Annex Heading"/>
    <w:basedOn w:val="Heading1"/>
    <w:pPr>
      <w:ind w:left="1418" w:hanging="1418"/>
    </w:pPr>
    <w:rPr>
      <w:sz w:val="28"/>
    </w:rPr>
  </w:style>
  <w:style w:type="paragraph" w:customStyle="1" w:styleId="Frontpagetitle">
    <w:name w:val="Frontpage title"/>
    <w:basedOn w:val="Normal"/>
    <w:rsid w:val="0074092E"/>
    <w:pPr>
      <w:spacing w:before="720" w:after="0"/>
      <w:ind w:left="1134" w:right="3119"/>
      <w:jc w:val="left"/>
    </w:pPr>
    <w:rPr>
      <w:rFonts w:ascii="Arial" w:hAnsi="Arial"/>
      <w:b/>
      <w:color w:val="2144FF"/>
      <w:sz w:val="48"/>
      <w:szCs w:val="48"/>
    </w:rPr>
  </w:style>
  <w:style w:type="paragraph" w:customStyle="1" w:styleId="Frontpagenumber">
    <w:name w:val="Frontpage number"/>
    <w:basedOn w:val="Normal"/>
    <w:rsid w:val="0074092E"/>
    <w:pPr>
      <w:tabs>
        <w:tab w:val="left" w:pos="7428"/>
      </w:tabs>
      <w:spacing w:before="3000" w:after="0"/>
      <w:ind w:left="1134"/>
    </w:pPr>
    <w:rPr>
      <w:rFonts w:ascii="Arial" w:hAnsi="Arial"/>
      <w:b/>
      <w:color w:val="2144FF"/>
      <w:sz w:val="52"/>
      <w:szCs w:val="52"/>
    </w:rPr>
  </w:style>
  <w:style w:type="paragraph" w:customStyle="1" w:styleId="Frontpageinfo">
    <w:name w:val="Frontpage info"/>
    <w:basedOn w:val="Normal"/>
    <w:rsid w:val="0074092E"/>
    <w:pPr>
      <w:spacing w:before="600" w:after="0"/>
      <w:ind w:left="1134"/>
      <w:jc w:val="left"/>
    </w:pPr>
    <w:rPr>
      <w:rFonts w:ascii="Arial" w:hAnsi="Arial"/>
      <w:color w:val="2144FF"/>
      <w:sz w:val="48"/>
      <w:szCs w:val="48"/>
    </w:rPr>
  </w:style>
  <w:style w:type="paragraph" w:customStyle="1" w:styleId="Frontpagedateplace">
    <w:name w:val="Frontpage date&amp;place"/>
    <w:basedOn w:val="Normal"/>
    <w:rsid w:val="0074092E"/>
    <w:pPr>
      <w:spacing w:before="1920" w:after="0"/>
      <w:ind w:left="1134" w:right="3119"/>
      <w:jc w:val="left"/>
    </w:pPr>
    <w:rPr>
      <w:rFonts w:ascii="Arial" w:hAnsi="Arial"/>
      <w:color w:val="2144FF"/>
      <w:sz w:val="40"/>
      <w:szCs w:val="40"/>
      <w:lang w:val="en-US"/>
    </w:rPr>
  </w:style>
  <w:style w:type="paragraph" w:styleId="Header">
    <w:name w:val="header"/>
    <w:basedOn w:val="Normal"/>
    <w:pPr>
      <w:spacing w:after="40"/>
      <w:jc w:val="left"/>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echnicaltext">
    <w:name w:val="technical text"/>
    <w:basedOn w:val="Normal"/>
    <w:pPr>
      <w:spacing w:before="60" w:after="60"/>
      <w:jc w:val="left"/>
    </w:pPr>
    <w:rPr>
      <w:rFonts w:ascii="Tahoma" w:hAnsi="Tahoma"/>
    </w:rPr>
  </w:style>
  <w:style w:type="paragraph" w:customStyle="1" w:styleId="Contents">
    <w:name w:val="Contents"/>
    <w:basedOn w:val="Normal"/>
    <w:next w:val="Normal"/>
    <w:pPr>
      <w:keepNext/>
      <w:spacing w:before="120" w:after="240"/>
    </w:pPr>
    <w:rPr>
      <w:rFonts w:ascii="Arial" w:hAnsi="Arial"/>
      <w:b/>
      <w:sz w:val="40"/>
    </w:rPr>
  </w:style>
  <w:style w:type="paragraph" w:customStyle="1" w:styleId="DocumentTitle">
    <w:name w:val="Document Title"/>
    <w:basedOn w:val="Normal"/>
    <w:rsid w:val="00312994"/>
    <w:pPr>
      <w:spacing w:before="600" w:after="840"/>
      <w:jc w:val="center"/>
    </w:pPr>
    <w:rPr>
      <w:rFonts w:ascii="Arial" w:eastAsia="MS Mincho" w:hAnsi="Arial"/>
      <w:b/>
      <w:kern w:val="28"/>
      <w:sz w:val="28"/>
      <w:lang w:eastAsia="ja-JP"/>
    </w:rPr>
  </w:style>
  <w:style w:type="paragraph" w:customStyle="1" w:styleId="Keywords">
    <w:name w:val="Keywords"/>
    <w:basedOn w:val="Normal"/>
    <w:link w:val="KeywordsChar"/>
    <w:pPr>
      <w:tabs>
        <w:tab w:val="right" w:pos="9781"/>
      </w:tabs>
    </w:pPr>
    <w:rPr>
      <w:rFonts w:ascii="Arial" w:hAnsi="Arial"/>
      <w:b/>
      <w:sz w:val="20"/>
    </w:rPr>
  </w:style>
  <w:style w:type="character" w:customStyle="1" w:styleId="KeywordsChar">
    <w:name w:val="Keywords Char"/>
    <w:link w:val="Keywords"/>
    <w:rsid w:val="00CB251A"/>
    <w:rPr>
      <w:rFonts w:ascii="Arial" w:hAnsi="Arial"/>
      <w:b/>
      <w:color w:val="000000"/>
      <w:lang w:val="en-GB" w:eastAsia="en-US" w:bidi="ar-SA"/>
    </w:rPr>
  </w:style>
  <w:style w:type="paragraph" w:styleId="FootnoteText">
    <w:name w:val="footnote text"/>
    <w:aliases w:val="footnote text"/>
    <w:basedOn w:val="Normal"/>
    <w:semiHidden/>
    <w:rsid w:val="000D3700"/>
    <w:pPr>
      <w:spacing w:before="20" w:after="40"/>
      <w:jc w:val="left"/>
    </w:pPr>
    <w:rPr>
      <w:sz w:val="18"/>
    </w:rPr>
  </w:style>
  <w:style w:type="character" w:styleId="FootnoteReference">
    <w:name w:val="footnote reference"/>
    <w:aliases w:val="Appel note de bas de p"/>
    <w:semiHidden/>
    <w:rPr>
      <w:vertAlign w:val="superscript"/>
    </w:rPr>
  </w:style>
  <w:style w:type="paragraph" w:customStyle="1" w:styleId="Tabletext9pt">
    <w:name w:val="Tabletext 9pt"/>
    <w:basedOn w:val="Normal"/>
    <w:pPr>
      <w:spacing w:after="40"/>
      <w:jc w:val="left"/>
    </w:pPr>
    <w:rPr>
      <w:sz w:val="18"/>
    </w:rPr>
  </w:style>
  <w:style w:type="paragraph" w:customStyle="1" w:styleId="Figurelabel">
    <w:name w:val="Figure label"/>
    <w:basedOn w:val="Normal"/>
    <w:rsid w:val="00013D3E"/>
    <w:pPr>
      <w:spacing w:before="60" w:after="180"/>
      <w:jc w:val="center"/>
    </w:pPr>
    <w:rPr>
      <w:b/>
    </w:rPr>
  </w:style>
  <w:style w:type="paragraph" w:customStyle="1" w:styleId="Tabletext10pt">
    <w:name w:val="Tabletext 10pt"/>
    <w:basedOn w:val="Normal"/>
    <w:pPr>
      <w:spacing w:after="40"/>
      <w:jc w:val="left"/>
    </w:pPr>
    <w:rPr>
      <w:sz w:val="20"/>
    </w:rPr>
  </w:style>
  <w:style w:type="paragraph" w:customStyle="1" w:styleId="Tabletext11pt">
    <w:name w:val="Tabletext 11pt"/>
    <w:basedOn w:val="Normal"/>
    <w:pPr>
      <w:spacing w:after="40"/>
      <w:jc w:val="left"/>
    </w:pPr>
  </w:style>
  <w:style w:type="paragraph" w:customStyle="1" w:styleId="Bullet1">
    <w:name w:val="Bullet 1"/>
    <w:basedOn w:val="Normal"/>
    <w:rsid w:val="000D3700"/>
    <w:pPr>
      <w:spacing w:after="120"/>
      <w:ind w:left="714" w:hanging="357"/>
    </w:pPr>
  </w:style>
  <w:style w:type="paragraph" w:customStyle="1" w:styleId="Bullet2">
    <w:name w:val="Bullet 2"/>
    <w:basedOn w:val="Normal"/>
    <w:rsid w:val="000D3700"/>
    <w:pPr>
      <w:numPr>
        <w:ilvl w:val="1"/>
        <w:numId w:val="31"/>
      </w:numPr>
      <w:spacing w:after="120"/>
      <w:ind w:left="1434" w:hanging="357"/>
    </w:pPr>
  </w:style>
  <w:style w:type="paragraph" w:customStyle="1" w:styleId="Bullet3">
    <w:name w:val="Bullet 3"/>
    <w:basedOn w:val="Bullet1"/>
    <w:pPr>
      <w:numPr>
        <w:ilvl w:val="2"/>
        <w:numId w:val="4"/>
      </w:numPr>
    </w:pPr>
  </w:style>
  <w:style w:type="paragraph" w:customStyle="1" w:styleId="Note">
    <w:name w:val="Note"/>
    <w:basedOn w:val="Normal"/>
    <w:next w:val="Normal"/>
    <w:pPr>
      <w:ind w:left="1276" w:right="282" w:hanging="992"/>
    </w:pPr>
    <w:rPr>
      <w:i/>
    </w:rPr>
  </w:style>
  <w:style w:type="paragraph" w:customStyle="1" w:styleId="XMLtext">
    <w:name w:val="XMLtext"/>
    <w:basedOn w:val="Normal"/>
    <w:next w:val="Normal"/>
    <w:rsid w:val="00FF5E48"/>
    <w:rPr>
      <w:rFonts w:ascii="Courier New" w:hAnsi="Courier New" w:cs="Courier New"/>
    </w:rPr>
  </w:style>
  <w:style w:type="paragraph" w:customStyle="1" w:styleId="8ptspacer">
    <w:name w:val="8pt spacer"/>
    <w:basedOn w:val="Normal"/>
    <w:link w:val="8ptspacerChar"/>
    <w:rsid w:val="00B60B81"/>
    <w:pPr>
      <w:spacing w:before="0" w:after="0"/>
      <w:jc w:val="center"/>
    </w:pPr>
    <w:rPr>
      <w:sz w:val="16"/>
    </w:rPr>
  </w:style>
  <w:style w:type="character" w:customStyle="1" w:styleId="8ptspacerChar">
    <w:name w:val="8pt spacer Char"/>
    <w:link w:val="8ptspacer"/>
    <w:rsid w:val="00B60B81"/>
    <w:rPr>
      <w:rFonts w:ascii="Trebuchet MS" w:hAnsi="Trebuchet MS"/>
      <w:color w:val="000000"/>
      <w:sz w:val="16"/>
      <w:lang w:val="en-GB" w:eastAsia="en-US" w:bidi="ar-SA"/>
    </w:rPr>
  </w:style>
  <w:style w:type="table" w:styleId="TableGrid">
    <w:name w:val="Table Grid"/>
    <w:basedOn w:val="TableNormal"/>
    <w:rsid w:val="00850CF1"/>
    <w:pPr>
      <w:widowControl w:val="0"/>
      <w:adjustRightInd w:val="0"/>
      <w:spacing w:before="40" w:after="16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paragraph" w:customStyle="1" w:styleId="Tabletext8pt">
    <w:name w:val="Tabletext 8pt"/>
    <w:basedOn w:val="Normal"/>
    <w:pPr>
      <w:spacing w:after="40"/>
      <w:jc w:val="left"/>
    </w:pPr>
    <w:rPr>
      <w:sz w:val="16"/>
    </w:rPr>
  </w:style>
  <w:style w:type="paragraph" w:styleId="TOC1">
    <w:name w:val="toc 1"/>
    <w:basedOn w:val="Normal"/>
    <w:next w:val="Normal"/>
    <w:autoRedefine/>
    <w:uiPriority w:val="39"/>
    <w:rsid w:val="00C71FF8"/>
    <w:pPr>
      <w:tabs>
        <w:tab w:val="left" w:pos="794"/>
        <w:tab w:val="right" w:leader="dot" w:pos="9911"/>
      </w:tabs>
      <w:spacing w:before="200" w:after="40"/>
      <w:jc w:val="left"/>
    </w:pPr>
    <w:rPr>
      <w:b/>
      <w:noProof/>
      <w:color w:val="auto"/>
      <w:sz w:val="24"/>
    </w:rPr>
  </w:style>
  <w:style w:type="paragraph" w:styleId="TOC2">
    <w:name w:val="toc 2"/>
    <w:basedOn w:val="Normal"/>
    <w:next w:val="Normal"/>
    <w:autoRedefine/>
    <w:uiPriority w:val="39"/>
    <w:rsid w:val="00377D84"/>
    <w:pPr>
      <w:tabs>
        <w:tab w:val="left" w:pos="993"/>
        <w:tab w:val="right" w:leader="dot" w:pos="9923"/>
      </w:tabs>
      <w:overflowPunct w:val="0"/>
      <w:autoSpaceDE w:val="0"/>
      <w:autoSpaceDN w:val="0"/>
      <w:spacing w:before="80" w:after="40"/>
      <w:ind w:left="993" w:hanging="709"/>
      <w:jc w:val="left"/>
    </w:pPr>
    <w:rPr>
      <w:i/>
      <w:noProof/>
      <w:sz w:val="20"/>
    </w:rPr>
  </w:style>
  <w:style w:type="paragraph" w:styleId="TOC3">
    <w:name w:val="toc 3"/>
    <w:basedOn w:val="TOC2"/>
    <w:next w:val="Normal"/>
    <w:autoRedefine/>
    <w:uiPriority w:val="39"/>
    <w:rsid w:val="00377D84"/>
    <w:pPr>
      <w:tabs>
        <w:tab w:val="left" w:pos="1134"/>
      </w:tabs>
      <w:ind w:left="1134" w:hanging="708"/>
    </w:pPr>
    <w:rPr>
      <w:i w:val="0"/>
      <w:sz w:val="18"/>
      <w:szCs w:val="18"/>
    </w:rPr>
  </w:style>
  <w:style w:type="paragraph" w:styleId="TOC4">
    <w:name w:val="toc 4"/>
    <w:basedOn w:val="TOC3"/>
    <w:next w:val="Normal"/>
    <w:autoRedefine/>
    <w:rsid w:val="00087E3C"/>
    <w:pPr>
      <w:tabs>
        <w:tab w:val="left" w:pos="1276"/>
      </w:tabs>
      <w:ind w:left="1276"/>
    </w:pPr>
  </w:style>
  <w:style w:type="paragraph" w:styleId="TOC5">
    <w:name w:val="toc 5"/>
    <w:basedOn w:val="TOC3"/>
    <w:next w:val="Normal"/>
    <w:autoRedefine/>
    <w:semiHidden/>
  </w:style>
  <w:style w:type="paragraph" w:styleId="TOC6">
    <w:name w:val="toc 6"/>
    <w:basedOn w:val="TOC3"/>
    <w:next w:val="Normal"/>
    <w:autoRedefine/>
    <w:semiHidden/>
  </w:style>
  <w:style w:type="paragraph" w:styleId="TOC7">
    <w:name w:val="toc 7"/>
    <w:basedOn w:val="TOC3"/>
    <w:next w:val="Normal"/>
    <w:autoRedefine/>
    <w:semiHidden/>
  </w:style>
  <w:style w:type="paragraph" w:styleId="TOC8">
    <w:name w:val="toc 8"/>
    <w:basedOn w:val="TOC3"/>
    <w:next w:val="Normal"/>
    <w:autoRedefine/>
    <w:semiHidden/>
  </w:style>
  <w:style w:type="paragraph" w:styleId="TOC9">
    <w:name w:val="toc 9"/>
    <w:basedOn w:val="TOC3"/>
    <w:next w:val="Normal"/>
    <w:autoRedefine/>
    <w:semiHidden/>
  </w:style>
  <w:style w:type="paragraph" w:customStyle="1" w:styleId="TableHeading">
    <w:name w:val="Table Heading"/>
    <w:basedOn w:val="Normal"/>
    <w:next w:val="Normal"/>
    <w:rsid w:val="00950F3B"/>
    <w:pPr>
      <w:keepNext/>
      <w:adjustRightInd/>
      <w:spacing w:before="180" w:after="60"/>
      <w:jc w:val="center"/>
      <w:textAlignment w:val="auto"/>
    </w:pPr>
    <w:rPr>
      <w:rFonts w:eastAsia="MS Mincho"/>
      <w:b/>
      <w:bCs/>
      <w:color w:val="auto"/>
      <w:szCs w:val="24"/>
    </w:rPr>
  </w:style>
  <w:style w:type="paragraph" w:styleId="HTMLPreformatted">
    <w:name w:val="HTML Preformatted"/>
    <w:basedOn w:val="Normal"/>
    <w:link w:val="HTMLPreformattedChar"/>
    <w:rsid w:val="00B60B81"/>
    <w:pPr>
      <w:widowControl/>
      <w:pBdr>
        <w:top w:val="single" w:sz="4" w:space="2" w:color="auto"/>
        <w:left w:val="single" w:sz="4" w:space="2" w:color="auto"/>
        <w:bottom w:val="single" w:sz="4" w:space="2" w:color="auto"/>
        <w:right w:val="single" w:sz="4"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after="40"/>
      <w:ind w:left="284" w:right="284"/>
      <w:jc w:val="left"/>
      <w:textAlignment w:val="auto"/>
    </w:pPr>
    <w:rPr>
      <w:color w:val="auto"/>
      <w:sz w:val="20"/>
      <w:lang w:eastAsia="ja-JP"/>
    </w:rPr>
  </w:style>
  <w:style w:type="character" w:customStyle="1" w:styleId="HTMLPreformattedChar">
    <w:name w:val="HTML Preformatted Char"/>
    <w:link w:val="HTMLPreformatted"/>
    <w:rsid w:val="00B60B81"/>
    <w:rPr>
      <w:rFonts w:ascii="Trebuchet MS" w:hAnsi="Trebuchet MS"/>
      <w:lang w:val="en-GB" w:eastAsia="ja-JP" w:bidi="ar-SA"/>
    </w:rPr>
  </w:style>
  <w:style w:type="paragraph" w:styleId="CommentText">
    <w:name w:val="annotation text"/>
    <w:basedOn w:val="Normal"/>
    <w:link w:val="CommentTextChar"/>
    <w:semiHidden/>
    <w:rsid w:val="00B60B81"/>
    <w:rPr>
      <w:sz w:val="20"/>
      <w:lang w:eastAsia="ja-JP"/>
    </w:rPr>
  </w:style>
  <w:style w:type="character" w:customStyle="1" w:styleId="CommentTextChar">
    <w:name w:val="Comment Text Char"/>
    <w:link w:val="CommentText"/>
    <w:semiHidden/>
    <w:rsid w:val="00B60B81"/>
    <w:rPr>
      <w:rFonts w:ascii="Trebuchet MS" w:hAnsi="Trebuchet MS"/>
      <w:color w:val="000000"/>
      <w:lang w:val="en-GB" w:eastAsia="ja-JP" w:bidi="ar-SA"/>
    </w:rPr>
  </w:style>
  <w:style w:type="paragraph" w:styleId="BalloonText">
    <w:name w:val="Balloon Text"/>
    <w:basedOn w:val="Normal"/>
    <w:link w:val="BalloonTextChar"/>
    <w:semiHidden/>
    <w:rsid w:val="00B60B81"/>
    <w:pPr>
      <w:spacing w:before="0" w:after="0"/>
    </w:pPr>
    <w:rPr>
      <w:rFonts w:ascii="Arial" w:hAnsi="Arial" w:cs="Arial"/>
      <w:sz w:val="16"/>
      <w:szCs w:val="16"/>
      <w:lang w:eastAsia="ja-JP"/>
    </w:rPr>
  </w:style>
  <w:style w:type="character" w:customStyle="1" w:styleId="BalloonTextChar">
    <w:name w:val="Balloon Text Char"/>
    <w:link w:val="BalloonText"/>
    <w:semiHidden/>
    <w:locked/>
    <w:rsid w:val="00B60B81"/>
    <w:rPr>
      <w:rFonts w:ascii="Arial" w:hAnsi="Arial" w:cs="Arial"/>
      <w:color w:val="000000"/>
      <w:sz w:val="16"/>
      <w:szCs w:val="16"/>
      <w:lang w:val="en-GB" w:eastAsia="ja-JP" w:bidi="ar-SA"/>
    </w:rPr>
  </w:style>
  <w:style w:type="paragraph" w:styleId="PlainText">
    <w:name w:val="Plain Text"/>
    <w:basedOn w:val="Normal"/>
    <w:link w:val="PlainTextChar"/>
    <w:unhideWhenUsed/>
    <w:rsid w:val="00B60B81"/>
    <w:pPr>
      <w:widowControl/>
      <w:adjustRightInd/>
      <w:spacing w:before="0" w:after="0"/>
      <w:jc w:val="left"/>
      <w:textAlignment w:val="auto"/>
    </w:pPr>
    <w:rPr>
      <w:rFonts w:ascii="Consolas" w:eastAsia="SimSun" w:hAnsi="Consolas"/>
      <w:color w:val="auto"/>
      <w:sz w:val="21"/>
      <w:szCs w:val="21"/>
      <w:lang w:eastAsia="zh-CN"/>
    </w:rPr>
  </w:style>
  <w:style w:type="character" w:customStyle="1" w:styleId="PlainTextChar">
    <w:name w:val="Plain Text Char"/>
    <w:link w:val="PlainText"/>
    <w:rsid w:val="00B60B81"/>
    <w:rPr>
      <w:rFonts w:ascii="Consolas" w:eastAsia="SimSun" w:hAnsi="Consolas"/>
      <w:sz w:val="21"/>
      <w:szCs w:val="21"/>
      <w:lang w:val="en-GB" w:eastAsia="zh-CN" w:bidi="ar-SA"/>
    </w:rPr>
  </w:style>
  <w:style w:type="paragraph" w:styleId="ListParagraph">
    <w:name w:val="List Paragraph"/>
    <w:basedOn w:val="Normal"/>
    <w:qFormat/>
    <w:rsid w:val="00B60B81"/>
    <w:pPr>
      <w:widowControl/>
      <w:adjustRightInd/>
      <w:spacing w:before="0" w:after="0"/>
      <w:ind w:left="720"/>
      <w:jc w:val="left"/>
      <w:textAlignment w:val="auto"/>
    </w:pPr>
    <w:rPr>
      <w:rFonts w:ascii="Calibri" w:eastAsia="SimSun" w:hAnsi="Calibri"/>
      <w:color w:val="auto"/>
      <w:szCs w:val="22"/>
      <w:lang w:eastAsia="zh-CN"/>
    </w:rPr>
  </w:style>
  <w:style w:type="character" w:styleId="CommentReference">
    <w:name w:val="annotation reference"/>
    <w:rsid w:val="00B60B81"/>
    <w:rPr>
      <w:sz w:val="16"/>
      <w:szCs w:val="16"/>
    </w:rPr>
  </w:style>
  <w:style w:type="paragraph" w:styleId="CommentSubject">
    <w:name w:val="annotation subject"/>
    <w:basedOn w:val="CommentText"/>
    <w:next w:val="CommentText"/>
    <w:link w:val="CommentSubjectChar"/>
    <w:rsid w:val="00B60B81"/>
    <w:rPr>
      <w:b/>
      <w:bCs/>
    </w:rPr>
  </w:style>
  <w:style w:type="character" w:customStyle="1" w:styleId="CommentSubjectChar">
    <w:name w:val="Comment Subject Char"/>
    <w:link w:val="CommentSubject"/>
    <w:rsid w:val="00B60B81"/>
    <w:rPr>
      <w:rFonts w:ascii="Trebuchet MS" w:hAnsi="Trebuchet MS"/>
      <w:b/>
      <w:bCs/>
      <w:color w:val="000000"/>
      <w:lang w:val="en-GB" w:eastAsia="ja-JP" w:bidi="ar-SA"/>
    </w:rPr>
  </w:style>
  <w:style w:type="character" w:styleId="FollowedHyperlink">
    <w:name w:val="FollowedHyperlink"/>
    <w:rsid w:val="00CB0463"/>
    <w:rPr>
      <w:color w:val="800080"/>
      <w:u w:val="single"/>
    </w:rPr>
  </w:style>
  <w:style w:type="paragraph" w:styleId="NormalWeb">
    <w:name w:val="Normal (Web)"/>
    <w:basedOn w:val="Normal"/>
    <w:uiPriority w:val="99"/>
    <w:unhideWhenUsed/>
    <w:rsid w:val="00B969A7"/>
    <w:pPr>
      <w:widowControl/>
      <w:adjustRightInd/>
      <w:spacing w:before="100" w:beforeAutospacing="1" w:after="100" w:afterAutospacing="1"/>
      <w:jc w:val="left"/>
      <w:textAlignment w:val="auto"/>
    </w:pPr>
    <w:rPr>
      <w:rFonts w:ascii="Times New Roman" w:eastAsia="Calibri" w:hAnsi="Times New Roman"/>
      <w:color w:val="auto"/>
      <w:sz w:val="24"/>
      <w:szCs w:val="24"/>
      <w:lang w:val="fr-CH" w:eastAsia="fr-CH"/>
    </w:rPr>
  </w:style>
  <w:style w:type="character" w:styleId="UnresolvedMention">
    <w:name w:val="Unresolved Mention"/>
    <w:uiPriority w:val="99"/>
    <w:semiHidden/>
    <w:unhideWhenUsed/>
    <w:rsid w:val="00B7205D"/>
    <w:rPr>
      <w:color w:val="808080"/>
      <w:shd w:val="clear" w:color="auto" w:fill="E6E6E6"/>
    </w:rPr>
  </w:style>
  <w:style w:type="character" w:styleId="Strong">
    <w:name w:val="Strong"/>
    <w:uiPriority w:val="22"/>
    <w:qFormat/>
    <w:rsid w:val="002C5A0F"/>
    <w:rPr>
      <w:b/>
      <w:bCs/>
    </w:rPr>
  </w:style>
  <w:style w:type="character" w:customStyle="1" w:styleId="downloadtext">
    <w:name w:val="downloadtext"/>
    <w:rsid w:val="002C5A0F"/>
  </w:style>
  <w:style w:type="character" w:styleId="Emphasis">
    <w:name w:val="Emphasis"/>
    <w:uiPriority w:val="20"/>
    <w:qFormat/>
    <w:rsid w:val="00F61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19887">
      <w:bodyDiv w:val="1"/>
      <w:marLeft w:val="0"/>
      <w:marRight w:val="0"/>
      <w:marTop w:val="0"/>
      <w:marBottom w:val="0"/>
      <w:divBdr>
        <w:top w:val="none" w:sz="0" w:space="0" w:color="auto"/>
        <w:left w:val="none" w:sz="0" w:space="0" w:color="auto"/>
        <w:bottom w:val="none" w:sz="0" w:space="0" w:color="auto"/>
        <w:right w:val="none" w:sz="0" w:space="0" w:color="auto"/>
      </w:divBdr>
      <w:divsChild>
        <w:div w:id="653606971">
          <w:marLeft w:val="0"/>
          <w:marRight w:val="0"/>
          <w:marTop w:val="0"/>
          <w:marBottom w:val="0"/>
          <w:divBdr>
            <w:top w:val="none" w:sz="0" w:space="0" w:color="auto"/>
            <w:left w:val="none" w:sz="0" w:space="0" w:color="auto"/>
            <w:bottom w:val="none" w:sz="0" w:space="0" w:color="auto"/>
            <w:right w:val="none" w:sz="0" w:space="0" w:color="auto"/>
          </w:divBdr>
          <w:divsChild>
            <w:div w:id="97063445">
              <w:marLeft w:val="0"/>
              <w:marRight w:val="0"/>
              <w:marTop w:val="300"/>
              <w:marBottom w:val="0"/>
              <w:divBdr>
                <w:top w:val="none" w:sz="0" w:space="0" w:color="auto"/>
                <w:left w:val="none" w:sz="0" w:space="0" w:color="auto"/>
                <w:bottom w:val="none" w:sz="0" w:space="0" w:color="auto"/>
                <w:right w:val="none" w:sz="0" w:space="0" w:color="auto"/>
              </w:divBdr>
            </w:div>
          </w:divsChild>
        </w:div>
        <w:div w:id="886449555">
          <w:marLeft w:val="0"/>
          <w:marRight w:val="0"/>
          <w:marTop w:val="0"/>
          <w:marBottom w:val="0"/>
          <w:divBdr>
            <w:top w:val="none" w:sz="0" w:space="0" w:color="auto"/>
            <w:left w:val="none" w:sz="0" w:space="0" w:color="auto"/>
            <w:bottom w:val="none" w:sz="0" w:space="0" w:color="auto"/>
            <w:right w:val="none" w:sz="0" w:space="0" w:color="auto"/>
          </w:divBdr>
        </w:div>
      </w:divsChild>
    </w:div>
    <w:div w:id="1552644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mailto:metadata@ebu.ch" TargetMode="External"/><Relationship Id="rId21" Type="http://schemas.openxmlformats.org/officeDocument/2006/relationships/hyperlink" Target="http://dbpedia.org/page/MD5" TargetMode="External"/><Relationship Id="rId42" Type="http://schemas.openxmlformats.org/officeDocument/2006/relationships/hyperlink" Target="http://www.euscreen.eu" TargetMode="External"/><Relationship Id="rId47" Type="http://schemas.openxmlformats.org/officeDocument/2006/relationships/hyperlink" Target="https://en.wikipedia.org/wiki/ISO_3166-1" TargetMode="External"/><Relationship Id="rId63" Type="http://schemas.openxmlformats.org/officeDocument/2006/relationships/image" Target="media/image9.emf"/><Relationship Id="rId68"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ebu.ch/metadata/cs/ebu_ContentGenreCS.xml" TargetMode="External"/><Relationship Id="rId29" Type="http://schemas.openxmlformats.org/officeDocument/2006/relationships/hyperlink" Target="https://www.ebu.ch/metadata/schemas/EBUCore/documentation/ebucore.html" TargetMode="External"/><Relationship Id="rId11" Type="http://schemas.openxmlformats.org/officeDocument/2006/relationships/hyperlink" Target="http://tech.ebu.ch/metadata" TargetMode="External"/><Relationship Id="rId24" Type="http://schemas.openxmlformats.org/officeDocument/2006/relationships/hyperlink" Target="mailto:metadata@ebu.ch" TargetMode="External"/><Relationship Id="rId32" Type="http://schemas.openxmlformats.org/officeDocument/2006/relationships/hyperlink" Target="https://www.ebu.ch/metadata/ontologies/ebucore/" TargetMode="External"/><Relationship Id="rId37" Type="http://schemas.openxmlformats.org/officeDocument/2006/relationships/hyperlink" Target="http://dublincore.org" TargetMode="External"/><Relationship Id="rId40" Type="http://schemas.openxmlformats.org/officeDocument/2006/relationships/hyperlink" Target="http://tech.ebu.ch/docs/tech/tech3285.pdf" TargetMode="External"/><Relationship Id="rId45" Type="http://schemas.openxmlformats.org/officeDocument/2006/relationships/hyperlink" Target="http://www.w3.org/2004/02/skos/" TargetMode="External"/><Relationship Id="rId53" Type="http://schemas.openxmlformats.org/officeDocument/2006/relationships/hyperlink" Target="http://www.getty.edu/research/tools/vocabulary/tgn/index.html" TargetMode="External"/><Relationship Id="rId58" Type="http://schemas.openxmlformats.org/officeDocument/2006/relationships/hyperlink" Target="https://owa.ebu.ch/OWA/redir.aspx?SURL=2zGEgJtqNs_Glgg5MlOVke9azwyvpUo2ITQXZyo5cIo5CMCR3GTSCGgAdAB0AHAAcwA6AC8ALwBnAGkAdABoAHUAYgAuAGMAbwBtAC8AcgB1AGIAeQAtAHIAZABmAC8AcgBkAGYALQB2AG8AYwBhAGIA&amp;URL=https%3a%2f%2fgithub.com%2fruby-rdf%2frdf-vocab"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8.emf"/><Relationship Id="rId19" Type="http://schemas.openxmlformats.org/officeDocument/2006/relationships/hyperlink" Target="http://www.movielabs.com/md/ratings/v2.0/html/Summary.html" TargetMode="External"/><Relationship Id="rId14" Type="http://schemas.openxmlformats.org/officeDocument/2006/relationships/hyperlink" Target="https://www.ebu.ch/metadata/schemas/EBUCoreADMExamples/" TargetMode="External"/><Relationship Id="rId22" Type="http://schemas.openxmlformats.org/officeDocument/2006/relationships/hyperlink" Target="https://mediaarea.net/fr/MediaInfo/Download/Source" TargetMode="External"/><Relationship Id="rId27" Type="http://schemas.openxmlformats.org/officeDocument/2006/relationships/hyperlink" Target="http://tech.ebu.ch/groups/mim" TargetMode="External"/><Relationship Id="rId30" Type="http://schemas.openxmlformats.org/officeDocument/2006/relationships/hyperlink" Target="https://www.ebu.ch/metadata/cs/" TargetMode="External"/><Relationship Id="rId35" Type="http://schemas.openxmlformats.org/officeDocument/2006/relationships/hyperlink" Target="https://www.ebu.ch/metadata/ontologies/skos/EBU_cs_skos_p.zip" TargetMode="External"/><Relationship Id="rId43" Type="http://schemas.openxmlformats.org/officeDocument/2006/relationships/hyperlink" Target="http://fims.tv" TargetMode="External"/><Relationship Id="rId48" Type="http://schemas.openxmlformats.org/officeDocument/2006/relationships/hyperlink" Target="http://www.loc.gov/standards/iso639-2/" TargetMode="External"/><Relationship Id="rId56" Type="http://schemas.openxmlformats.org/officeDocument/2006/relationships/hyperlink" Target="http://www.w3.org/TR/swbp-vocab-pub/" TargetMode="External"/><Relationship Id="rId64" Type="http://schemas.openxmlformats.org/officeDocument/2006/relationships/hyperlink" Target="https://mediaarea.net/en/MediaInfo" TargetMode="External"/><Relationship Id="rId69" Type="http://schemas.openxmlformats.org/officeDocument/2006/relationships/header" Target="header4.xml"/><Relationship Id="rId8" Type="http://schemas.openxmlformats.org/officeDocument/2006/relationships/footer" Target="footer2.xml"/><Relationship Id="rId51" Type="http://schemas.openxmlformats.org/officeDocument/2006/relationships/hyperlink" Target="http://tools.ietf.org/html/rfc5174"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www.ebu.ch/metadata/cs/ebu_ContentGenreCS.xml" TargetMode="External"/><Relationship Id="rId25" Type="http://schemas.openxmlformats.org/officeDocument/2006/relationships/image" Target="media/image6.emf"/><Relationship Id="rId33" Type="http://schemas.openxmlformats.org/officeDocument/2006/relationships/hyperlink" Target="https://www.ebu.ch/metadata/ontologies/ebucore/ebucore.rdf" TargetMode="External"/><Relationship Id="rId38" Type="http://schemas.openxmlformats.org/officeDocument/2006/relationships/hyperlink" Target="http://tech.ebu.ch/metadata/" TargetMode="External"/><Relationship Id="rId46" Type="http://schemas.openxmlformats.org/officeDocument/2006/relationships/hyperlink" Target="http://www.iso.org/" TargetMode="External"/><Relationship Id="rId59" Type="http://schemas.openxmlformats.org/officeDocument/2006/relationships/hyperlink" Target="https://www.ebu.ch/metadata/schemas/EBUCoreADMExamples/" TargetMode="External"/><Relationship Id="rId67" Type="http://schemas.openxmlformats.org/officeDocument/2006/relationships/footer" Target="footer4.xml"/><Relationship Id="rId20" Type="http://schemas.openxmlformats.org/officeDocument/2006/relationships/hyperlink" Target="https://owa.ebu.ch/OWA/redir.aspx?SURL=18KBIRffHrZZwBlCbGesk7Fv-0xG9oB9lVhvaiDkHx_jlyvrp2PSCGgAdAB0AHAAOgAvAC8AdwB3AHcALgBlAGIAdQAuAGMAaAAvAG0AZQB0AGEAZABhAHQAYQAvAGMAcwAvAGUAYgB1AF8ASQBkAGUAbgB0AGkAZgBpAGUAcgBUAHkAcABlAEMAbwBkAGUAQwBTAC4AeABtAGwAIwAzAC4AMQAxAA..&amp;URL=http%3a%2f%2fwww.ebu.ch%2fmetadata%2fcs%2febu_IdentifierTypeCodeCS.xml%233.11" TargetMode="External"/><Relationship Id="rId41" Type="http://schemas.openxmlformats.org/officeDocument/2006/relationships/hyperlink" Target="http://tech.ebu.ch/docs/tech/tech3364.pdf" TargetMode="External"/><Relationship Id="rId54" Type="http://schemas.openxmlformats.org/officeDocument/2006/relationships/hyperlink" Target="http://www.ebu.ch/metadata/ontologies/ebucore/" TargetMode="External"/><Relationship Id="rId62" Type="http://schemas.openxmlformats.org/officeDocument/2006/relationships/hyperlink" Target="http://purl.org/dc/elements/1.1/" TargetMode="External"/><Relationship Id="rId7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5.jpg"/><Relationship Id="rId28" Type="http://schemas.openxmlformats.org/officeDocument/2006/relationships/hyperlink" Target="http://www.ebu.ch/metadata/schemas/EBUCore/ebucore.xsd" TargetMode="External"/><Relationship Id="rId36" Type="http://schemas.openxmlformats.org/officeDocument/2006/relationships/hyperlink" Target="http://www.aes.org" TargetMode="External"/><Relationship Id="rId49" Type="http://schemas.openxmlformats.org/officeDocument/2006/relationships/hyperlink" Target="https://www.itu.int/dms_pubrec/itu-r/rec/bs/R-REC-BS.2076-1-201706-I!!PDF-E.pdf" TargetMode="External"/><Relationship Id="rId57" Type="http://schemas.openxmlformats.org/officeDocument/2006/relationships/hyperlink" Target="http://lov.okfn.org/dataset/lov/vocabs/ebucore" TargetMode="External"/><Relationship Id="rId10" Type="http://schemas.openxmlformats.org/officeDocument/2006/relationships/footer" Target="footer3.xml"/><Relationship Id="rId31" Type="http://schemas.openxmlformats.org/officeDocument/2006/relationships/hyperlink" Target="https://www.ebu.ch/metadata/cs/EBU_cs_p.zip" TargetMode="External"/><Relationship Id="rId44" Type="http://schemas.openxmlformats.org/officeDocument/2006/relationships/hyperlink" Target="http://www.olympic.org/uk/sports/" TargetMode="External"/><Relationship Id="rId52" Type="http://schemas.openxmlformats.org/officeDocument/2006/relationships/hyperlink" Target="http://www.iana.org/assignments/media-types/" TargetMode="External"/><Relationship Id="rId60" Type="http://schemas.openxmlformats.org/officeDocument/2006/relationships/image" Target="media/image7.emf"/><Relationship Id="rId65" Type="http://schemas.openxmlformats.org/officeDocument/2006/relationships/header" Target="header2.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emf"/><Relationship Id="rId39" Type="http://schemas.openxmlformats.org/officeDocument/2006/relationships/hyperlink" Target="http://tech.ebu.ch/docs/tech/tech3343.pdf" TargetMode="External"/><Relationship Id="rId34" Type="http://schemas.openxmlformats.org/officeDocument/2006/relationships/hyperlink" Target="https://www.ebu.ch/metadata/ontologies/skos/" TargetMode="External"/><Relationship Id="rId50" Type="http://schemas.openxmlformats.org/officeDocument/2006/relationships/hyperlink" Target="http://tools.ietf.org/html/rfc3339" TargetMode="External"/><Relationship Id="rId55" Type="http://schemas.openxmlformats.org/officeDocument/2006/relationships/hyperlink" Target="http://www.ebu.ch/metadata/ontologies/ebucore/ebucore.rdf" TargetMode="External"/><Relationship Id="rId7" Type="http://schemas.openxmlformats.org/officeDocument/2006/relationships/footer" Target="footer1.xml"/><Relationship Id="rId7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tools.ietf.org/html/rfc3986" TargetMode="External"/><Relationship Id="rId2" Type="http://schemas.openxmlformats.org/officeDocument/2006/relationships/hyperlink" Target="http://tools.ietf.org/html/rfc3986" TargetMode="External"/><Relationship Id="rId1" Type="http://schemas.openxmlformats.org/officeDocument/2006/relationships/hyperlink" Target="http://tools.ietf.org/html/rfc3986" TargetMode="External"/><Relationship Id="rId4" Type="http://schemas.openxmlformats.org/officeDocument/2006/relationships/hyperlink" Target="http://tools.ietf.org/html/rfc51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Templates\Tech_Pubs_2013_scre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Tech_Pubs_2013_screen.dot</Template>
  <TotalTime>663</TotalTime>
  <Pages>46</Pages>
  <Words>15660</Words>
  <Characters>86132</Characters>
  <Application>Microsoft Office Word</Application>
  <DocSecurity>0</DocSecurity>
  <Lines>717</Lines>
  <Paragraphs>203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EBU – TECH 33xx</vt:lpstr>
      <vt:lpstr>EBU – TECH 33xx</vt:lpstr>
    </vt:vector>
  </TitlesOfParts>
  <Company>EBU/UER</Company>
  <LinksUpToDate>false</LinksUpToDate>
  <CharactersWithSpaces>101589</CharactersWithSpaces>
  <SharedDoc>false</SharedDoc>
  <HLinks>
    <vt:vector size="684" baseType="variant">
      <vt:variant>
        <vt:i4>7995496</vt:i4>
      </vt:variant>
      <vt:variant>
        <vt:i4>549</vt:i4>
      </vt:variant>
      <vt:variant>
        <vt:i4>0</vt:i4>
      </vt:variant>
      <vt:variant>
        <vt:i4>5</vt:i4>
      </vt:variant>
      <vt:variant>
        <vt:lpwstr>https://mediaarea.net/en/MediaInfo</vt:lpwstr>
      </vt:variant>
      <vt:variant>
        <vt:lpwstr/>
      </vt:variant>
      <vt:variant>
        <vt:i4>393277</vt:i4>
      </vt:variant>
      <vt:variant>
        <vt:i4>546</vt:i4>
      </vt:variant>
      <vt:variant>
        <vt:i4>0</vt:i4>
      </vt:variant>
      <vt:variant>
        <vt:i4>5</vt:i4>
      </vt:variant>
      <vt:variant>
        <vt:lpwstr>https://owa.ebu.ch/OWA/redir.aspx?SURL=2zGEgJtqNs_Glgg5MlOVke9azwyvpUo2ITQXZyo5cIo5CMCR3GTSCGgAdAB0AHAAcwA6AC8ALwBnAGkAdABoAHUAYgAuAGMAbwBtAC8AcgB1AGIAeQAtAHIAZABmAC8AcgBkAGYALQB2AG8AYwBhAGIA&amp;URL=https%3a%2f%2fgithub.com%2fruby-rdf%2frdf-vocab</vt:lpwstr>
      </vt:variant>
      <vt:variant>
        <vt:lpwstr/>
      </vt:variant>
      <vt:variant>
        <vt:i4>2490467</vt:i4>
      </vt:variant>
      <vt:variant>
        <vt:i4>543</vt:i4>
      </vt:variant>
      <vt:variant>
        <vt:i4>0</vt:i4>
      </vt:variant>
      <vt:variant>
        <vt:i4>5</vt:i4>
      </vt:variant>
      <vt:variant>
        <vt:lpwstr>http://lov.okfn.org/dataset/lov/vocabs/ebucore</vt:lpwstr>
      </vt:variant>
      <vt:variant>
        <vt:lpwstr/>
      </vt:variant>
      <vt:variant>
        <vt:i4>1572946</vt:i4>
      </vt:variant>
      <vt:variant>
        <vt:i4>540</vt:i4>
      </vt:variant>
      <vt:variant>
        <vt:i4>0</vt:i4>
      </vt:variant>
      <vt:variant>
        <vt:i4>5</vt:i4>
      </vt:variant>
      <vt:variant>
        <vt:lpwstr>http://www.w3.org/TR/swbp-vocab-pub/</vt:lpwstr>
      </vt:variant>
      <vt:variant>
        <vt:lpwstr/>
      </vt:variant>
      <vt:variant>
        <vt:i4>4980820</vt:i4>
      </vt:variant>
      <vt:variant>
        <vt:i4>537</vt:i4>
      </vt:variant>
      <vt:variant>
        <vt:i4>0</vt:i4>
      </vt:variant>
      <vt:variant>
        <vt:i4>5</vt:i4>
      </vt:variant>
      <vt:variant>
        <vt:lpwstr>http://www.ebu.ch/metadata/ontologies/ebucore/ebucore.rdf</vt:lpwstr>
      </vt:variant>
      <vt:variant>
        <vt:lpwstr/>
      </vt:variant>
      <vt:variant>
        <vt:i4>7667772</vt:i4>
      </vt:variant>
      <vt:variant>
        <vt:i4>534</vt:i4>
      </vt:variant>
      <vt:variant>
        <vt:i4>0</vt:i4>
      </vt:variant>
      <vt:variant>
        <vt:i4>5</vt:i4>
      </vt:variant>
      <vt:variant>
        <vt:lpwstr>http://www.ebu.ch/metadata/ontologies/ebucore/</vt:lpwstr>
      </vt:variant>
      <vt:variant>
        <vt:lpwstr/>
      </vt:variant>
      <vt:variant>
        <vt:i4>5767177</vt:i4>
      </vt:variant>
      <vt:variant>
        <vt:i4>531</vt:i4>
      </vt:variant>
      <vt:variant>
        <vt:i4>0</vt:i4>
      </vt:variant>
      <vt:variant>
        <vt:i4>5</vt:i4>
      </vt:variant>
      <vt:variant>
        <vt:lpwstr>http://www.getty.edu/research/tools/vocabulary/tgn/index.html</vt:lpwstr>
      </vt:variant>
      <vt:variant>
        <vt:lpwstr/>
      </vt:variant>
      <vt:variant>
        <vt:i4>458818</vt:i4>
      </vt:variant>
      <vt:variant>
        <vt:i4>528</vt:i4>
      </vt:variant>
      <vt:variant>
        <vt:i4>0</vt:i4>
      </vt:variant>
      <vt:variant>
        <vt:i4>5</vt:i4>
      </vt:variant>
      <vt:variant>
        <vt:lpwstr>http://www.iana.org/assignments/media-types/</vt:lpwstr>
      </vt:variant>
      <vt:variant>
        <vt:lpwstr/>
      </vt:variant>
      <vt:variant>
        <vt:i4>2162785</vt:i4>
      </vt:variant>
      <vt:variant>
        <vt:i4>525</vt:i4>
      </vt:variant>
      <vt:variant>
        <vt:i4>0</vt:i4>
      </vt:variant>
      <vt:variant>
        <vt:i4>5</vt:i4>
      </vt:variant>
      <vt:variant>
        <vt:lpwstr>http://tools.ietf.org/html/rfc5174</vt:lpwstr>
      </vt:variant>
      <vt:variant>
        <vt:lpwstr/>
      </vt:variant>
      <vt:variant>
        <vt:i4>3014755</vt:i4>
      </vt:variant>
      <vt:variant>
        <vt:i4>522</vt:i4>
      </vt:variant>
      <vt:variant>
        <vt:i4>0</vt:i4>
      </vt:variant>
      <vt:variant>
        <vt:i4>5</vt:i4>
      </vt:variant>
      <vt:variant>
        <vt:lpwstr>http://tools.ietf.org/html/rfc3339</vt:lpwstr>
      </vt:variant>
      <vt:variant>
        <vt:lpwstr/>
      </vt:variant>
      <vt:variant>
        <vt:i4>6160485</vt:i4>
      </vt:variant>
      <vt:variant>
        <vt:i4>519</vt:i4>
      </vt:variant>
      <vt:variant>
        <vt:i4>0</vt:i4>
      </vt:variant>
      <vt:variant>
        <vt:i4>5</vt:i4>
      </vt:variant>
      <vt:variant>
        <vt:lpwstr>https://www.itu.int/dms_pubrec/itu-r/rec/bs/R-REC-BS.2076-1-201706-I!!PDF-E.pdf</vt:lpwstr>
      </vt:variant>
      <vt:variant>
        <vt:lpwstr/>
      </vt:variant>
      <vt:variant>
        <vt:i4>7667759</vt:i4>
      </vt:variant>
      <vt:variant>
        <vt:i4>516</vt:i4>
      </vt:variant>
      <vt:variant>
        <vt:i4>0</vt:i4>
      </vt:variant>
      <vt:variant>
        <vt:i4>5</vt:i4>
      </vt:variant>
      <vt:variant>
        <vt:lpwstr>http://www.loc.gov/standards/iso639-2/</vt:lpwstr>
      </vt:variant>
      <vt:variant>
        <vt:lpwstr/>
      </vt:variant>
      <vt:variant>
        <vt:i4>3604570</vt:i4>
      </vt:variant>
      <vt:variant>
        <vt:i4>510</vt:i4>
      </vt:variant>
      <vt:variant>
        <vt:i4>0</vt:i4>
      </vt:variant>
      <vt:variant>
        <vt:i4>5</vt:i4>
      </vt:variant>
      <vt:variant>
        <vt:lpwstr>https://en.wikipedia.org/wiki/ISO_3166-1</vt:lpwstr>
      </vt:variant>
      <vt:variant>
        <vt:lpwstr/>
      </vt:variant>
      <vt:variant>
        <vt:i4>2424959</vt:i4>
      </vt:variant>
      <vt:variant>
        <vt:i4>501</vt:i4>
      </vt:variant>
      <vt:variant>
        <vt:i4>0</vt:i4>
      </vt:variant>
      <vt:variant>
        <vt:i4>5</vt:i4>
      </vt:variant>
      <vt:variant>
        <vt:lpwstr>http://www.iso.org/</vt:lpwstr>
      </vt:variant>
      <vt:variant>
        <vt:lpwstr/>
      </vt:variant>
      <vt:variant>
        <vt:i4>2883688</vt:i4>
      </vt:variant>
      <vt:variant>
        <vt:i4>498</vt:i4>
      </vt:variant>
      <vt:variant>
        <vt:i4>0</vt:i4>
      </vt:variant>
      <vt:variant>
        <vt:i4>5</vt:i4>
      </vt:variant>
      <vt:variant>
        <vt:lpwstr>http://www.w3.org/2004/02/skos/</vt:lpwstr>
      </vt:variant>
      <vt:variant>
        <vt:lpwstr/>
      </vt:variant>
      <vt:variant>
        <vt:i4>852040</vt:i4>
      </vt:variant>
      <vt:variant>
        <vt:i4>495</vt:i4>
      </vt:variant>
      <vt:variant>
        <vt:i4>0</vt:i4>
      </vt:variant>
      <vt:variant>
        <vt:i4>5</vt:i4>
      </vt:variant>
      <vt:variant>
        <vt:lpwstr>http://www.olympic.org/uk/sports/</vt:lpwstr>
      </vt:variant>
      <vt:variant>
        <vt:lpwstr/>
      </vt:variant>
      <vt:variant>
        <vt:i4>7864423</vt:i4>
      </vt:variant>
      <vt:variant>
        <vt:i4>492</vt:i4>
      </vt:variant>
      <vt:variant>
        <vt:i4>0</vt:i4>
      </vt:variant>
      <vt:variant>
        <vt:i4>5</vt:i4>
      </vt:variant>
      <vt:variant>
        <vt:lpwstr>http://fims.tv/</vt:lpwstr>
      </vt:variant>
      <vt:variant>
        <vt:lpwstr/>
      </vt:variant>
      <vt:variant>
        <vt:i4>7405608</vt:i4>
      </vt:variant>
      <vt:variant>
        <vt:i4>489</vt:i4>
      </vt:variant>
      <vt:variant>
        <vt:i4>0</vt:i4>
      </vt:variant>
      <vt:variant>
        <vt:i4>5</vt:i4>
      </vt:variant>
      <vt:variant>
        <vt:lpwstr>http://www.euscreen.eu/</vt:lpwstr>
      </vt:variant>
      <vt:variant>
        <vt:lpwstr/>
      </vt:variant>
      <vt:variant>
        <vt:i4>4915206</vt:i4>
      </vt:variant>
      <vt:variant>
        <vt:i4>486</vt:i4>
      </vt:variant>
      <vt:variant>
        <vt:i4>0</vt:i4>
      </vt:variant>
      <vt:variant>
        <vt:i4>5</vt:i4>
      </vt:variant>
      <vt:variant>
        <vt:lpwstr>http://tech.ebu.ch/docs/tech/tech3364.pdf</vt:lpwstr>
      </vt:variant>
      <vt:variant>
        <vt:lpwstr/>
      </vt:variant>
      <vt:variant>
        <vt:i4>4521990</vt:i4>
      </vt:variant>
      <vt:variant>
        <vt:i4>483</vt:i4>
      </vt:variant>
      <vt:variant>
        <vt:i4>0</vt:i4>
      </vt:variant>
      <vt:variant>
        <vt:i4>5</vt:i4>
      </vt:variant>
      <vt:variant>
        <vt:lpwstr>http://tech.ebu.ch/docs/tech/tech3285.pdf</vt:lpwstr>
      </vt:variant>
      <vt:variant>
        <vt:lpwstr/>
      </vt:variant>
      <vt:variant>
        <vt:i4>4784129</vt:i4>
      </vt:variant>
      <vt:variant>
        <vt:i4>480</vt:i4>
      </vt:variant>
      <vt:variant>
        <vt:i4>0</vt:i4>
      </vt:variant>
      <vt:variant>
        <vt:i4>5</vt:i4>
      </vt:variant>
      <vt:variant>
        <vt:lpwstr>http://tech.ebu.ch/docs/tech/tech3343.pdf</vt:lpwstr>
      </vt:variant>
      <vt:variant>
        <vt:lpwstr/>
      </vt:variant>
      <vt:variant>
        <vt:i4>1048668</vt:i4>
      </vt:variant>
      <vt:variant>
        <vt:i4>477</vt:i4>
      </vt:variant>
      <vt:variant>
        <vt:i4>0</vt:i4>
      </vt:variant>
      <vt:variant>
        <vt:i4>5</vt:i4>
      </vt:variant>
      <vt:variant>
        <vt:lpwstr>http://tech.ebu.ch/metadata/</vt:lpwstr>
      </vt:variant>
      <vt:variant>
        <vt:lpwstr/>
      </vt:variant>
      <vt:variant>
        <vt:i4>2490492</vt:i4>
      </vt:variant>
      <vt:variant>
        <vt:i4>474</vt:i4>
      </vt:variant>
      <vt:variant>
        <vt:i4>0</vt:i4>
      </vt:variant>
      <vt:variant>
        <vt:i4>5</vt:i4>
      </vt:variant>
      <vt:variant>
        <vt:lpwstr>http://dublincore.org/</vt:lpwstr>
      </vt:variant>
      <vt:variant>
        <vt:lpwstr/>
      </vt:variant>
      <vt:variant>
        <vt:i4>3211369</vt:i4>
      </vt:variant>
      <vt:variant>
        <vt:i4>471</vt:i4>
      </vt:variant>
      <vt:variant>
        <vt:i4>0</vt:i4>
      </vt:variant>
      <vt:variant>
        <vt:i4>5</vt:i4>
      </vt:variant>
      <vt:variant>
        <vt:lpwstr>http://www.aes.org/</vt:lpwstr>
      </vt:variant>
      <vt:variant>
        <vt:lpwstr/>
      </vt:variant>
      <vt:variant>
        <vt:i4>4653156</vt:i4>
      </vt:variant>
      <vt:variant>
        <vt:i4>468</vt:i4>
      </vt:variant>
      <vt:variant>
        <vt:i4>0</vt:i4>
      </vt:variant>
      <vt:variant>
        <vt:i4>5</vt:i4>
      </vt:variant>
      <vt:variant>
        <vt:lpwstr>https://www.ebu.ch/metadata/ontologies/skos/EBU_cs_skos_p.zip</vt:lpwstr>
      </vt:variant>
      <vt:variant>
        <vt:lpwstr/>
      </vt:variant>
      <vt:variant>
        <vt:i4>852058</vt:i4>
      </vt:variant>
      <vt:variant>
        <vt:i4>465</vt:i4>
      </vt:variant>
      <vt:variant>
        <vt:i4>0</vt:i4>
      </vt:variant>
      <vt:variant>
        <vt:i4>5</vt:i4>
      </vt:variant>
      <vt:variant>
        <vt:lpwstr>https://www.ebu.ch/metadata/ontologies/skos/</vt:lpwstr>
      </vt:variant>
      <vt:variant>
        <vt:lpwstr/>
      </vt:variant>
      <vt:variant>
        <vt:i4>2752551</vt:i4>
      </vt:variant>
      <vt:variant>
        <vt:i4>462</vt:i4>
      </vt:variant>
      <vt:variant>
        <vt:i4>0</vt:i4>
      </vt:variant>
      <vt:variant>
        <vt:i4>5</vt:i4>
      </vt:variant>
      <vt:variant>
        <vt:lpwstr>https://www.ebu.ch/metadata/ontologies/ebucore/ebucore.rdf</vt:lpwstr>
      </vt:variant>
      <vt:variant>
        <vt:lpwstr/>
      </vt:variant>
      <vt:variant>
        <vt:i4>2359345</vt:i4>
      </vt:variant>
      <vt:variant>
        <vt:i4>459</vt:i4>
      </vt:variant>
      <vt:variant>
        <vt:i4>0</vt:i4>
      </vt:variant>
      <vt:variant>
        <vt:i4>5</vt:i4>
      </vt:variant>
      <vt:variant>
        <vt:lpwstr>https://www.ebu.ch/metadata/ontologies/ebucore/</vt:lpwstr>
      </vt:variant>
      <vt:variant>
        <vt:lpwstr/>
      </vt:variant>
      <vt:variant>
        <vt:i4>5373968</vt:i4>
      </vt:variant>
      <vt:variant>
        <vt:i4>456</vt:i4>
      </vt:variant>
      <vt:variant>
        <vt:i4>0</vt:i4>
      </vt:variant>
      <vt:variant>
        <vt:i4>5</vt:i4>
      </vt:variant>
      <vt:variant>
        <vt:lpwstr>https://www.ebu.ch/metadata/cs/EBU_cs_p.zip</vt:lpwstr>
      </vt:variant>
      <vt:variant>
        <vt:lpwstr/>
      </vt:variant>
      <vt:variant>
        <vt:i4>3735675</vt:i4>
      </vt:variant>
      <vt:variant>
        <vt:i4>453</vt:i4>
      </vt:variant>
      <vt:variant>
        <vt:i4>0</vt:i4>
      </vt:variant>
      <vt:variant>
        <vt:i4>5</vt:i4>
      </vt:variant>
      <vt:variant>
        <vt:lpwstr>https://www.ebu.ch/metadata/cs/</vt:lpwstr>
      </vt:variant>
      <vt:variant>
        <vt:lpwstr/>
      </vt:variant>
      <vt:variant>
        <vt:i4>2359418</vt:i4>
      </vt:variant>
      <vt:variant>
        <vt:i4>447</vt:i4>
      </vt:variant>
      <vt:variant>
        <vt:i4>0</vt:i4>
      </vt:variant>
      <vt:variant>
        <vt:i4>5</vt:i4>
      </vt:variant>
      <vt:variant>
        <vt:lpwstr>https://www.ebu.ch/metadata/schemas/EBUCore/documentation/ebucore.html</vt:lpwstr>
      </vt:variant>
      <vt:variant>
        <vt:lpwstr/>
      </vt:variant>
      <vt:variant>
        <vt:i4>6946920</vt:i4>
      </vt:variant>
      <vt:variant>
        <vt:i4>444</vt:i4>
      </vt:variant>
      <vt:variant>
        <vt:i4>0</vt:i4>
      </vt:variant>
      <vt:variant>
        <vt:i4>5</vt:i4>
      </vt:variant>
      <vt:variant>
        <vt:lpwstr>http://www.ebu.ch/metadata/schemas/EBUCore/ebucore.xsd</vt:lpwstr>
      </vt:variant>
      <vt:variant>
        <vt:lpwstr/>
      </vt:variant>
      <vt:variant>
        <vt:i4>524353</vt:i4>
      </vt:variant>
      <vt:variant>
        <vt:i4>441</vt:i4>
      </vt:variant>
      <vt:variant>
        <vt:i4>0</vt:i4>
      </vt:variant>
      <vt:variant>
        <vt:i4>5</vt:i4>
      </vt:variant>
      <vt:variant>
        <vt:lpwstr>http://tech.ebu.ch/groups/mim</vt:lpwstr>
      </vt:variant>
      <vt:variant>
        <vt:lpwstr/>
      </vt:variant>
      <vt:variant>
        <vt:i4>983101</vt:i4>
      </vt:variant>
      <vt:variant>
        <vt:i4>438</vt:i4>
      </vt:variant>
      <vt:variant>
        <vt:i4>0</vt:i4>
      </vt:variant>
      <vt:variant>
        <vt:i4>5</vt:i4>
      </vt:variant>
      <vt:variant>
        <vt:lpwstr>mailto:metadata@ebu.ch</vt:lpwstr>
      </vt:variant>
      <vt:variant>
        <vt:lpwstr/>
      </vt:variant>
      <vt:variant>
        <vt:i4>983101</vt:i4>
      </vt:variant>
      <vt:variant>
        <vt:i4>435</vt:i4>
      </vt:variant>
      <vt:variant>
        <vt:i4>0</vt:i4>
      </vt:variant>
      <vt:variant>
        <vt:i4>5</vt:i4>
      </vt:variant>
      <vt:variant>
        <vt:lpwstr>mailto:metadata@ebu.ch</vt:lpwstr>
      </vt:variant>
      <vt:variant>
        <vt:lpwstr/>
      </vt:variant>
      <vt:variant>
        <vt:i4>3080235</vt:i4>
      </vt:variant>
      <vt:variant>
        <vt:i4>432</vt:i4>
      </vt:variant>
      <vt:variant>
        <vt:i4>0</vt:i4>
      </vt:variant>
      <vt:variant>
        <vt:i4>5</vt:i4>
      </vt:variant>
      <vt:variant>
        <vt:lpwstr>https://mediaarea.net/fr/MediaInfo/Download/Source</vt:lpwstr>
      </vt:variant>
      <vt:variant>
        <vt:lpwstr/>
      </vt:variant>
      <vt:variant>
        <vt:i4>7209085</vt:i4>
      </vt:variant>
      <vt:variant>
        <vt:i4>429</vt:i4>
      </vt:variant>
      <vt:variant>
        <vt:i4>0</vt:i4>
      </vt:variant>
      <vt:variant>
        <vt:i4>5</vt:i4>
      </vt:variant>
      <vt:variant>
        <vt:lpwstr>http://dbpedia.org/page/MD5</vt:lpwstr>
      </vt:variant>
      <vt:variant>
        <vt:lpwstr/>
      </vt:variant>
      <vt:variant>
        <vt:i4>327728</vt:i4>
      </vt:variant>
      <vt:variant>
        <vt:i4>426</vt:i4>
      </vt:variant>
      <vt:variant>
        <vt:i4>0</vt:i4>
      </vt:variant>
      <vt:variant>
        <vt:i4>5</vt:i4>
      </vt:variant>
      <vt:variant>
        <vt:lpwstr>https://owa.ebu.ch/OWA/redir.aspx?SURL=18KBIRffHrZZwBlCbGesk7Fv-0xG9oB9lVhvaiDkHx_jlyvrp2PSCGgAdAB0AHAAOgAvAC8AdwB3AHcALgBlAGIAdQAuAGMAaAAvAG0AZQB0AGEAZABhAHQAYQAvAGMAcwAvAGUAYgB1AF8ASQBkAGUAbgB0AGkAZgBpAGUAcgBUAHkAcABlAEMAbwBkAGUAQwBTAC4AeABtAGwAIwAzAC4AMQAxAA..&amp;URL=http%3a%2f%2fwww.ebu.ch%2fmetadata%2fcs%2febu_IdentifierTypeCodeCS.xml%233.11</vt:lpwstr>
      </vt:variant>
      <vt:variant>
        <vt:lpwstr/>
      </vt:variant>
      <vt:variant>
        <vt:i4>4128805</vt:i4>
      </vt:variant>
      <vt:variant>
        <vt:i4>423</vt:i4>
      </vt:variant>
      <vt:variant>
        <vt:i4>0</vt:i4>
      </vt:variant>
      <vt:variant>
        <vt:i4>5</vt:i4>
      </vt:variant>
      <vt:variant>
        <vt:lpwstr>http://www.movielabs.com/md/ratings/v2.0/html/Summary.html</vt:lpwstr>
      </vt:variant>
      <vt:variant>
        <vt:lpwstr/>
      </vt:variant>
      <vt:variant>
        <vt:i4>8126490</vt:i4>
      </vt:variant>
      <vt:variant>
        <vt:i4>420</vt:i4>
      </vt:variant>
      <vt:variant>
        <vt:i4>0</vt:i4>
      </vt:variant>
      <vt:variant>
        <vt:i4>5</vt:i4>
      </vt:variant>
      <vt:variant>
        <vt:lpwstr>http://www.ebu.ch/metadata/cs/ebu_ContentGenreCS.xml</vt:lpwstr>
      </vt:variant>
      <vt:variant>
        <vt:lpwstr/>
      </vt:variant>
      <vt:variant>
        <vt:i4>5373993</vt:i4>
      </vt:variant>
      <vt:variant>
        <vt:i4>417</vt:i4>
      </vt:variant>
      <vt:variant>
        <vt:i4>0</vt:i4>
      </vt:variant>
      <vt:variant>
        <vt:i4>5</vt:i4>
      </vt:variant>
      <vt:variant>
        <vt:lpwstr>http://www.ebu.ch/metadata/cs/ebu_ContentGenreCS.xml</vt:lpwstr>
      </vt:variant>
      <vt:variant>
        <vt:lpwstr>3.1</vt:lpwstr>
      </vt:variant>
      <vt:variant>
        <vt:i4>1507376</vt:i4>
      </vt:variant>
      <vt:variant>
        <vt:i4>407</vt:i4>
      </vt:variant>
      <vt:variant>
        <vt:i4>0</vt:i4>
      </vt:variant>
      <vt:variant>
        <vt:i4>5</vt:i4>
      </vt:variant>
      <vt:variant>
        <vt:lpwstr/>
      </vt:variant>
      <vt:variant>
        <vt:lpwstr>_Toc530476217</vt:lpwstr>
      </vt:variant>
      <vt:variant>
        <vt:i4>1507376</vt:i4>
      </vt:variant>
      <vt:variant>
        <vt:i4>401</vt:i4>
      </vt:variant>
      <vt:variant>
        <vt:i4>0</vt:i4>
      </vt:variant>
      <vt:variant>
        <vt:i4>5</vt:i4>
      </vt:variant>
      <vt:variant>
        <vt:lpwstr/>
      </vt:variant>
      <vt:variant>
        <vt:lpwstr>_Toc530476216</vt:lpwstr>
      </vt:variant>
      <vt:variant>
        <vt:i4>1507376</vt:i4>
      </vt:variant>
      <vt:variant>
        <vt:i4>395</vt:i4>
      </vt:variant>
      <vt:variant>
        <vt:i4>0</vt:i4>
      </vt:variant>
      <vt:variant>
        <vt:i4>5</vt:i4>
      </vt:variant>
      <vt:variant>
        <vt:lpwstr/>
      </vt:variant>
      <vt:variant>
        <vt:lpwstr>_Toc530476215</vt:lpwstr>
      </vt:variant>
      <vt:variant>
        <vt:i4>1507376</vt:i4>
      </vt:variant>
      <vt:variant>
        <vt:i4>389</vt:i4>
      </vt:variant>
      <vt:variant>
        <vt:i4>0</vt:i4>
      </vt:variant>
      <vt:variant>
        <vt:i4>5</vt:i4>
      </vt:variant>
      <vt:variant>
        <vt:lpwstr/>
      </vt:variant>
      <vt:variant>
        <vt:lpwstr>_Toc530476214</vt:lpwstr>
      </vt:variant>
      <vt:variant>
        <vt:i4>1507376</vt:i4>
      </vt:variant>
      <vt:variant>
        <vt:i4>383</vt:i4>
      </vt:variant>
      <vt:variant>
        <vt:i4>0</vt:i4>
      </vt:variant>
      <vt:variant>
        <vt:i4>5</vt:i4>
      </vt:variant>
      <vt:variant>
        <vt:lpwstr/>
      </vt:variant>
      <vt:variant>
        <vt:lpwstr>_Toc530476213</vt:lpwstr>
      </vt:variant>
      <vt:variant>
        <vt:i4>1507376</vt:i4>
      </vt:variant>
      <vt:variant>
        <vt:i4>377</vt:i4>
      </vt:variant>
      <vt:variant>
        <vt:i4>0</vt:i4>
      </vt:variant>
      <vt:variant>
        <vt:i4>5</vt:i4>
      </vt:variant>
      <vt:variant>
        <vt:lpwstr/>
      </vt:variant>
      <vt:variant>
        <vt:lpwstr>_Toc530476212</vt:lpwstr>
      </vt:variant>
      <vt:variant>
        <vt:i4>1507376</vt:i4>
      </vt:variant>
      <vt:variant>
        <vt:i4>371</vt:i4>
      </vt:variant>
      <vt:variant>
        <vt:i4>0</vt:i4>
      </vt:variant>
      <vt:variant>
        <vt:i4>5</vt:i4>
      </vt:variant>
      <vt:variant>
        <vt:lpwstr/>
      </vt:variant>
      <vt:variant>
        <vt:lpwstr>_Toc530476211</vt:lpwstr>
      </vt:variant>
      <vt:variant>
        <vt:i4>1507376</vt:i4>
      </vt:variant>
      <vt:variant>
        <vt:i4>365</vt:i4>
      </vt:variant>
      <vt:variant>
        <vt:i4>0</vt:i4>
      </vt:variant>
      <vt:variant>
        <vt:i4>5</vt:i4>
      </vt:variant>
      <vt:variant>
        <vt:lpwstr/>
      </vt:variant>
      <vt:variant>
        <vt:lpwstr>_Toc530476210</vt:lpwstr>
      </vt:variant>
      <vt:variant>
        <vt:i4>1441840</vt:i4>
      </vt:variant>
      <vt:variant>
        <vt:i4>359</vt:i4>
      </vt:variant>
      <vt:variant>
        <vt:i4>0</vt:i4>
      </vt:variant>
      <vt:variant>
        <vt:i4>5</vt:i4>
      </vt:variant>
      <vt:variant>
        <vt:lpwstr/>
      </vt:variant>
      <vt:variant>
        <vt:lpwstr>_Toc530476209</vt:lpwstr>
      </vt:variant>
      <vt:variant>
        <vt:i4>1441840</vt:i4>
      </vt:variant>
      <vt:variant>
        <vt:i4>353</vt:i4>
      </vt:variant>
      <vt:variant>
        <vt:i4>0</vt:i4>
      </vt:variant>
      <vt:variant>
        <vt:i4>5</vt:i4>
      </vt:variant>
      <vt:variant>
        <vt:lpwstr/>
      </vt:variant>
      <vt:variant>
        <vt:lpwstr>_Toc530476208</vt:lpwstr>
      </vt:variant>
      <vt:variant>
        <vt:i4>1441840</vt:i4>
      </vt:variant>
      <vt:variant>
        <vt:i4>347</vt:i4>
      </vt:variant>
      <vt:variant>
        <vt:i4>0</vt:i4>
      </vt:variant>
      <vt:variant>
        <vt:i4>5</vt:i4>
      </vt:variant>
      <vt:variant>
        <vt:lpwstr/>
      </vt:variant>
      <vt:variant>
        <vt:lpwstr>_Toc530476207</vt:lpwstr>
      </vt:variant>
      <vt:variant>
        <vt:i4>1441840</vt:i4>
      </vt:variant>
      <vt:variant>
        <vt:i4>341</vt:i4>
      </vt:variant>
      <vt:variant>
        <vt:i4>0</vt:i4>
      </vt:variant>
      <vt:variant>
        <vt:i4>5</vt:i4>
      </vt:variant>
      <vt:variant>
        <vt:lpwstr/>
      </vt:variant>
      <vt:variant>
        <vt:lpwstr>_Toc530476206</vt:lpwstr>
      </vt:variant>
      <vt:variant>
        <vt:i4>1441840</vt:i4>
      </vt:variant>
      <vt:variant>
        <vt:i4>335</vt:i4>
      </vt:variant>
      <vt:variant>
        <vt:i4>0</vt:i4>
      </vt:variant>
      <vt:variant>
        <vt:i4>5</vt:i4>
      </vt:variant>
      <vt:variant>
        <vt:lpwstr/>
      </vt:variant>
      <vt:variant>
        <vt:lpwstr>_Toc530476205</vt:lpwstr>
      </vt:variant>
      <vt:variant>
        <vt:i4>1441840</vt:i4>
      </vt:variant>
      <vt:variant>
        <vt:i4>329</vt:i4>
      </vt:variant>
      <vt:variant>
        <vt:i4>0</vt:i4>
      </vt:variant>
      <vt:variant>
        <vt:i4>5</vt:i4>
      </vt:variant>
      <vt:variant>
        <vt:lpwstr/>
      </vt:variant>
      <vt:variant>
        <vt:lpwstr>_Toc530476204</vt:lpwstr>
      </vt:variant>
      <vt:variant>
        <vt:i4>1441840</vt:i4>
      </vt:variant>
      <vt:variant>
        <vt:i4>323</vt:i4>
      </vt:variant>
      <vt:variant>
        <vt:i4>0</vt:i4>
      </vt:variant>
      <vt:variant>
        <vt:i4>5</vt:i4>
      </vt:variant>
      <vt:variant>
        <vt:lpwstr/>
      </vt:variant>
      <vt:variant>
        <vt:lpwstr>_Toc530476203</vt:lpwstr>
      </vt:variant>
      <vt:variant>
        <vt:i4>1441840</vt:i4>
      </vt:variant>
      <vt:variant>
        <vt:i4>317</vt:i4>
      </vt:variant>
      <vt:variant>
        <vt:i4>0</vt:i4>
      </vt:variant>
      <vt:variant>
        <vt:i4>5</vt:i4>
      </vt:variant>
      <vt:variant>
        <vt:lpwstr/>
      </vt:variant>
      <vt:variant>
        <vt:lpwstr>_Toc530476202</vt:lpwstr>
      </vt:variant>
      <vt:variant>
        <vt:i4>1441840</vt:i4>
      </vt:variant>
      <vt:variant>
        <vt:i4>311</vt:i4>
      </vt:variant>
      <vt:variant>
        <vt:i4>0</vt:i4>
      </vt:variant>
      <vt:variant>
        <vt:i4>5</vt:i4>
      </vt:variant>
      <vt:variant>
        <vt:lpwstr/>
      </vt:variant>
      <vt:variant>
        <vt:lpwstr>_Toc530476201</vt:lpwstr>
      </vt:variant>
      <vt:variant>
        <vt:i4>1441840</vt:i4>
      </vt:variant>
      <vt:variant>
        <vt:i4>305</vt:i4>
      </vt:variant>
      <vt:variant>
        <vt:i4>0</vt:i4>
      </vt:variant>
      <vt:variant>
        <vt:i4>5</vt:i4>
      </vt:variant>
      <vt:variant>
        <vt:lpwstr/>
      </vt:variant>
      <vt:variant>
        <vt:lpwstr>_Toc530476200</vt:lpwstr>
      </vt:variant>
      <vt:variant>
        <vt:i4>2031667</vt:i4>
      </vt:variant>
      <vt:variant>
        <vt:i4>299</vt:i4>
      </vt:variant>
      <vt:variant>
        <vt:i4>0</vt:i4>
      </vt:variant>
      <vt:variant>
        <vt:i4>5</vt:i4>
      </vt:variant>
      <vt:variant>
        <vt:lpwstr/>
      </vt:variant>
      <vt:variant>
        <vt:lpwstr>_Toc530476199</vt:lpwstr>
      </vt:variant>
      <vt:variant>
        <vt:i4>2031667</vt:i4>
      </vt:variant>
      <vt:variant>
        <vt:i4>293</vt:i4>
      </vt:variant>
      <vt:variant>
        <vt:i4>0</vt:i4>
      </vt:variant>
      <vt:variant>
        <vt:i4>5</vt:i4>
      </vt:variant>
      <vt:variant>
        <vt:lpwstr/>
      </vt:variant>
      <vt:variant>
        <vt:lpwstr>_Toc530476198</vt:lpwstr>
      </vt:variant>
      <vt:variant>
        <vt:i4>2031667</vt:i4>
      </vt:variant>
      <vt:variant>
        <vt:i4>287</vt:i4>
      </vt:variant>
      <vt:variant>
        <vt:i4>0</vt:i4>
      </vt:variant>
      <vt:variant>
        <vt:i4>5</vt:i4>
      </vt:variant>
      <vt:variant>
        <vt:lpwstr/>
      </vt:variant>
      <vt:variant>
        <vt:lpwstr>_Toc530476197</vt:lpwstr>
      </vt:variant>
      <vt:variant>
        <vt:i4>2031667</vt:i4>
      </vt:variant>
      <vt:variant>
        <vt:i4>281</vt:i4>
      </vt:variant>
      <vt:variant>
        <vt:i4>0</vt:i4>
      </vt:variant>
      <vt:variant>
        <vt:i4>5</vt:i4>
      </vt:variant>
      <vt:variant>
        <vt:lpwstr/>
      </vt:variant>
      <vt:variant>
        <vt:lpwstr>_Toc530476196</vt:lpwstr>
      </vt:variant>
      <vt:variant>
        <vt:i4>2031667</vt:i4>
      </vt:variant>
      <vt:variant>
        <vt:i4>275</vt:i4>
      </vt:variant>
      <vt:variant>
        <vt:i4>0</vt:i4>
      </vt:variant>
      <vt:variant>
        <vt:i4>5</vt:i4>
      </vt:variant>
      <vt:variant>
        <vt:lpwstr/>
      </vt:variant>
      <vt:variant>
        <vt:lpwstr>_Toc530476195</vt:lpwstr>
      </vt:variant>
      <vt:variant>
        <vt:i4>2031667</vt:i4>
      </vt:variant>
      <vt:variant>
        <vt:i4>269</vt:i4>
      </vt:variant>
      <vt:variant>
        <vt:i4>0</vt:i4>
      </vt:variant>
      <vt:variant>
        <vt:i4>5</vt:i4>
      </vt:variant>
      <vt:variant>
        <vt:lpwstr/>
      </vt:variant>
      <vt:variant>
        <vt:lpwstr>_Toc530476194</vt:lpwstr>
      </vt:variant>
      <vt:variant>
        <vt:i4>2031667</vt:i4>
      </vt:variant>
      <vt:variant>
        <vt:i4>263</vt:i4>
      </vt:variant>
      <vt:variant>
        <vt:i4>0</vt:i4>
      </vt:variant>
      <vt:variant>
        <vt:i4>5</vt:i4>
      </vt:variant>
      <vt:variant>
        <vt:lpwstr/>
      </vt:variant>
      <vt:variant>
        <vt:lpwstr>_Toc530476193</vt:lpwstr>
      </vt:variant>
      <vt:variant>
        <vt:i4>2031667</vt:i4>
      </vt:variant>
      <vt:variant>
        <vt:i4>257</vt:i4>
      </vt:variant>
      <vt:variant>
        <vt:i4>0</vt:i4>
      </vt:variant>
      <vt:variant>
        <vt:i4>5</vt:i4>
      </vt:variant>
      <vt:variant>
        <vt:lpwstr/>
      </vt:variant>
      <vt:variant>
        <vt:lpwstr>_Toc530476192</vt:lpwstr>
      </vt:variant>
      <vt:variant>
        <vt:i4>2031667</vt:i4>
      </vt:variant>
      <vt:variant>
        <vt:i4>251</vt:i4>
      </vt:variant>
      <vt:variant>
        <vt:i4>0</vt:i4>
      </vt:variant>
      <vt:variant>
        <vt:i4>5</vt:i4>
      </vt:variant>
      <vt:variant>
        <vt:lpwstr/>
      </vt:variant>
      <vt:variant>
        <vt:lpwstr>_Toc530476191</vt:lpwstr>
      </vt:variant>
      <vt:variant>
        <vt:i4>2031667</vt:i4>
      </vt:variant>
      <vt:variant>
        <vt:i4>245</vt:i4>
      </vt:variant>
      <vt:variant>
        <vt:i4>0</vt:i4>
      </vt:variant>
      <vt:variant>
        <vt:i4>5</vt:i4>
      </vt:variant>
      <vt:variant>
        <vt:lpwstr/>
      </vt:variant>
      <vt:variant>
        <vt:lpwstr>_Toc530476190</vt:lpwstr>
      </vt:variant>
      <vt:variant>
        <vt:i4>1966131</vt:i4>
      </vt:variant>
      <vt:variant>
        <vt:i4>239</vt:i4>
      </vt:variant>
      <vt:variant>
        <vt:i4>0</vt:i4>
      </vt:variant>
      <vt:variant>
        <vt:i4>5</vt:i4>
      </vt:variant>
      <vt:variant>
        <vt:lpwstr/>
      </vt:variant>
      <vt:variant>
        <vt:lpwstr>_Toc530476189</vt:lpwstr>
      </vt:variant>
      <vt:variant>
        <vt:i4>1966131</vt:i4>
      </vt:variant>
      <vt:variant>
        <vt:i4>233</vt:i4>
      </vt:variant>
      <vt:variant>
        <vt:i4>0</vt:i4>
      </vt:variant>
      <vt:variant>
        <vt:i4>5</vt:i4>
      </vt:variant>
      <vt:variant>
        <vt:lpwstr/>
      </vt:variant>
      <vt:variant>
        <vt:lpwstr>_Toc530476188</vt:lpwstr>
      </vt:variant>
      <vt:variant>
        <vt:i4>1966131</vt:i4>
      </vt:variant>
      <vt:variant>
        <vt:i4>227</vt:i4>
      </vt:variant>
      <vt:variant>
        <vt:i4>0</vt:i4>
      </vt:variant>
      <vt:variant>
        <vt:i4>5</vt:i4>
      </vt:variant>
      <vt:variant>
        <vt:lpwstr/>
      </vt:variant>
      <vt:variant>
        <vt:lpwstr>_Toc530476187</vt:lpwstr>
      </vt:variant>
      <vt:variant>
        <vt:i4>1966131</vt:i4>
      </vt:variant>
      <vt:variant>
        <vt:i4>221</vt:i4>
      </vt:variant>
      <vt:variant>
        <vt:i4>0</vt:i4>
      </vt:variant>
      <vt:variant>
        <vt:i4>5</vt:i4>
      </vt:variant>
      <vt:variant>
        <vt:lpwstr/>
      </vt:variant>
      <vt:variant>
        <vt:lpwstr>_Toc530476186</vt:lpwstr>
      </vt:variant>
      <vt:variant>
        <vt:i4>1966131</vt:i4>
      </vt:variant>
      <vt:variant>
        <vt:i4>215</vt:i4>
      </vt:variant>
      <vt:variant>
        <vt:i4>0</vt:i4>
      </vt:variant>
      <vt:variant>
        <vt:i4>5</vt:i4>
      </vt:variant>
      <vt:variant>
        <vt:lpwstr/>
      </vt:variant>
      <vt:variant>
        <vt:lpwstr>_Toc530476185</vt:lpwstr>
      </vt:variant>
      <vt:variant>
        <vt:i4>1966131</vt:i4>
      </vt:variant>
      <vt:variant>
        <vt:i4>209</vt:i4>
      </vt:variant>
      <vt:variant>
        <vt:i4>0</vt:i4>
      </vt:variant>
      <vt:variant>
        <vt:i4>5</vt:i4>
      </vt:variant>
      <vt:variant>
        <vt:lpwstr/>
      </vt:variant>
      <vt:variant>
        <vt:lpwstr>_Toc530476184</vt:lpwstr>
      </vt:variant>
      <vt:variant>
        <vt:i4>1966131</vt:i4>
      </vt:variant>
      <vt:variant>
        <vt:i4>203</vt:i4>
      </vt:variant>
      <vt:variant>
        <vt:i4>0</vt:i4>
      </vt:variant>
      <vt:variant>
        <vt:i4>5</vt:i4>
      </vt:variant>
      <vt:variant>
        <vt:lpwstr/>
      </vt:variant>
      <vt:variant>
        <vt:lpwstr>_Toc530476183</vt:lpwstr>
      </vt:variant>
      <vt:variant>
        <vt:i4>1966131</vt:i4>
      </vt:variant>
      <vt:variant>
        <vt:i4>197</vt:i4>
      </vt:variant>
      <vt:variant>
        <vt:i4>0</vt:i4>
      </vt:variant>
      <vt:variant>
        <vt:i4>5</vt:i4>
      </vt:variant>
      <vt:variant>
        <vt:lpwstr/>
      </vt:variant>
      <vt:variant>
        <vt:lpwstr>_Toc530476182</vt:lpwstr>
      </vt:variant>
      <vt:variant>
        <vt:i4>1966131</vt:i4>
      </vt:variant>
      <vt:variant>
        <vt:i4>191</vt:i4>
      </vt:variant>
      <vt:variant>
        <vt:i4>0</vt:i4>
      </vt:variant>
      <vt:variant>
        <vt:i4>5</vt:i4>
      </vt:variant>
      <vt:variant>
        <vt:lpwstr/>
      </vt:variant>
      <vt:variant>
        <vt:lpwstr>_Toc530476181</vt:lpwstr>
      </vt:variant>
      <vt:variant>
        <vt:i4>1966131</vt:i4>
      </vt:variant>
      <vt:variant>
        <vt:i4>185</vt:i4>
      </vt:variant>
      <vt:variant>
        <vt:i4>0</vt:i4>
      </vt:variant>
      <vt:variant>
        <vt:i4>5</vt:i4>
      </vt:variant>
      <vt:variant>
        <vt:lpwstr/>
      </vt:variant>
      <vt:variant>
        <vt:lpwstr>_Toc530476180</vt:lpwstr>
      </vt:variant>
      <vt:variant>
        <vt:i4>1114163</vt:i4>
      </vt:variant>
      <vt:variant>
        <vt:i4>179</vt:i4>
      </vt:variant>
      <vt:variant>
        <vt:i4>0</vt:i4>
      </vt:variant>
      <vt:variant>
        <vt:i4>5</vt:i4>
      </vt:variant>
      <vt:variant>
        <vt:lpwstr/>
      </vt:variant>
      <vt:variant>
        <vt:lpwstr>_Toc530476179</vt:lpwstr>
      </vt:variant>
      <vt:variant>
        <vt:i4>1114163</vt:i4>
      </vt:variant>
      <vt:variant>
        <vt:i4>173</vt:i4>
      </vt:variant>
      <vt:variant>
        <vt:i4>0</vt:i4>
      </vt:variant>
      <vt:variant>
        <vt:i4>5</vt:i4>
      </vt:variant>
      <vt:variant>
        <vt:lpwstr/>
      </vt:variant>
      <vt:variant>
        <vt:lpwstr>_Toc530476178</vt:lpwstr>
      </vt:variant>
      <vt:variant>
        <vt:i4>1114163</vt:i4>
      </vt:variant>
      <vt:variant>
        <vt:i4>167</vt:i4>
      </vt:variant>
      <vt:variant>
        <vt:i4>0</vt:i4>
      </vt:variant>
      <vt:variant>
        <vt:i4>5</vt:i4>
      </vt:variant>
      <vt:variant>
        <vt:lpwstr/>
      </vt:variant>
      <vt:variant>
        <vt:lpwstr>_Toc530476177</vt:lpwstr>
      </vt:variant>
      <vt:variant>
        <vt:i4>1114163</vt:i4>
      </vt:variant>
      <vt:variant>
        <vt:i4>161</vt:i4>
      </vt:variant>
      <vt:variant>
        <vt:i4>0</vt:i4>
      </vt:variant>
      <vt:variant>
        <vt:i4>5</vt:i4>
      </vt:variant>
      <vt:variant>
        <vt:lpwstr/>
      </vt:variant>
      <vt:variant>
        <vt:lpwstr>_Toc530476176</vt:lpwstr>
      </vt:variant>
      <vt:variant>
        <vt:i4>1114163</vt:i4>
      </vt:variant>
      <vt:variant>
        <vt:i4>155</vt:i4>
      </vt:variant>
      <vt:variant>
        <vt:i4>0</vt:i4>
      </vt:variant>
      <vt:variant>
        <vt:i4>5</vt:i4>
      </vt:variant>
      <vt:variant>
        <vt:lpwstr/>
      </vt:variant>
      <vt:variant>
        <vt:lpwstr>_Toc530476175</vt:lpwstr>
      </vt:variant>
      <vt:variant>
        <vt:i4>1114163</vt:i4>
      </vt:variant>
      <vt:variant>
        <vt:i4>149</vt:i4>
      </vt:variant>
      <vt:variant>
        <vt:i4>0</vt:i4>
      </vt:variant>
      <vt:variant>
        <vt:i4>5</vt:i4>
      </vt:variant>
      <vt:variant>
        <vt:lpwstr/>
      </vt:variant>
      <vt:variant>
        <vt:lpwstr>_Toc530476174</vt:lpwstr>
      </vt:variant>
      <vt:variant>
        <vt:i4>1114163</vt:i4>
      </vt:variant>
      <vt:variant>
        <vt:i4>143</vt:i4>
      </vt:variant>
      <vt:variant>
        <vt:i4>0</vt:i4>
      </vt:variant>
      <vt:variant>
        <vt:i4>5</vt:i4>
      </vt:variant>
      <vt:variant>
        <vt:lpwstr/>
      </vt:variant>
      <vt:variant>
        <vt:lpwstr>_Toc530476173</vt:lpwstr>
      </vt:variant>
      <vt:variant>
        <vt:i4>1114163</vt:i4>
      </vt:variant>
      <vt:variant>
        <vt:i4>137</vt:i4>
      </vt:variant>
      <vt:variant>
        <vt:i4>0</vt:i4>
      </vt:variant>
      <vt:variant>
        <vt:i4>5</vt:i4>
      </vt:variant>
      <vt:variant>
        <vt:lpwstr/>
      </vt:variant>
      <vt:variant>
        <vt:lpwstr>_Toc530476172</vt:lpwstr>
      </vt:variant>
      <vt:variant>
        <vt:i4>1114163</vt:i4>
      </vt:variant>
      <vt:variant>
        <vt:i4>131</vt:i4>
      </vt:variant>
      <vt:variant>
        <vt:i4>0</vt:i4>
      </vt:variant>
      <vt:variant>
        <vt:i4>5</vt:i4>
      </vt:variant>
      <vt:variant>
        <vt:lpwstr/>
      </vt:variant>
      <vt:variant>
        <vt:lpwstr>_Toc530476171</vt:lpwstr>
      </vt:variant>
      <vt:variant>
        <vt:i4>1114163</vt:i4>
      </vt:variant>
      <vt:variant>
        <vt:i4>125</vt:i4>
      </vt:variant>
      <vt:variant>
        <vt:i4>0</vt:i4>
      </vt:variant>
      <vt:variant>
        <vt:i4>5</vt:i4>
      </vt:variant>
      <vt:variant>
        <vt:lpwstr/>
      </vt:variant>
      <vt:variant>
        <vt:lpwstr>_Toc530476170</vt:lpwstr>
      </vt:variant>
      <vt:variant>
        <vt:i4>1048627</vt:i4>
      </vt:variant>
      <vt:variant>
        <vt:i4>119</vt:i4>
      </vt:variant>
      <vt:variant>
        <vt:i4>0</vt:i4>
      </vt:variant>
      <vt:variant>
        <vt:i4>5</vt:i4>
      </vt:variant>
      <vt:variant>
        <vt:lpwstr/>
      </vt:variant>
      <vt:variant>
        <vt:lpwstr>_Toc530476169</vt:lpwstr>
      </vt:variant>
      <vt:variant>
        <vt:i4>1048627</vt:i4>
      </vt:variant>
      <vt:variant>
        <vt:i4>113</vt:i4>
      </vt:variant>
      <vt:variant>
        <vt:i4>0</vt:i4>
      </vt:variant>
      <vt:variant>
        <vt:i4>5</vt:i4>
      </vt:variant>
      <vt:variant>
        <vt:lpwstr/>
      </vt:variant>
      <vt:variant>
        <vt:lpwstr>_Toc530476168</vt:lpwstr>
      </vt:variant>
      <vt:variant>
        <vt:i4>1048627</vt:i4>
      </vt:variant>
      <vt:variant>
        <vt:i4>107</vt:i4>
      </vt:variant>
      <vt:variant>
        <vt:i4>0</vt:i4>
      </vt:variant>
      <vt:variant>
        <vt:i4>5</vt:i4>
      </vt:variant>
      <vt:variant>
        <vt:lpwstr/>
      </vt:variant>
      <vt:variant>
        <vt:lpwstr>_Toc530476167</vt:lpwstr>
      </vt:variant>
      <vt:variant>
        <vt:i4>1048627</vt:i4>
      </vt:variant>
      <vt:variant>
        <vt:i4>101</vt:i4>
      </vt:variant>
      <vt:variant>
        <vt:i4>0</vt:i4>
      </vt:variant>
      <vt:variant>
        <vt:i4>5</vt:i4>
      </vt:variant>
      <vt:variant>
        <vt:lpwstr/>
      </vt:variant>
      <vt:variant>
        <vt:lpwstr>_Toc530476166</vt:lpwstr>
      </vt:variant>
      <vt:variant>
        <vt:i4>1048627</vt:i4>
      </vt:variant>
      <vt:variant>
        <vt:i4>95</vt:i4>
      </vt:variant>
      <vt:variant>
        <vt:i4>0</vt:i4>
      </vt:variant>
      <vt:variant>
        <vt:i4>5</vt:i4>
      </vt:variant>
      <vt:variant>
        <vt:lpwstr/>
      </vt:variant>
      <vt:variant>
        <vt:lpwstr>_Toc530476165</vt:lpwstr>
      </vt:variant>
      <vt:variant>
        <vt:i4>1048627</vt:i4>
      </vt:variant>
      <vt:variant>
        <vt:i4>89</vt:i4>
      </vt:variant>
      <vt:variant>
        <vt:i4>0</vt:i4>
      </vt:variant>
      <vt:variant>
        <vt:i4>5</vt:i4>
      </vt:variant>
      <vt:variant>
        <vt:lpwstr/>
      </vt:variant>
      <vt:variant>
        <vt:lpwstr>_Toc530476164</vt:lpwstr>
      </vt:variant>
      <vt:variant>
        <vt:i4>1048627</vt:i4>
      </vt:variant>
      <vt:variant>
        <vt:i4>83</vt:i4>
      </vt:variant>
      <vt:variant>
        <vt:i4>0</vt:i4>
      </vt:variant>
      <vt:variant>
        <vt:i4>5</vt:i4>
      </vt:variant>
      <vt:variant>
        <vt:lpwstr/>
      </vt:variant>
      <vt:variant>
        <vt:lpwstr>_Toc530476163</vt:lpwstr>
      </vt:variant>
      <vt:variant>
        <vt:i4>1048627</vt:i4>
      </vt:variant>
      <vt:variant>
        <vt:i4>77</vt:i4>
      </vt:variant>
      <vt:variant>
        <vt:i4>0</vt:i4>
      </vt:variant>
      <vt:variant>
        <vt:i4>5</vt:i4>
      </vt:variant>
      <vt:variant>
        <vt:lpwstr/>
      </vt:variant>
      <vt:variant>
        <vt:lpwstr>_Toc530476162</vt:lpwstr>
      </vt:variant>
      <vt:variant>
        <vt:i4>1048627</vt:i4>
      </vt:variant>
      <vt:variant>
        <vt:i4>71</vt:i4>
      </vt:variant>
      <vt:variant>
        <vt:i4>0</vt:i4>
      </vt:variant>
      <vt:variant>
        <vt:i4>5</vt:i4>
      </vt:variant>
      <vt:variant>
        <vt:lpwstr/>
      </vt:variant>
      <vt:variant>
        <vt:lpwstr>_Toc530476161</vt:lpwstr>
      </vt:variant>
      <vt:variant>
        <vt:i4>1048627</vt:i4>
      </vt:variant>
      <vt:variant>
        <vt:i4>65</vt:i4>
      </vt:variant>
      <vt:variant>
        <vt:i4>0</vt:i4>
      </vt:variant>
      <vt:variant>
        <vt:i4>5</vt:i4>
      </vt:variant>
      <vt:variant>
        <vt:lpwstr/>
      </vt:variant>
      <vt:variant>
        <vt:lpwstr>_Toc530476160</vt:lpwstr>
      </vt:variant>
      <vt:variant>
        <vt:i4>1245235</vt:i4>
      </vt:variant>
      <vt:variant>
        <vt:i4>59</vt:i4>
      </vt:variant>
      <vt:variant>
        <vt:i4>0</vt:i4>
      </vt:variant>
      <vt:variant>
        <vt:i4>5</vt:i4>
      </vt:variant>
      <vt:variant>
        <vt:lpwstr/>
      </vt:variant>
      <vt:variant>
        <vt:lpwstr>_Toc530476159</vt:lpwstr>
      </vt:variant>
      <vt:variant>
        <vt:i4>1245235</vt:i4>
      </vt:variant>
      <vt:variant>
        <vt:i4>53</vt:i4>
      </vt:variant>
      <vt:variant>
        <vt:i4>0</vt:i4>
      </vt:variant>
      <vt:variant>
        <vt:i4>5</vt:i4>
      </vt:variant>
      <vt:variant>
        <vt:lpwstr/>
      </vt:variant>
      <vt:variant>
        <vt:lpwstr>_Toc530476158</vt:lpwstr>
      </vt:variant>
      <vt:variant>
        <vt:i4>1245235</vt:i4>
      </vt:variant>
      <vt:variant>
        <vt:i4>47</vt:i4>
      </vt:variant>
      <vt:variant>
        <vt:i4>0</vt:i4>
      </vt:variant>
      <vt:variant>
        <vt:i4>5</vt:i4>
      </vt:variant>
      <vt:variant>
        <vt:lpwstr/>
      </vt:variant>
      <vt:variant>
        <vt:lpwstr>_Toc530476157</vt:lpwstr>
      </vt:variant>
      <vt:variant>
        <vt:i4>1245235</vt:i4>
      </vt:variant>
      <vt:variant>
        <vt:i4>41</vt:i4>
      </vt:variant>
      <vt:variant>
        <vt:i4>0</vt:i4>
      </vt:variant>
      <vt:variant>
        <vt:i4>5</vt:i4>
      </vt:variant>
      <vt:variant>
        <vt:lpwstr/>
      </vt:variant>
      <vt:variant>
        <vt:lpwstr>_Toc530476156</vt:lpwstr>
      </vt:variant>
      <vt:variant>
        <vt:i4>1245235</vt:i4>
      </vt:variant>
      <vt:variant>
        <vt:i4>35</vt:i4>
      </vt:variant>
      <vt:variant>
        <vt:i4>0</vt:i4>
      </vt:variant>
      <vt:variant>
        <vt:i4>5</vt:i4>
      </vt:variant>
      <vt:variant>
        <vt:lpwstr/>
      </vt:variant>
      <vt:variant>
        <vt:lpwstr>_Toc530476155</vt:lpwstr>
      </vt:variant>
      <vt:variant>
        <vt:i4>1245235</vt:i4>
      </vt:variant>
      <vt:variant>
        <vt:i4>29</vt:i4>
      </vt:variant>
      <vt:variant>
        <vt:i4>0</vt:i4>
      </vt:variant>
      <vt:variant>
        <vt:i4>5</vt:i4>
      </vt:variant>
      <vt:variant>
        <vt:lpwstr/>
      </vt:variant>
      <vt:variant>
        <vt:lpwstr>_Toc530476154</vt:lpwstr>
      </vt:variant>
      <vt:variant>
        <vt:i4>1245235</vt:i4>
      </vt:variant>
      <vt:variant>
        <vt:i4>23</vt:i4>
      </vt:variant>
      <vt:variant>
        <vt:i4>0</vt:i4>
      </vt:variant>
      <vt:variant>
        <vt:i4>5</vt:i4>
      </vt:variant>
      <vt:variant>
        <vt:lpwstr/>
      </vt:variant>
      <vt:variant>
        <vt:lpwstr>_Toc530476153</vt:lpwstr>
      </vt:variant>
      <vt:variant>
        <vt:i4>1245235</vt:i4>
      </vt:variant>
      <vt:variant>
        <vt:i4>17</vt:i4>
      </vt:variant>
      <vt:variant>
        <vt:i4>0</vt:i4>
      </vt:variant>
      <vt:variant>
        <vt:i4>5</vt:i4>
      </vt:variant>
      <vt:variant>
        <vt:lpwstr/>
      </vt:variant>
      <vt:variant>
        <vt:lpwstr>_Toc530476152</vt:lpwstr>
      </vt:variant>
      <vt:variant>
        <vt:i4>1245235</vt:i4>
      </vt:variant>
      <vt:variant>
        <vt:i4>11</vt:i4>
      </vt:variant>
      <vt:variant>
        <vt:i4>0</vt:i4>
      </vt:variant>
      <vt:variant>
        <vt:i4>5</vt:i4>
      </vt:variant>
      <vt:variant>
        <vt:lpwstr/>
      </vt:variant>
      <vt:variant>
        <vt:lpwstr>_Toc530476151</vt:lpwstr>
      </vt:variant>
      <vt:variant>
        <vt:i4>1245235</vt:i4>
      </vt:variant>
      <vt:variant>
        <vt:i4>5</vt:i4>
      </vt:variant>
      <vt:variant>
        <vt:i4>0</vt:i4>
      </vt:variant>
      <vt:variant>
        <vt:i4>5</vt:i4>
      </vt:variant>
      <vt:variant>
        <vt:lpwstr/>
      </vt:variant>
      <vt:variant>
        <vt:lpwstr>_Toc530476150</vt:lpwstr>
      </vt:variant>
      <vt:variant>
        <vt:i4>4128829</vt:i4>
      </vt:variant>
      <vt:variant>
        <vt:i4>0</vt:i4>
      </vt:variant>
      <vt:variant>
        <vt:i4>0</vt:i4>
      </vt:variant>
      <vt:variant>
        <vt:i4>5</vt:i4>
      </vt:variant>
      <vt:variant>
        <vt:lpwstr>http://tech.ebu.ch/metadata</vt:lpwstr>
      </vt:variant>
      <vt:variant>
        <vt:lpwstr/>
      </vt:variant>
      <vt:variant>
        <vt:i4>2162785</vt:i4>
      </vt:variant>
      <vt:variant>
        <vt:i4>9</vt:i4>
      </vt:variant>
      <vt:variant>
        <vt:i4>0</vt:i4>
      </vt:variant>
      <vt:variant>
        <vt:i4>5</vt:i4>
      </vt:variant>
      <vt:variant>
        <vt:lpwstr>http://tools.ietf.org/html/rfc5174</vt:lpwstr>
      </vt:variant>
      <vt:variant>
        <vt:lpwstr/>
      </vt:variant>
      <vt:variant>
        <vt:i4>2818152</vt:i4>
      </vt:variant>
      <vt:variant>
        <vt:i4>6</vt:i4>
      </vt:variant>
      <vt:variant>
        <vt:i4>0</vt:i4>
      </vt:variant>
      <vt:variant>
        <vt:i4>5</vt:i4>
      </vt:variant>
      <vt:variant>
        <vt:lpwstr>http://tools.ietf.org/html/rfc3986</vt:lpwstr>
      </vt:variant>
      <vt:variant>
        <vt:lpwstr/>
      </vt:variant>
      <vt:variant>
        <vt:i4>2818152</vt:i4>
      </vt:variant>
      <vt:variant>
        <vt:i4>3</vt:i4>
      </vt:variant>
      <vt:variant>
        <vt:i4>0</vt:i4>
      </vt:variant>
      <vt:variant>
        <vt:i4>5</vt:i4>
      </vt:variant>
      <vt:variant>
        <vt:lpwstr>http://tools.ietf.org/html/rfc3986</vt:lpwstr>
      </vt:variant>
      <vt:variant>
        <vt:lpwstr/>
      </vt:variant>
      <vt:variant>
        <vt:i4>2818152</vt:i4>
      </vt:variant>
      <vt:variant>
        <vt:i4>0</vt:i4>
      </vt:variant>
      <vt:variant>
        <vt:i4>0</vt:i4>
      </vt:variant>
      <vt:variant>
        <vt:i4>5</vt:i4>
      </vt:variant>
      <vt:variant>
        <vt:lpwstr>http://tools.ietf.org/html/rfc3986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 – TECH 33xx</dc:title>
  <dc:subject/>
  <dc:creator>Miles</dc:creator>
  <cp:keywords/>
  <cp:lastModifiedBy>Evain, Jean-Pierre</cp:lastModifiedBy>
  <cp:revision>12</cp:revision>
  <cp:lastPrinted>2016-11-30T15:22:00Z</cp:lastPrinted>
  <dcterms:created xsi:type="dcterms:W3CDTF">2018-12-04T14:12:00Z</dcterms:created>
  <dcterms:modified xsi:type="dcterms:W3CDTF">2019-01-14T12:43:00Z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blends 011</vt:lpwstr>
  </property>
</Properties>
</file>